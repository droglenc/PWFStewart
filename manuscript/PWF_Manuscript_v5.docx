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76B3" w14:textId="6EA601E6" w:rsidR="00790D25" w:rsidRDefault="00E8496E" w:rsidP="00790D25">
      <w:pPr>
        <w:pStyle w:val="Articletitle"/>
        <w:spacing w:after="0" w:line="480" w:lineRule="auto"/>
        <w:rPr>
          <w:sz w:val="24"/>
        </w:rPr>
      </w:pPr>
      <w:r>
        <w:rPr>
          <w:sz w:val="24"/>
        </w:rPr>
        <w:t xml:space="preserve">Age, growth and size </w:t>
      </w:r>
      <w:r w:rsidR="00790D25">
        <w:rPr>
          <w:sz w:val="24"/>
        </w:rPr>
        <w:t xml:space="preserve">of </w:t>
      </w:r>
      <w:r w:rsidR="001E70CD">
        <w:rPr>
          <w:sz w:val="24"/>
        </w:rPr>
        <w:t>Lake Superior Pygmy Whitefish (</w:t>
      </w:r>
      <w:r w:rsidR="001E70CD" w:rsidRPr="001E70CD">
        <w:rPr>
          <w:i/>
          <w:sz w:val="24"/>
        </w:rPr>
        <w:t>Prosopium coulterii</w:t>
      </w:r>
      <w:r w:rsidR="001E70CD">
        <w:rPr>
          <w:sz w:val="24"/>
        </w:rPr>
        <w:t>) in 2013</w:t>
      </w:r>
    </w:p>
    <w:p w14:paraId="0D3199C8" w14:textId="3753F2D5" w:rsidR="00790D25" w:rsidRPr="0033395F" w:rsidRDefault="00790D25" w:rsidP="00790D25">
      <w:pPr>
        <w:pStyle w:val="Authornames"/>
        <w:spacing w:line="480" w:lineRule="auto"/>
        <w:rPr>
          <w:sz w:val="24"/>
        </w:rPr>
      </w:pPr>
      <w:r>
        <w:rPr>
          <w:sz w:val="24"/>
        </w:rPr>
        <w:t>Taylor R. Stewart</w:t>
      </w:r>
      <w:r w:rsidRPr="00D65140">
        <w:rPr>
          <w:sz w:val="24"/>
          <w:vertAlign w:val="superscript"/>
        </w:rPr>
        <w:t>a</w:t>
      </w:r>
      <w:r w:rsidRPr="00D65140">
        <w:rPr>
          <w:sz w:val="24"/>
          <w:vertAlign w:val="subscript"/>
        </w:rPr>
        <w:t>,</w:t>
      </w:r>
      <w:r>
        <w:rPr>
          <w:sz w:val="24"/>
          <w:vertAlign w:val="superscript"/>
        </w:rPr>
        <w:t xml:space="preserve"> </w:t>
      </w:r>
      <w:r w:rsidRPr="0033395F">
        <w:rPr>
          <w:sz w:val="24"/>
        </w:rPr>
        <w:t>Derek H. Ogle*</w:t>
      </w:r>
      <w:r w:rsidRPr="00D65140">
        <w:rPr>
          <w:sz w:val="24"/>
          <w:vertAlign w:val="superscript"/>
        </w:rPr>
        <w:t>,a</w:t>
      </w:r>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2A97AD6C" w:rsidR="00790D25" w:rsidRPr="0071184A" w:rsidRDefault="00790D25" w:rsidP="00790D25">
      <w:pPr>
        <w:pStyle w:val="Authornames"/>
        <w:spacing w:line="480" w:lineRule="auto"/>
        <w:rPr>
          <w:i/>
        </w:rPr>
      </w:pPr>
      <w:r w:rsidRPr="0071184A">
        <w:rPr>
          <w:i/>
          <w:sz w:val="24"/>
          <w:vertAlign w:val="superscript"/>
        </w:rPr>
        <w:t>a</w:t>
      </w:r>
      <w:r w:rsidRPr="0071184A">
        <w:rPr>
          <w:i/>
        </w:rPr>
        <w:t xml:space="preserve">Northland College, Ashland, WI  54806, USA; </w:t>
      </w:r>
      <w:r w:rsidRPr="0071184A">
        <w:rPr>
          <w:i/>
          <w:sz w:val="24"/>
          <w:vertAlign w:val="superscript"/>
        </w:rPr>
        <w:t>b</w:t>
      </w:r>
      <w:r w:rsidRPr="0071184A">
        <w:rPr>
          <w:i/>
        </w:rPr>
        <w:t>U. S. Geological Survey, Great Lakes Science Center, Lake Superior Biological Station</w:t>
      </w:r>
      <w:bookmarkStart w:id="0" w:name="Contact"/>
      <w:r w:rsidRPr="0071184A">
        <w:rPr>
          <w:i/>
        </w:rPr>
        <w:t>, Ashland, WI  54806, USA</w:t>
      </w:r>
      <w:bookmarkEnd w:id="0"/>
      <w:r w:rsidR="00787463">
        <w:rPr>
          <w:i/>
        </w:rPr>
        <w:t xml:space="preserve">; </w:t>
      </w:r>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3C231F3F" w14:textId="77777777" w:rsidR="00790D25" w:rsidRDefault="00790D25" w:rsidP="00790D25">
      <w:pPr>
        <w:spacing w:after="0" w:line="480" w:lineRule="auto"/>
        <w:rPr>
          <w:rFonts w:ascii="Times New Roman" w:hAnsi="Times New Roman" w:cs="Times New Roman"/>
          <w:sz w:val="24"/>
          <w:szCs w:val="24"/>
        </w:rPr>
      </w:pPr>
    </w:p>
    <w:p w14:paraId="399D36CC" w14:textId="001E1B77" w:rsidR="00B11FAE" w:rsidRDefault="00B11FAE" w:rsidP="00790D25">
      <w:pPr>
        <w:spacing w:after="0" w:line="480" w:lineRule="auto"/>
        <w:jc w:val="both"/>
        <w:rPr>
          <w:rFonts w:ascii="Times New Roman" w:hAnsi="Times New Roman" w:cs="Times New Roman"/>
          <w:sz w:val="24"/>
          <w:szCs w:val="24"/>
        </w:rPr>
      </w:pPr>
      <w:commentRangeStart w:id="1"/>
      <w:r w:rsidRPr="00790D25">
        <w:rPr>
          <w:rFonts w:ascii="Times New Roman" w:hAnsi="Times New Roman" w:cs="Times New Roman"/>
          <w:sz w:val="24"/>
          <w:szCs w:val="24"/>
        </w:rPr>
        <w:t>In</w:t>
      </w:r>
      <w:commentRangeEnd w:id="1"/>
      <w:r w:rsidR="004769FA">
        <w:rPr>
          <w:rStyle w:val="CommentReference"/>
        </w:rPr>
        <w:commentReference w:id="1"/>
      </w:r>
      <w:r w:rsidRPr="00790D25">
        <w:rPr>
          <w:rFonts w:ascii="Times New Roman" w:hAnsi="Times New Roman" w:cs="Times New Roman"/>
          <w:sz w:val="24"/>
          <w:szCs w:val="24"/>
        </w:rPr>
        <w:t xml:space="preserve"> 1952,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were discovered in Lake Superior, which was </w:t>
      </w:r>
      <w:r w:rsidR="0083565C" w:rsidRPr="00790D25">
        <w:rPr>
          <w:rFonts w:ascii="Times New Roman" w:hAnsi="Times New Roman" w:cs="Times New Roman"/>
          <w:sz w:val="24"/>
          <w:szCs w:val="24"/>
        </w:rPr>
        <w:t xml:space="preserve">at least 1770 km from all </w:t>
      </w:r>
      <w:r w:rsidRPr="00790D25">
        <w:rPr>
          <w:rFonts w:ascii="Times New Roman" w:hAnsi="Times New Roman" w:cs="Times New Roman"/>
          <w:sz w:val="24"/>
          <w:szCs w:val="24"/>
        </w:rPr>
        <w:t>previous records of occurrence.</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A comprehensive life history study was published in 1953, but no further life-history studies of Lake Superior</w:t>
      </w:r>
      <w:r w:rsidR="00D75DF6" w:rsidRPr="00790D25">
        <w:rPr>
          <w:rFonts w:ascii="Times New Roman" w:hAnsi="Times New Roman" w:cs="Times New Roman"/>
          <w:sz w:val="24"/>
          <w:szCs w:val="24"/>
        </w:rPr>
        <w:t xml:space="preserve"> Pygmy Whitefish have occurred</w:t>
      </w:r>
      <w:r w:rsidR="00393C39" w:rsidRPr="00790D25">
        <w:rPr>
          <w:rFonts w:ascii="Times New Roman" w:hAnsi="Times New Roman" w:cs="Times New Roman"/>
          <w:sz w:val="24"/>
          <w:szCs w:val="24"/>
        </w:rPr>
        <w:t xml:space="preserve"> since</w:t>
      </w:r>
      <w:r w:rsidR="00D75DF6" w:rsidRPr="00790D25">
        <w:rPr>
          <w:rFonts w:ascii="Times New Roman" w:hAnsi="Times New Roman" w:cs="Times New Roman"/>
          <w:sz w:val="24"/>
          <w:szCs w:val="24"/>
        </w:rPr>
        <w:t>.</w:t>
      </w:r>
      <w:r w:rsidRPr="00790D25">
        <w:rPr>
          <w:rFonts w:ascii="Times New Roman" w:hAnsi="Times New Roman" w:cs="Times New Roman"/>
          <w:sz w:val="24"/>
          <w:szCs w:val="24"/>
        </w:rPr>
        <w:t xml:space="preserve"> In 2013, we collected Pygmy Whitefish at 28 stations from throughout Lake Superior</w:t>
      </w:r>
      <w:r w:rsidR="004516AF"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weight, sex, and maturity were recorded, and scales and sagittal otoliths were collected</w:t>
      </w:r>
      <w:r w:rsidR="00D75DF6" w:rsidRPr="00790D25">
        <w:rPr>
          <w:rFonts w:ascii="Times New Roman" w:hAnsi="Times New Roman" w:cs="Times New Roman"/>
          <w:sz w:val="24"/>
          <w:szCs w:val="24"/>
        </w:rPr>
        <w:t xml:space="preserve"> for a subsample of fish.</w:t>
      </w:r>
      <w:r w:rsidRPr="00790D25">
        <w:rPr>
          <w:rFonts w:ascii="Times New Roman" w:hAnsi="Times New Roman" w:cs="Times New Roman"/>
          <w:sz w:val="24"/>
          <w:szCs w:val="24"/>
        </w:rPr>
        <w:t xml:space="preserve"> Age assignments from scales and otolith thin-sections differed significantly (p&lt;0.001), with otolith ages significantly greater after age-2</w:t>
      </w:r>
      <w:r w:rsidR="00D75DF6" w:rsidRPr="00790D25">
        <w:rPr>
          <w:rFonts w:ascii="Times New Roman" w:hAnsi="Times New Roman" w:cs="Times New Roman"/>
          <w:sz w:val="24"/>
          <w:szCs w:val="24"/>
        </w:rPr>
        <w:t xml:space="preserve">. </w:t>
      </w:r>
      <w:commentRangeStart w:id="2"/>
      <w:r w:rsidRPr="00790D25">
        <w:rPr>
          <w:rFonts w:ascii="Times New Roman" w:hAnsi="Times New Roman" w:cs="Times New Roman"/>
          <w:sz w:val="24"/>
          <w:szCs w:val="24"/>
        </w:rPr>
        <w:t xml:space="preserve">Maximum otolith age was 9 for females and 7 for males in 2013, compared to scale ages of 7 for females and 5 for males in 1953. </w:t>
      </w:r>
      <w:commentRangeEnd w:id="2"/>
      <w:r w:rsidR="000A6798">
        <w:rPr>
          <w:rStyle w:val="CommentReference"/>
        </w:rPr>
        <w:commentReference w:id="2"/>
      </w:r>
      <w:r w:rsidRPr="00790D25">
        <w:rPr>
          <w:rFonts w:ascii="Times New Roman" w:hAnsi="Times New Roman" w:cs="Times New Roman"/>
          <w:sz w:val="24"/>
          <w:szCs w:val="24"/>
        </w:rPr>
        <w:t xml:space="preserve">Mean lengths of males and females in 2013 </w:t>
      </w:r>
      <w:r w:rsidR="00207318" w:rsidRPr="00790D25">
        <w:rPr>
          <w:rFonts w:ascii="Times New Roman" w:hAnsi="Times New Roman" w:cs="Times New Roman"/>
          <w:sz w:val="24"/>
          <w:szCs w:val="24"/>
        </w:rPr>
        <w:t>differ</w:t>
      </w:r>
      <w:r w:rsidR="000A6798">
        <w:rPr>
          <w:rFonts w:ascii="Times New Roman" w:hAnsi="Times New Roman" w:cs="Times New Roman"/>
          <w:sz w:val="24"/>
          <w:szCs w:val="24"/>
        </w:rPr>
        <w:t>ed</w:t>
      </w:r>
      <w:r w:rsidR="00207318" w:rsidRPr="00790D25">
        <w:rPr>
          <w:rFonts w:ascii="Times New Roman" w:hAnsi="Times New Roman" w:cs="Times New Roman"/>
          <w:sz w:val="24"/>
          <w:szCs w:val="24"/>
        </w:rPr>
        <w:t xml:space="preserve"> at age-3, 5.5 and 8 </w:t>
      </w:r>
      <w:r w:rsidRPr="00790D25">
        <w:rPr>
          <w:rFonts w:ascii="Times New Roman" w:hAnsi="Times New Roman" w:cs="Times New Roman"/>
          <w:sz w:val="24"/>
          <w:szCs w:val="24"/>
        </w:rPr>
        <w:t>(</w:t>
      </w:r>
      <w:r w:rsidR="00207318" w:rsidRPr="00790D25">
        <w:rPr>
          <w:rFonts w:ascii="Times New Roman" w:hAnsi="Times New Roman" w:cs="Times New Roman"/>
          <w:sz w:val="24"/>
          <w:szCs w:val="24"/>
        </w:rPr>
        <w:t>all</w:t>
      </w:r>
      <w:r w:rsidRPr="00790D25">
        <w:rPr>
          <w:rFonts w:ascii="Times New Roman" w:hAnsi="Times New Roman" w:cs="Times New Roman"/>
          <w:sz w:val="24"/>
          <w:szCs w:val="24"/>
        </w:rPr>
        <w:t xml:space="preserve"> p&lt;0.001). Female Pygmy Whitefish live longer, grow to a longer m</w:t>
      </w:r>
      <w:r w:rsidR="004516AF" w:rsidRPr="00790D25">
        <w:rPr>
          <w:rFonts w:ascii="Times New Roman" w:hAnsi="Times New Roman" w:cs="Times New Roman"/>
          <w:sz w:val="24"/>
          <w:szCs w:val="24"/>
        </w:rPr>
        <w:t xml:space="preserve">aximum length, and </w:t>
      </w:r>
      <w:r w:rsidR="000A6798">
        <w:rPr>
          <w:rFonts w:ascii="Times New Roman" w:hAnsi="Times New Roman" w:cs="Times New Roman"/>
          <w:sz w:val="24"/>
          <w:szCs w:val="24"/>
        </w:rPr>
        <w:t>were</w:t>
      </w:r>
      <w:r w:rsidR="004516AF" w:rsidRPr="00790D25">
        <w:rPr>
          <w:rFonts w:ascii="Times New Roman" w:hAnsi="Times New Roman" w:cs="Times New Roman"/>
          <w:sz w:val="24"/>
          <w:szCs w:val="24"/>
        </w:rPr>
        <w:t xml:space="preserve"> longer beginning at age-3</w:t>
      </w:r>
      <w:r w:rsidRPr="00790D25">
        <w:rPr>
          <w:rFonts w:ascii="Times New Roman" w:hAnsi="Times New Roman" w:cs="Times New Roman"/>
          <w:sz w:val="24"/>
          <w:szCs w:val="24"/>
        </w:rPr>
        <w:t xml:space="preserve"> than males. Our results suggest that the growth dynamics of Pygmy Whitefish have not changed much in 60 years, and support the conclusion that Pygmy Whitefish live longer than previously thought, though </w:t>
      </w:r>
      <w:r w:rsidR="000A6798">
        <w:rPr>
          <w:rFonts w:ascii="Times New Roman" w:hAnsi="Times New Roman" w:cs="Times New Roman"/>
          <w:sz w:val="24"/>
          <w:szCs w:val="24"/>
        </w:rPr>
        <w:t xml:space="preserve">overall </w:t>
      </w:r>
      <w:r w:rsidRPr="00790D25">
        <w:rPr>
          <w:rFonts w:ascii="Times New Roman" w:hAnsi="Times New Roman" w:cs="Times New Roman"/>
          <w:sz w:val="24"/>
          <w:szCs w:val="24"/>
        </w:rPr>
        <w:t>longevity probably has not changed since 1953.</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060AF2D0"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sexual dimorphism; age; growth; weight-length; </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commentRangeStart w:id="3"/>
      <w:r w:rsidRPr="00790D25">
        <w:rPr>
          <w:rFonts w:ascii="Times New Roman" w:hAnsi="Times New Roman" w:cs="Times New Roman"/>
          <w:b/>
          <w:sz w:val="24"/>
          <w:szCs w:val="24"/>
        </w:rPr>
        <w:t>Introduction</w:t>
      </w:r>
      <w:commentRangeEnd w:id="3"/>
      <w:r w:rsidR="003915B0">
        <w:rPr>
          <w:rStyle w:val="CommentReference"/>
        </w:rPr>
        <w:commentReference w:id="3"/>
      </w:r>
      <w:r w:rsidRPr="00790D25">
        <w:rPr>
          <w:rFonts w:ascii="Times New Roman" w:hAnsi="Times New Roman" w:cs="Times New Roman"/>
          <w:sz w:val="24"/>
          <w:szCs w:val="24"/>
        </w:rPr>
        <w:t xml:space="preserve"> </w:t>
      </w:r>
    </w:p>
    <w:p w14:paraId="0A8E7315" w14:textId="0BB097EB" w:rsidR="00AA2C32"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is a small coregonine fish that </w:t>
      </w:r>
      <w:r w:rsidR="00AA2C32">
        <w:rPr>
          <w:rFonts w:ascii="Times New Roman" w:hAnsi="Times New Roman" w:cs="Times New Roman"/>
          <w:sz w:val="24"/>
          <w:szCs w:val="24"/>
        </w:rPr>
        <w:t xml:space="preserve">was historically only described from </w:t>
      </w:r>
      <w:r w:rsidR="00AD3653">
        <w:rPr>
          <w:rFonts w:ascii="Times New Roman" w:hAnsi="Times New Roman" w:cs="Times New Roman"/>
          <w:sz w:val="24"/>
          <w:szCs w:val="24"/>
        </w:rPr>
        <w:t xml:space="preserve">west of the </w:t>
      </w:r>
      <w:r w:rsidR="00AA2C32" w:rsidRPr="00790D25">
        <w:rPr>
          <w:rFonts w:ascii="Times New Roman" w:hAnsi="Times New Roman" w:cs="Times New Roman"/>
          <w:sz w:val="24"/>
          <w:szCs w:val="24"/>
        </w:rPr>
        <w:t>North America</w:t>
      </w:r>
      <w:r w:rsidR="00AD3653">
        <w:rPr>
          <w:rFonts w:ascii="Times New Roman" w:hAnsi="Times New Roman" w:cs="Times New Roman"/>
          <w:sz w:val="24"/>
          <w:szCs w:val="24"/>
        </w:rPr>
        <w:t>n continental divide</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from the Columbia River north to Alaska</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Kendall 1917</w:t>
      </w:r>
      <w:r w:rsidR="00AA2C32">
        <w:rPr>
          <w:rFonts w:ascii="Times New Roman" w:hAnsi="Times New Roman" w:cs="Times New Roman"/>
          <w:sz w:val="24"/>
          <w:szCs w:val="24"/>
        </w:rPr>
        <w:t>)</w:t>
      </w:r>
      <w:r w:rsidR="00AA2C32" w:rsidRPr="00790D25">
        <w:rPr>
          <w:rFonts w:ascii="Times New Roman" w:hAnsi="Times New Roman" w:cs="Times New Roman"/>
          <w:sz w:val="24"/>
          <w:szCs w:val="24"/>
        </w:rPr>
        <w:t>.</w:t>
      </w:r>
      <w:r w:rsidR="00AA2C32">
        <w:rPr>
          <w:rFonts w:ascii="Times New Roman" w:hAnsi="Times New Roman" w:cs="Times New Roman"/>
          <w:sz w:val="24"/>
          <w:szCs w:val="24"/>
        </w:rPr>
        <w:t xml:space="preserve">  </w:t>
      </w:r>
      <w:r w:rsidR="007A4D58">
        <w:rPr>
          <w:rFonts w:ascii="Times New Roman" w:hAnsi="Times New Roman" w:cs="Times New Roman"/>
          <w:sz w:val="24"/>
          <w:szCs w:val="24"/>
        </w:rPr>
        <w:t>I</w:t>
      </w:r>
      <w:r w:rsidR="00AD3653">
        <w:rPr>
          <w:rFonts w:ascii="Times New Roman" w:hAnsi="Times New Roman" w:cs="Times New Roman"/>
          <w:sz w:val="24"/>
          <w:szCs w:val="24"/>
        </w:rPr>
        <w:t xml:space="preserve">n the last 60 years, </w:t>
      </w:r>
      <w:r w:rsidR="00AA2C32">
        <w:rPr>
          <w:rFonts w:ascii="Times New Roman" w:hAnsi="Times New Roman" w:cs="Times New Roman"/>
          <w:sz w:val="24"/>
          <w:szCs w:val="24"/>
        </w:rPr>
        <w:t xml:space="preserve">Pygmy Whitefish have been </w:t>
      </w:r>
      <w:r w:rsidR="007A4D58">
        <w:rPr>
          <w:rFonts w:ascii="Times New Roman" w:hAnsi="Times New Roman" w:cs="Times New Roman"/>
          <w:sz w:val="24"/>
          <w:szCs w:val="24"/>
        </w:rPr>
        <w:t xml:space="preserve">located </w:t>
      </w:r>
      <w:r w:rsidR="00AA2C32">
        <w:rPr>
          <w:rFonts w:ascii="Times New Roman" w:hAnsi="Times New Roman" w:cs="Times New Roman"/>
          <w:sz w:val="24"/>
          <w:szCs w:val="24"/>
        </w:rPr>
        <w:t xml:space="preserve">in east of the </w:t>
      </w:r>
      <w:r w:rsidR="00932C9C">
        <w:rPr>
          <w:rFonts w:ascii="Times New Roman" w:hAnsi="Times New Roman" w:cs="Times New Roman"/>
          <w:sz w:val="24"/>
          <w:szCs w:val="24"/>
        </w:rPr>
        <w:t xml:space="preserve">North American </w:t>
      </w:r>
      <w:r w:rsidR="00AA2C32">
        <w:rPr>
          <w:rFonts w:ascii="Times New Roman" w:hAnsi="Times New Roman" w:cs="Times New Roman"/>
          <w:sz w:val="24"/>
          <w:szCs w:val="24"/>
        </w:rPr>
        <w:t>continental divide (</w:t>
      </w:r>
      <w:r w:rsidR="00AA2C32" w:rsidRPr="00790D25">
        <w:rPr>
          <w:rFonts w:ascii="Times New Roman" w:hAnsi="Times New Roman" w:cs="Times New Roman"/>
          <w:sz w:val="24"/>
          <w:szCs w:val="24"/>
        </w:rPr>
        <w:t>Lindsey 1972; Scott and Crossman 1973</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Witt et al. 2011</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Blanchfield et al. 2014</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Vecsei and Panayi 2014</w:t>
      </w:r>
      <w:r w:rsidR="00AA2C32">
        <w:rPr>
          <w:rFonts w:ascii="Times New Roman" w:hAnsi="Times New Roman" w:cs="Times New Roman"/>
          <w:sz w:val="24"/>
          <w:szCs w:val="24"/>
        </w:rPr>
        <w:t>), including Lake Superior (</w:t>
      </w:r>
      <w:r w:rsidR="00AA2C32" w:rsidRPr="00790D25">
        <w:rPr>
          <w:rFonts w:ascii="Times New Roman" w:hAnsi="Times New Roman" w:cs="Times New Roman"/>
          <w:sz w:val="24"/>
          <w:szCs w:val="24"/>
        </w:rPr>
        <w:t>Eschmeyer and Bailey 1955</w:t>
      </w:r>
      <w:r w:rsidR="00AA2C32">
        <w:rPr>
          <w:rFonts w:ascii="Times New Roman" w:hAnsi="Times New Roman" w:cs="Times New Roman"/>
          <w:sz w:val="24"/>
          <w:szCs w:val="24"/>
        </w:rPr>
        <w:t>), and from northeastern Russia (</w:t>
      </w:r>
      <w:r w:rsidR="00AA2C32" w:rsidRPr="00790D25">
        <w:rPr>
          <w:rFonts w:ascii="Times New Roman" w:hAnsi="Times New Roman" w:cs="Times New Roman"/>
          <w:sz w:val="24"/>
          <w:szCs w:val="24"/>
        </w:rPr>
        <w:t>Chereshnev and Skopets 1992</w:t>
      </w:r>
      <w:r w:rsidR="00AA2C32">
        <w:rPr>
          <w:rFonts w:ascii="Times New Roman" w:hAnsi="Times New Roman" w:cs="Times New Roman"/>
          <w:sz w:val="24"/>
          <w:szCs w:val="24"/>
        </w:rPr>
        <w:t>).</w:t>
      </w:r>
      <w:r w:rsidR="00D932BA" w:rsidRPr="00D932BA">
        <w:rPr>
          <w:rFonts w:ascii="Times New Roman" w:hAnsi="Times New Roman" w:cs="Times New Roman"/>
          <w:sz w:val="24"/>
          <w:szCs w:val="24"/>
        </w:rPr>
        <w:t xml:space="preserve"> </w:t>
      </w:r>
      <w:r w:rsidR="00D932BA">
        <w:rPr>
          <w:rFonts w:ascii="Times New Roman" w:hAnsi="Times New Roman" w:cs="Times New Roman"/>
          <w:sz w:val="24"/>
          <w:szCs w:val="24"/>
        </w:rPr>
        <w:t xml:space="preserve"> </w:t>
      </w:r>
      <w:r w:rsidR="00D932BA" w:rsidRPr="00790D25">
        <w:rPr>
          <w:rFonts w:ascii="Times New Roman" w:hAnsi="Times New Roman" w:cs="Times New Roman"/>
          <w:sz w:val="24"/>
          <w:szCs w:val="24"/>
        </w:rPr>
        <w:t>The</w:t>
      </w:r>
      <w:r w:rsidR="00932C9C">
        <w:rPr>
          <w:rFonts w:ascii="Times New Roman" w:hAnsi="Times New Roman" w:cs="Times New Roman"/>
          <w:sz w:val="24"/>
          <w:szCs w:val="24"/>
        </w:rPr>
        <w:t>ir</w:t>
      </w:r>
      <w:r w:rsidR="00D932BA" w:rsidRPr="00790D25">
        <w:rPr>
          <w:rFonts w:ascii="Times New Roman" w:hAnsi="Times New Roman" w:cs="Times New Roman"/>
          <w:sz w:val="24"/>
          <w:szCs w:val="24"/>
        </w:rPr>
        <w:t xml:space="preserve"> ultimate range </w:t>
      </w:r>
      <w:r w:rsidR="00D932BA">
        <w:rPr>
          <w:rFonts w:ascii="Times New Roman" w:hAnsi="Times New Roman" w:cs="Times New Roman"/>
          <w:sz w:val="24"/>
          <w:szCs w:val="24"/>
        </w:rPr>
        <w:t>is likely un</w:t>
      </w:r>
      <w:r w:rsidR="00D932BA" w:rsidRPr="00790D25">
        <w:rPr>
          <w:rFonts w:ascii="Times New Roman" w:hAnsi="Times New Roman" w:cs="Times New Roman"/>
          <w:sz w:val="24"/>
          <w:szCs w:val="24"/>
        </w:rPr>
        <w:t>known because</w:t>
      </w:r>
      <w:r w:rsidR="00D932BA">
        <w:rPr>
          <w:rFonts w:ascii="Times New Roman" w:hAnsi="Times New Roman" w:cs="Times New Roman"/>
          <w:sz w:val="24"/>
          <w:szCs w:val="24"/>
        </w:rPr>
        <w:t xml:space="preserve"> they </w:t>
      </w:r>
      <w:r w:rsidR="00932C9C">
        <w:rPr>
          <w:rFonts w:ascii="Times New Roman" w:hAnsi="Times New Roman" w:cs="Times New Roman"/>
          <w:sz w:val="24"/>
          <w:szCs w:val="24"/>
        </w:rPr>
        <w:t xml:space="preserve">are </w:t>
      </w:r>
      <w:r w:rsidR="00D932BA">
        <w:rPr>
          <w:rFonts w:ascii="Times New Roman" w:hAnsi="Times New Roman" w:cs="Times New Roman"/>
          <w:sz w:val="24"/>
          <w:szCs w:val="24"/>
        </w:rPr>
        <w:t>no</w:t>
      </w:r>
      <w:r w:rsidR="00D0005B">
        <w:rPr>
          <w:rFonts w:ascii="Times New Roman" w:hAnsi="Times New Roman" w:cs="Times New Roman"/>
          <w:sz w:val="24"/>
          <w:szCs w:val="24"/>
        </w:rPr>
        <w:t xml:space="preserve">t </w:t>
      </w:r>
      <w:r w:rsidR="00D932BA">
        <w:rPr>
          <w:rFonts w:ascii="Times New Roman" w:hAnsi="Times New Roman" w:cs="Times New Roman"/>
          <w:sz w:val="24"/>
          <w:szCs w:val="24"/>
        </w:rPr>
        <w:t>commercial</w:t>
      </w:r>
      <w:r w:rsidR="00932C9C">
        <w:rPr>
          <w:rFonts w:ascii="Times New Roman" w:hAnsi="Times New Roman" w:cs="Times New Roman"/>
          <w:sz w:val="24"/>
          <w:szCs w:val="24"/>
        </w:rPr>
        <w:t>ly or recreationally</w:t>
      </w:r>
      <w:r w:rsidR="00D932BA">
        <w:rPr>
          <w:rFonts w:ascii="Times New Roman" w:hAnsi="Times New Roman" w:cs="Times New Roman"/>
          <w:sz w:val="24"/>
          <w:szCs w:val="24"/>
        </w:rPr>
        <w:t xml:space="preserve"> </w:t>
      </w:r>
      <w:r w:rsidR="00D0005B">
        <w:rPr>
          <w:rFonts w:ascii="Times New Roman" w:hAnsi="Times New Roman" w:cs="Times New Roman"/>
          <w:sz w:val="24"/>
          <w:szCs w:val="24"/>
        </w:rPr>
        <w:t>fished</w:t>
      </w:r>
      <w:r w:rsidR="002B24DD">
        <w:rPr>
          <w:rFonts w:ascii="Times New Roman" w:hAnsi="Times New Roman" w:cs="Times New Roman"/>
          <w:sz w:val="24"/>
          <w:szCs w:val="24"/>
        </w:rPr>
        <w:t xml:space="preserve"> </w:t>
      </w:r>
      <w:r w:rsidR="00D932BA">
        <w:rPr>
          <w:rFonts w:ascii="Times New Roman" w:hAnsi="Times New Roman" w:cs="Times New Roman"/>
          <w:sz w:val="24"/>
          <w:szCs w:val="24"/>
        </w:rPr>
        <w:t xml:space="preserve">and </w:t>
      </w:r>
      <w:r w:rsidR="00D932BA" w:rsidRPr="00790D25">
        <w:rPr>
          <w:rFonts w:ascii="Times New Roman" w:hAnsi="Times New Roman" w:cs="Times New Roman"/>
          <w:sz w:val="24"/>
          <w:szCs w:val="24"/>
        </w:rPr>
        <w:t>are difficult to sample due to their small size and preference for deep waters.</w:t>
      </w:r>
    </w:p>
    <w:p w14:paraId="3455BBF2" w14:textId="208EBFC2" w:rsidR="00517D0B" w:rsidRPr="00790D25" w:rsidRDefault="00564C28" w:rsidP="006C23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90D25">
        <w:rPr>
          <w:rFonts w:ascii="Times New Roman" w:hAnsi="Times New Roman" w:cs="Times New Roman"/>
          <w:sz w:val="24"/>
          <w:szCs w:val="24"/>
        </w:rPr>
        <w:t xml:space="preserve">Eschmeyer and Bailey (1955) </w:t>
      </w:r>
      <w:r w:rsidR="00932C9C">
        <w:rPr>
          <w:rFonts w:ascii="Times New Roman" w:hAnsi="Times New Roman" w:cs="Times New Roman"/>
          <w:sz w:val="24"/>
          <w:szCs w:val="24"/>
        </w:rPr>
        <w:t xml:space="preserve">provide the most complete description </w:t>
      </w:r>
      <w:r w:rsidR="002B24DD">
        <w:rPr>
          <w:rFonts w:ascii="Times New Roman" w:hAnsi="Times New Roman" w:cs="Times New Roman"/>
          <w:sz w:val="24"/>
          <w:szCs w:val="24"/>
        </w:rPr>
        <w:t>of the</w:t>
      </w:r>
      <w:r>
        <w:rPr>
          <w:rFonts w:ascii="Times New Roman" w:hAnsi="Times New Roman" w:cs="Times New Roman"/>
          <w:sz w:val="24"/>
          <w:szCs w:val="24"/>
        </w:rPr>
        <w:t xml:space="preserve"> </w:t>
      </w:r>
      <w:r w:rsidR="003915B0">
        <w:rPr>
          <w:rFonts w:ascii="Times New Roman" w:hAnsi="Times New Roman" w:cs="Times New Roman"/>
          <w:sz w:val="24"/>
          <w:szCs w:val="24"/>
        </w:rPr>
        <w:t>morphology, meristic</w:t>
      </w:r>
      <w:r w:rsidR="00756C6F">
        <w:rPr>
          <w:rFonts w:ascii="Times New Roman" w:hAnsi="Times New Roman" w:cs="Times New Roman"/>
          <w:sz w:val="24"/>
          <w:szCs w:val="24"/>
        </w:rPr>
        <w:t>s</w:t>
      </w:r>
      <w:r w:rsidR="00AD3653">
        <w:rPr>
          <w:rFonts w:ascii="Times New Roman" w:hAnsi="Times New Roman" w:cs="Times New Roman"/>
          <w:sz w:val="24"/>
          <w:szCs w:val="24"/>
        </w:rPr>
        <w:t xml:space="preserve">, and life history of </w:t>
      </w:r>
      <w:r>
        <w:rPr>
          <w:rFonts w:ascii="Times New Roman" w:hAnsi="Times New Roman" w:cs="Times New Roman"/>
          <w:sz w:val="24"/>
          <w:szCs w:val="24"/>
        </w:rPr>
        <w:t>Pygmy Whitefish from individuals collected in</w:t>
      </w:r>
      <w:r w:rsidR="003915B0">
        <w:rPr>
          <w:rFonts w:ascii="Times New Roman" w:hAnsi="Times New Roman" w:cs="Times New Roman"/>
          <w:sz w:val="24"/>
          <w:szCs w:val="24"/>
        </w:rPr>
        <w:t xml:space="preserve"> Lake Superior in</w:t>
      </w:r>
      <w:r>
        <w:rPr>
          <w:rFonts w:ascii="Times New Roman" w:hAnsi="Times New Roman" w:cs="Times New Roman"/>
          <w:sz w:val="24"/>
          <w:szCs w:val="24"/>
        </w:rPr>
        <w:t xml:space="preserve"> 1952-53, the first year that Pygmy Whitefish were </w:t>
      </w:r>
      <w:r w:rsidR="003915B0">
        <w:rPr>
          <w:rFonts w:ascii="Times New Roman" w:hAnsi="Times New Roman" w:cs="Times New Roman"/>
          <w:sz w:val="24"/>
          <w:szCs w:val="24"/>
        </w:rPr>
        <w:t>observed</w:t>
      </w:r>
      <w:r>
        <w:rPr>
          <w:rFonts w:ascii="Times New Roman" w:hAnsi="Times New Roman" w:cs="Times New Roman"/>
          <w:sz w:val="24"/>
          <w:szCs w:val="24"/>
        </w:rPr>
        <w:t xml:space="preserve"> in Lake Superior. </w:t>
      </w:r>
      <w:commentRangeStart w:id="4"/>
      <w:r w:rsidR="00D0005B">
        <w:rPr>
          <w:rFonts w:ascii="Times New Roman" w:hAnsi="Times New Roman" w:cs="Times New Roman"/>
          <w:sz w:val="24"/>
          <w:szCs w:val="24"/>
        </w:rPr>
        <w:t>Life history studies from other locations include</w:t>
      </w:r>
      <w:ins w:id="5" w:author="Taylor Stewart" w:date="2014-09-02T18:47:00Z">
        <w:r w:rsidR="0018382C">
          <w:rPr>
            <w:rFonts w:ascii="Times New Roman" w:hAnsi="Times New Roman" w:cs="Times New Roman"/>
            <w:sz w:val="24"/>
            <w:szCs w:val="24"/>
          </w:rPr>
          <w:t>…</w:t>
        </w:r>
        <w:commentRangeEnd w:id="4"/>
        <w:r w:rsidR="0018382C">
          <w:rPr>
            <w:rStyle w:val="CommentReference"/>
          </w:rPr>
          <w:commentReference w:id="4"/>
        </w:r>
        <w:r w:rsidR="0018382C">
          <w:rPr>
            <w:rFonts w:ascii="Times New Roman" w:hAnsi="Times New Roman" w:cs="Times New Roman"/>
            <w:sz w:val="24"/>
            <w:szCs w:val="24"/>
          </w:rPr>
          <w:t xml:space="preserve"> </w:t>
        </w:r>
      </w:ins>
      <w:r w:rsidR="002B24DD">
        <w:rPr>
          <w:rStyle w:val="CommentReference"/>
          <w:rFonts w:ascii="Times New Roman" w:hAnsi="Times New Roman" w:cs="Times New Roman"/>
          <w:sz w:val="24"/>
          <w:szCs w:val="24"/>
        </w:rPr>
        <w:t>L</w:t>
      </w:r>
      <w:r w:rsidR="00932C9C">
        <w:rPr>
          <w:rFonts w:ascii="Times New Roman" w:hAnsi="Times New Roman" w:cs="Times New Roman"/>
          <w:sz w:val="24"/>
          <w:szCs w:val="24"/>
        </w:rPr>
        <w:t xml:space="preserve">ake </w:t>
      </w:r>
      <w:r w:rsidR="002B24DD">
        <w:rPr>
          <w:rFonts w:ascii="Times New Roman" w:hAnsi="Times New Roman" w:cs="Times New Roman"/>
          <w:sz w:val="24"/>
          <w:szCs w:val="24"/>
        </w:rPr>
        <w:t>Superior Pygmy</w:t>
      </w:r>
      <w:r w:rsidR="006C236D">
        <w:rPr>
          <w:rFonts w:ascii="Times New Roman" w:hAnsi="Times New Roman" w:cs="Times New Roman"/>
          <w:sz w:val="24"/>
          <w:szCs w:val="24"/>
        </w:rPr>
        <w:t xml:space="preserve"> Whitefish</w:t>
      </w:r>
      <w:r w:rsidR="003915B0">
        <w:rPr>
          <w:rFonts w:ascii="Times New Roman" w:hAnsi="Times New Roman" w:cs="Times New Roman"/>
          <w:sz w:val="24"/>
          <w:szCs w:val="24"/>
        </w:rPr>
        <w:t xml:space="preserve"> from Lake Superior</w:t>
      </w:r>
      <w:r w:rsidR="006C236D">
        <w:rPr>
          <w:rFonts w:ascii="Times New Roman" w:hAnsi="Times New Roman" w:cs="Times New Roman"/>
          <w:sz w:val="24"/>
          <w:szCs w:val="24"/>
        </w:rPr>
        <w:t xml:space="preserve"> </w:t>
      </w:r>
      <w:r w:rsidR="00932C9C">
        <w:rPr>
          <w:rFonts w:ascii="Times New Roman" w:hAnsi="Times New Roman" w:cs="Times New Roman"/>
          <w:sz w:val="24"/>
          <w:szCs w:val="24"/>
        </w:rPr>
        <w:t xml:space="preserve">had a maximum length of </w:t>
      </w:r>
      <w:r w:rsidR="00756C6F">
        <w:rPr>
          <w:rFonts w:ascii="Times New Roman" w:hAnsi="Times New Roman" w:cs="Times New Roman"/>
          <w:sz w:val="24"/>
          <w:szCs w:val="24"/>
        </w:rPr>
        <w:t>145 mm</w:t>
      </w:r>
      <w:r w:rsidR="006C236D">
        <w:rPr>
          <w:rFonts w:ascii="Times New Roman" w:hAnsi="Times New Roman" w:cs="Times New Roman"/>
          <w:sz w:val="24"/>
          <w:szCs w:val="24"/>
        </w:rPr>
        <w:t xml:space="preserve"> total length); </w:t>
      </w:r>
      <w:r w:rsidR="00932C9C">
        <w:rPr>
          <w:rFonts w:ascii="Times New Roman" w:hAnsi="Times New Roman" w:cs="Times New Roman"/>
          <w:sz w:val="24"/>
          <w:szCs w:val="24"/>
        </w:rPr>
        <w:t>a maximum age, based on scales of seven years</w:t>
      </w:r>
      <w:r w:rsidR="006C236D">
        <w:rPr>
          <w:rFonts w:ascii="Times New Roman" w:hAnsi="Times New Roman" w:cs="Times New Roman"/>
          <w:sz w:val="24"/>
          <w:szCs w:val="24"/>
        </w:rPr>
        <w:t xml:space="preserve">; and </w:t>
      </w:r>
      <w:r w:rsidR="00932C9C">
        <w:rPr>
          <w:rFonts w:ascii="Times New Roman" w:hAnsi="Times New Roman" w:cs="Times New Roman"/>
          <w:sz w:val="24"/>
          <w:szCs w:val="24"/>
        </w:rPr>
        <w:t xml:space="preserve">were </w:t>
      </w:r>
      <w:r w:rsidR="006C236D">
        <w:rPr>
          <w:rFonts w:ascii="Times New Roman" w:hAnsi="Times New Roman" w:cs="Times New Roman"/>
          <w:sz w:val="24"/>
          <w:szCs w:val="24"/>
        </w:rPr>
        <w:t>slow-growing, especially after reaching sexual maturity</w:t>
      </w:r>
      <w:r w:rsidR="00932C9C">
        <w:rPr>
          <w:rFonts w:ascii="Times New Roman" w:hAnsi="Times New Roman" w:cs="Times New Roman"/>
          <w:sz w:val="24"/>
          <w:szCs w:val="24"/>
        </w:rPr>
        <w:t xml:space="preserve"> (Eschmeyer and Bailey </w:t>
      </w:r>
      <w:r w:rsidR="00932C9C" w:rsidRPr="00790D25">
        <w:rPr>
          <w:rFonts w:ascii="Times New Roman" w:hAnsi="Times New Roman" w:cs="Times New Roman"/>
          <w:sz w:val="24"/>
          <w:szCs w:val="24"/>
        </w:rPr>
        <w:t>1955)</w:t>
      </w:r>
      <w:r w:rsidR="006C236D">
        <w:rPr>
          <w:rFonts w:ascii="Times New Roman" w:hAnsi="Times New Roman" w:cs="Times New Roman"/>
          <w:sz w:val="24"/>
          <w:szCs w:val="24"/>
        </w:rPr>
        <w:t xml:space="preserve">.  </w:t>
      </w:r>
      <w:r w:rsidR="003915B0">
        <w:rPr>
          <w:rFonts w:ascii="Times New Roman" w:hAnsi="Times New Roman" w:cs="Times New Roman"/>
          <w:sz w:val="24"/>
          <w:szCs w:val="24"/>
        </w:rPr>
        <w:t>T</w:t>
      </w:r>
      <w:r w:rsidR="006C236D">
        <w:rPr>
          <w:rFonts w:ascii="Times New Roman" w:hAnsi="Times New Roman" w:cs="Times New Roman"/>
          <w:sz w:val="24"/>
          <w:szCs w:val="24"/>
        </w:rPr>
        <w:t>he sex-ratio was skewed towards males at younger ages and females at older ages and females lived longer and attained a larger maximum size (as they reached sexual maturity at an older age).</w:t>
      </w:r>
      <w:r w:rsidR="00703AD7">
        <w:rPr>
          <w:rFonts w:ascii="Times New Roman" w:hAnsi="Times New Roman" w:cs="Times New Roman"/>
          <w:sz w:val="24"/>
          <w:szCs w:val="24"/>
        </w:rPr>
        <w:t xml:space="preserve">  </w:t>
      </w:r>
      <w:r w:rsidR="006C236D" w:rsidRPr="00790D25">
        <w:rPr>
          <w:rFonts w:ascii="Times New Roman" w:hAnsi="Times New Roman" w:cs="Times New Roman"/>
          <w:sz w:val="24"/>
          <w:szCs w:val="24"/>
        </w:rPr>
        <w:t>Eschmeyer and Bailey (1955)</w:t>
      </w:r>
      <w:r w:rsidR="006C236D">
        <w:rPr>
          <w:rFonts w:ascii="Times New Roman" w:hAnsi="Times New Roman" w:cs="Times New Roman"/>
          <w:sz w:val="24"/>
          <w:szCs w:val="24"/>
        </w:rPr>
        <w:t xml:space="preserve"> reported mean weight-at-age but did not provide a weight-length relationship</w:t>
      </w:r>
      <w:r w:rsidR="00756C6F">
        <w:rPr>
          <w:rFonts w:ascii="Times New Roman" w:hAnsi="Times New Roman" w:cs="Times New Roman"/>
          <w:sz w:val="24"/>
          <w:szCs w:val="24"/>
        </w:rPr>
        <w:t xml:space="preserve"> equation</w:t>
      </w:r>
      <w:r w:rsidR="006C236D">
        <w:rPr>
          <w:rFonts w:ascii="Times New Roman" w:hAnsi="Times New Roman" w:cs="Times New Roman"/>
          <w:sz w:val="24"/>
          <w:szCs w:val="24"/>
        </w:rPr>
        <w:t xml:space="preserve">.  </w:t>
      </w:r>
      <w:r w:rsidR="00E248C0">
        <w:rPr>
          <w:rStyle w:val="CommentReference"/>
        </w:rPr>
        <w:commentReference w:id="7"/>
      </w:r>
    </w:p>
    <w:p w14:paraId="5817F0E1" w14:textId="22B66543" w:rsidR="00517D0B" w:rsidRPr="00790D25" w:rsidRDefault="006C236D" w:rsidP="00AD3653">
      <w:pPr>
        <w:spacing w:after="0" w:line="480" w:lineRule="auto"/>
        <w:ind w:firstLine="720"/>
        <w:rPr>
          <w:rFonts w:ascii="Times New Roman" w:hAnsi="Times New Roman" w:cs="Times New Roman"/>
          <w:sz w:val="24"/>
          <w:szCs w:val="24"/>
        </w:rPr>
      </w:pPr>
      <w:commentRangeStart w:id="8"/>
      <w:del w:id="9" w:author="Taylor Stewart" w:date="2014-09-01T12:06:00Z">
        <w:r w:rsidDel="00C178AD">
          <w:rPr>
            <w:rFonts w:ascii="Times New Roman" w:hAnsi="Times New Roman" w:cs="Times New Roman"/>
            <w:sz w:val="24"/>
            <w:szCs w:val="24"/>
          </w:rPr>
          <w:delText xml:space="preserve">Pygmy Whitefish have been routinely collected in bottom trawl surveys conducted by the U.S. Geological Survey </w:delText>
        </w:r>
        <w:r w:rsidR="003915B0" w:rsidDel="00C178AD">
          <w:rPr>
            <w:rFonts w:ascii="Times New Roman" w:hAnsi="Times New Roman" w:cs="Times New Roman"/>
            <w:sz w:val="24"/>
            <w:szCs w:val="24"/>
          </w:rPr>
          <w:delText xml:space="preserve">(USGS) </w:delText>
        </w:r>
        <w:r w:rsidDel="00C178AD">
          <w:rPr>
            <w:rFonts w:ascii="Times New Roman" w:hAnsi="Times New Roman" w:cs="Times New Roman"/>
            <w:sz w:val="24"/>
            <w:szCs w:val="24"/>
          </w:rPr>
          <w:delText>on Lake Superior since the 1950s (</w:delText>
        </w:r>
        <w:r w:rsidR="003915B0" w:rsidDel="00C178AD">
          <w:rPr>
            <w:rFonts w:ascii="Times New Roman" w:hAnsi="Times New Roman" w:cs="Times New Roman"/>
            <w:sz w:val="24"/>
            <w:szCs w:val="24"/>
          </w:rPr>
          <w:delText>USGS Lake Superior Biological Station, unpublished data</w:delText>
        </w:r>
        <w:r w:rsidDel="00C178AD">
          <w:rPr>
            <w:rFonts w:ascii="Times New Roman" w:hAnsi="Times New Roman" w:cs="Times New Roman"/>
            <w:sz w:val="24"/>
            <w:szCs w:val="24"/>
          </w:rPr>
          <w:delText xml:space="preserve">), but life history information has not been summarized </w:delText>
        </w:r>
        <w:r w:rsidR="00517D0B" w:rsidRPr="00790D25" w:rsidDel="00C178AD">
          <w:rPr>
            <w:rFonts w:ascii="Times New Roman" w:hAnsi="Times New Roman" w:cs="Times New Roman"/>
            <w:sz w:val="24"/>
            <w:szCs w:val="24"/>
          </w:rPr>
          <w:delText>since the initial work by Es</w:delText>
        </w:r>
        <w:r w:rsidR="00522BA8" w:rsidRPr="00790D25" w:rsidDel="00C178AD">
          <w:rPr>
            <w:rFonts w:ascii="Times New Roman" w:hAnsi="Times New Roman" w:cs="Times New Roman"/>
            <w:sz w:val="24"/>
            <w:szCs w:val="24"/>
          </w:rPr>
          <w:delText>chmeyer and Bailey (1955).</w:delText>
        </w:r>
        <w:r w:rsidR="00AD3653" w:rsidDel="00C178AD">
          <w:rPr>
            <w:rFonts w:ascii="Times New Roman" w:hAnsi="Times New Roman" w:cs="Times New Roman"/>
            <w:sz w:val="24"/>
            <w:szCs w:val="24"/>
          </w:rPr>
          <w:delText xml:space="preserve">  </w:delText>
        </w:r>
        <w:commentRangeEnd w:id="8"/>
        <w:r w:rsidR="00D0005B" w:rsidDel="00C178AD">
          <w:rPr>
            <w:rStyle w:val="CommentReference"/>
          </w:rPr>
          <w:commentReference w:id="8"/>
        </w:r>
      </w:del>
      <w:r w:rsidR="00AD3653">
        <w:rPr>
          <w:rFonts w:ascii="Times New Roman" w:hAnsi="Times New Roman" w:cs="Times New Roman"/>
          <w:sz w:val="24"/>
          <w:szCs w:val="24"/>
        </w:rPr>
        <w:t>The objective of this study</w:t>
      </w:r>
      <w:r w:rsidR="003915B0">
        <w:rPr>
          <w:rFonts w:ascii="Times New Roman" w:hAnsi="Times New Roman" w:cs="Times New Roman"/>
          <w:sz w:val="24"/>
          <w:szCs w:val="24"/>
        </w:rPr>
        <w:t xml:space="preserve"> wa</w:t>
      </w:r>
      <w:r w:rsidR="00AD3653">
        <w:rPr>
          <w:rFonts w:ascii="Times New Roman" w:hAnsi="Times New Roman" w:cs="Times New Roman"/>
          <w:sz w:val="24"/>
          <w:szCs w:val="24"/>
        </w:rPr>
        <w:t xml:space="preserve">s to summarize length and age distributions, sex ratios, and growth metrics for Pygmy Whitefish captured in Lake Superior in 2013 </w:t>
      </w:r>
      <w:r w:rsidR="003915B0">
        <w:rPr>
          <w:rFonts w:ascii="Times New Roman" w:hAnsi="Times New Roman" w:cs="Times New Roman"/>
          <w:sz w:val="24"/>
          <w:szCs w:val="24"/>
        </w:rPr>
        <w:t xml:space="preserve">for comparison </w:t>
      </w:r>
      <w:r w:rsidR="00AD3653">
        <w:rPr>
          <w:rFonts w:ascii="Times New Roman" w:hAnsi="Times New Roman" w:cs="Times New Roman"/>
          <w:sz w:val="24"/>
          <w:szCs w:val="24"/>
        </w:rPr>
        <w:t xml:space="preserve">to </w:t>
      </w:r>
      <w:r w:rsidR="003915B0">
        <w:rPr>
          <w:rFonts w:ascii="Times New Roman" w:hAnsi="Times New Roman" w:cs="Times New Roman"/>
          <w:sz w:val="24"/>
          <w:szCs w:val="24"/>
        </w:rPr>
        <w:t>Eschmeyer and Baile</w:t>
      </w:r>
      <w:r w:rsidR="00AD3653">
        <w:rPr>
          <w:rFonts w:ascii="Times New Roman" w:hAnsi="Times New Roman" w:cs="Times New Roman"/>
          <w:sz w:val="24"/>
          <w:szCs w:val="24"/>
        </w:rPr>
        <w:t>y (1955).  In addition, we analyze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the precision of assessed ages between readers for scales and otoliths and potential bias between assessed ages of scales and otoliths.  Finally, we provide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a weight-length relationship</w:t>
      </w:r>
      <w:r w:rsidR="00E424BE">
        <w:rPr>
          <w:rFonts w:ascii="Times New Roman" w:hAnsi="Times New Roman" w:cs="Times New Roman"/>
          <w:sz w:val="24"/>
          <w:szCs w:val="24"/>
        </w:rPr>
        <w:t xml:space="preserve"> equation</w:t>
      </w:r>
      <w:r w:rsidR="00AD3653">
        <w:rPr>
          <w:rFonts w:ascii="Times New Roman" w:hAnsi="Times New Roman" w:cs="Times New Roman"/>
          <w:sz w:val="24"/>
          <w:szCs w:val="24"/>
        </w:rPr>
        <w:t xml:space="preserve"> for Lake Superior Pygmy Whitefish.</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025F4865"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2013</w:t>
      </w:r>
      <w:r w:rsidR="0031102B">
        <w:rPr>
          <w:rFonts w:ascii="Times New Roman" w:hAnsi="Times New Roman" w:cs="Times New Roman"/>
          <w:sz w:val="24"/>
          <w:szCs w:val="24"/>
        </w:rPr>
        <w:t xml:space="preserve">. Fish were </w:t>
      </w:r>
      <w:r w:rsidR="0031102B" w:rsidRPr="0031102B">
        <w:rPr>
          <w:rFonts w:ascii="Times New Roman" w:hAnsi="Times New Roman" w:cs="Times New Roman"/>
          <w:sz w:val="24"/>
          <w:szCs w:val="24"/>
        </w:rPr>
        <w:t xml:space="preserve">collected with the United States Geological Survey Lake Superior Biological Station R/V Kiyi using a Yankee bottom trawl with either a chain or rubber disk foot rope.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w:t>
      </w:r>
      <w:r w:rsidR="0031102B">
        <w:rPr>
          <w:rFonts w:ascii="Times New Roman" w:hAnsi="Times New Roman" w:cs="Times New Roman"/>
          <w:sz w:val="24"/>
          <w:szCs w:val="24"/>
        </w:rPr>
        <w:t xml:space="preserve">the mean </w:t>
      </w:r>
      <w:r w:rsidR="00F95B14" w:rsidRPr="00790D25">
        <w:rPr>
          <w:rFonts w:ascii="Times New Roman" w:hAnsi="Times New Roman" w:cs="Times New Roman"/>
          <w:sz w:val="24"/>
          <w:szCs w:val="24"/>
        </w:rPr>
        <w:t xml:space="preserve">distance covered </w:t>
      </w:r>
      <w:r w:rsidR="0031102B">
        <w:rPr>
          <w:rFonts w:ascii="Times New Roman" w:hAnsi="Times New Roman" w:cs="Times New Roman"/>
          <w:sz w:val="24"/>
          <w:szCs w:val="24"/>
        </w:rPr>
        <w:t>was</w:t>
      </w:r>
      <w:r w:rsidR="00F95B14"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1C690A4F"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captured Pygmy Whitefish were immediately measured for total length (TL</w:t>
      </w:r>
      <w:r w:rsidR="001E70CD">
        <w:rPr>
          <w:rFonts w:ascii="Times New Roman" w:hAnsi="Times New Roman" w:cs="Times New Roman"/>
          <w:sz w:val="24"/>
          <w:szCs w:val="24"/>
        </w:rPr>
        <w:t>)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once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was moored, </w:t>
      </w:r>
      <w:r w:rsidR="00EA5425" w:rsidRPr="00790D25">
        <w:rPr>
          <w:rFonts w:ascii="Times New Roman" w:hAnsi="Times New Roman" w:cs="Times New Roman"/>
          <w:sz w:val="24"/>
          <w:szCs w:val="24"/>
        </w:rPr>
        <w:t xml:space="preserve">TL, weight </w:t>
      </w:r>
      <w:r w:rsidR="001E70CD">
        <w:rPr>
          <w:rFonts w:ascii="Times New Roman" w:hAnsi="Times New Roman" w:cs="Times New Roman"/>
          <w:sz w:val="24"/>
          <w:szCs w:val="24"/>
        </w:rPr>
        <w:t xml:space="preserve">to </w:t>
      </w:r>
      <w:r w:rsidR="0031102B">
        <w:rPr>
          <w:rFonts w:ascii="Times New Roman" w:hAnsi="Times New Roman" w:cs="Times New Roman"/>
          <w:sz w:val="24"/>
          <w:szCs w:val="24"/>
        </w:rPr>
        <w:t xml:space="preserve">the </w:t>
      </w:r>
      <w:r w:rsidR="001E70CD">
        <w:rPr>
          <w:rFonts w:ascii="Times New Roman" w:hAnsi="Times New Roman" w:cs="Times New Roman"/>
          <w:sz w:val="24"/>
          <w:szCs w:val="24"/>
        </w:rPr>
        <w:t>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female, male</w:t>
      </w:r>
      <w:r w:rsidR="000066B2">
        <w:rPr>
          <w:rFonts w:ascii="Times New Roman" w:hAnsi="Times New Roman" w:cs="Times New Roman"/>
          <w:sz w:val="24"/>
          <w:szCs w:val="24"/>
        </w:rPr>
        <w:t xml:space="preserve">, </w:t>
      </w:r>
      <w:r w:rsidR="00B572B0">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S</w:t>
      </w:r>
      <w:r w:rsidRPr="00790D25">
        <w:rPr>
          <w:rFonts w:ascii="Times New Roman" w:hAnsi="Times New Roman" w:cs="Times New Roman"/>
          <w:sz w:val="24"/>
          <w:szCs w:val="24"/>
        </w:rPr>
        <w:t xml:space="preserve">aggital otoliths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mm TL category.</w:t>
      </w:r>
      <w:r w:rsidR="00011587" w:rsidRPr="00790D25">
        <w:rPr>
          <w:rFonts w:ascii="Times New Roman" w:hAnsi="Times New Roman" w:cs="Times New Roman"/>
          <w:sz w:val="24"/>
          <w:szCs w:val="24"/>
        </w:rPr>
        <w:t xml:space="preserve">  However, this scheme resulted in few males and few overall fish longer than 120 mm.  Thus, scales and otoliths were extracted from more males and more females longer than 120 mm.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a coin envelope to air dry.  </w:t>
      </w:r>
      <w:r w:rsidR="00E424BE">
        <w:rPr>
          <w:rFonts w:ascii="Times New Roman" w:hAnsi="Times New Roman" w:cs="Times New Roman"/>
          <w:sz w:val="24"/>
          <w:szCs w:val="24"/>
        </w:rPr>
        <w:t>Excess tissue was removed from o</w:t>
      </w:r>
      <w:r w:rsidR="00011587" w:rsidRPr="00790D25">
        <w:rPr>
          <w:rFonts w:ascii="Times New Roman" w:hAnsi="Times New Roman" w:cs="Times New Roman"/>
          <w:sz w:val="24"/>
          <w:szCs w:val="24"/>
        </w:rPr>
        <w:t xml:space="preserve">toliths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04BD3459"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r w:rsidR="000066B2">
        <w:rPr>
          <w:rFonts w:ascii="Times New Roman" w:hAnsi="Times New Roman" w:cs="Times New Roman"/>
          <w:sz w:val="24"/>
          <w:szCs w:val="24"/>
        </w:rPr>
        <w:t>20-75x</w:t>
      </w:r>
      <w:r w:rsidR="00495DFE" w:rsidRPr="00790D25">
        <w:rPr>
          <w:rFonts w:ascii="Times New Roman" w:hAnsi="Times New Roman" w:cs="Times New Roman"/>
          <w:sz w:val="24"/>
          <w:szCs w:val="24"/>
        </w:rPr>
        <w:t xml:space="preserve"> magnification). </w:t>
      </w:r>
      <w:r w:rsidR="005D5D83">
        <w:rPr>
          <w:rFonts w:ascii="Times New Roman" w:hAnsi="Times New Roman" w:cs="Times New Roman"/>
          <w:sz w:val="24"/>
          <w:szCs w:val="24"/>
        </w:rPr>
        <w:t xml:space="preserve"> </w:t>
      </w:r>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clear epoxy (</w:t>
      </w:r>
      <w:r w:rsidR="000066B2">
        <w:rPr>
          <w:rFonts w:ascii="Times New Roman" w:hAnsi="Times New Roman" w:cs="Times New Roman"/>
          <w:sz w:val="24"/>
          <w:szCs w:val="24"/>
        </w:rPr>
        <w:t>Buehler EpoKwick</w:t>
      </w:r>
      <w:r w:rsidR="000066B2" w:rsidRPr="00BE11EF">
        <w:rPr>
          <w:rFonts w:ascii="Lucida Grande" w:hAnsi="Lucida Grande" w:cs="Lucida Grande"/>
          <w:b/>
          <w:color w:val="000000"/>
          <w:vertAlign w:val="superscript"/>
        </w:rPr>
        <w:t>®</w:t>
      </w:r>
      <w:r w:rsidR="000066B2" w:rsidRPr="000066B2" w:rsidDel="000066B2">
        <w:rPr>
          <w:rFonts w:ascii="Times New Roman" w:hAnsi="Times New Roman" w:cs="Times New Roman"/>
          <w:sz w:val="24"/>
          <w:szCs w:val="24"/>
        </w:rPr>
        <w:t xml:space="preserve"> </w:t>
      </w:r>
      <w:r w:rsidR="000066B2">
        <w:rPr>
          <w:rFonts w:ascii="Times New Roman" w:hAnsi="Times New Roman" w:cs="Times New Roman"/>
          <w:sz w:val="24"/>
          <w:szCs w:val="24"/>
        </w:rPr>
        <w:t>Epoxy, 5:1 ratio Resin to Hardener</w:t>
      </w:r>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dorsoventral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a Buehler IsoMet</w:t>
      </w:r>
      <w:r w:rsidR="002158A6" w:rsidRPr="00BE11EF">
        <w:rPr>
          <w:rFonts w:ascii="Lucida Grande" w:hAnsi="Lucida Grande" w:cs="Lucida Grande"/>
          <w:b/>
          <w:color w:val="000000"/>
          <w:vertAlign w:val="superscript"/>
        </w:rPr>
        <w:t>®</w:t>
      </w:r>
      <w:r w:rsidR="002158A6" w:rsidRPr="00790D25" w:rsidDel="00BE11EF">
        <w:rPr>
          <w:rFonts w:ascii="Times New Roman" w:hAnsi="Times New Roman" w:cs="Times New Roman"/>
          <w:sz w:val="24"/>
          <w:szCs w:val="24"/>
        </w:rPr>
        <w:t xml:space="preserve"> </w:t>
      </w:r>
      <w:r w:rsidR="002158A6">
        <w:rPr>
          <w:rFonts w:ascii="Times New Roman" w:hAnsi="Times New Roman" w:cs="Times New Roman"/>
          <w:sz w:val="24"/>
          <w:szCs w:val="24"/>
        </w:rPr>
        <w:t>Low</w:t>
      </w:r>
      <w:r w:rsidR="00781B35">
        <w:rPr>
          <w:rFonts w:ascii="Times New Roman" w:hAnsi="Times New Roman" w:cs="Times New Roman"/>
          <w:sz w:val="24"/>
          <w:szCs w:val="24"/>
        </w:rPr>
        <w:t xml:space="preserve">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 xml:space="preserve">peed </w:t>
      </w:r>
      <w:r w:rsidR="00BE11EF">
        <w:rPr>
          <w:rFonts w:ascii="Times New Roman" w:hAnsi="Times New Roman" w:cs="Times New Roman"/>
          <w:sz w:val="24"/>
          <w:szCs w:val="24"/>
        </w:rPr>
        <w:t>S</w:t>
      </w:r>
      <w:r w:rsidR="00495DFE" w:rsidRPr="00790D25">
        <w:rPr>
          <w:rFonts w:ascii="Times New Roman" w:hAnsi="Times New Roman" w:cs="Times New Roman"/>
          <w:sz w:val="24"/>
          <w:szCs w:val="24"/>
        </w:rPr>
        <w:t>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w:t>
      </w:r>
      <w:r w:rsidR="00BE11EF">
        <w:rPr>
          <w:rFonts w:ascii="Times New Roman" w:hAnsi="Times New Roman" w:cs="Times New Roman"/>
          <w:sz w:val="24"/>
          <w:szCs w:val="24"/>
        </w:rPr>
        <w:t>0</w:t>
      </w:r>
      <w:r w:rsidR="00495DFE" w:rsidRPr="00790D25">
        <w:rPr>
          <w:rFonts w:ascii="Times New Roman" w:hAnsi="Times New Roman" w:cs="Times New Roman"/>
          <w:sz w:val="24"/>
          <w:szCs w:val="24"/>
        </w:rPr>
        <w:t>x magnification).  Digital images of scales and otoliths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36AB5BE8"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otoliths from the digital images.  Annuli on scales were identified </w:t>
      </w:r>
      <w:r w:rsidRPr="00790D25">
        <w:rPr>
          <w:rFonts w:ascii="Times New Roman" w:hAnsi="Times New Roman" w:cs="Times New Roman"/>
          <w:sz w:val="24"/>
          <w:szCs w:val="24"/>
        </w:rPr>
        <w:t>using “cutting-over” and “compaction” characteristics evident in the circuli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M</w:t>
      </w:r>
      <w:r w:rsidR="00522BA8" w:rsidRPr="00790D25">
        <w:rPr>
          <w:rFonts w:ascii="Times New Roman" w:hAnsi="Times New Roman" w:cs="Times New Roman"/>
          <w:sz w:val="24"/>
          <w:szCs w:val="24"/>
        </w:rPr>
        <w:t xml:space="preserve">cCart </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1963).</w:t>
      </w:r>
      <w:r w:rsidR="00495DFE" w:rsidRPr="00790D25">
        <w:rPr>
          <w:rFonts w:ascii="Times New Roman" w:hAnsi="Times New Roman" w:cs="Times New Roman"/>
          <w:sz w:val="24"/>
          <w:szCs w:val="24"/>
        </w:rPr>
        <w:t xml:space="preserve">  Annuli on scales were identified by discontinuities in the otolith structure that were usually most obvious on the otolith margin lateral from the sulcus.  The edge of the otolith 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r w:rsidR="00FC4210">
        <w:rPr>
          <w:rFonts w:ascii="Times New Roman" w:hAnsi="Times New Roman" w:cs="Times New Roman"/>
          <w:sz w:val="24"/>
          <w:szCs w:val="24"/>
        </w:rPr>
        <w:t>1.9</w:t>
      </w:r>
      <w:r w:rsidR="00FE75E0">
        <w:rPr>
          <w:rFonts w:ascii="Times New Roman" w:hAnsi="Times New Roman" w:cs="Times New Roman"/>
          <w:sz w:val="24"/>
          <w:szCs w:val="24"/>
        </w:rPr>
        <w:t>%</w:t>
      </w:r>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otoliths (</w:t>
      </w:r>
      <w:r w:rsidR="00FC4210">
        <w:rPr>
          <w:rFonts w:ascii="Times New Roman" w:hAnsi="Times New Roman" w:cs="Times New Roman"/>
          <w:sz w:val="24"/>
          <w:szCs w:val="24"/>
        </w:rPr>
        <w:t>0.4</w:t>
      </w:r>
      <w:r w:rsidR="00FE75E0">
        <w:rPr>
          <w:rFonts w:ascii="Times New Roman" w:hAnsi="Times New Roman" w:cs="Times New Roman"/>
          <w:sz w:val="24"/>
          <w:szCs w:val="24"/>
        </w:rPr>
        <w:t>%</w:t>
      </w:r>
      <w:r w:rsidR="00CB5602" w:rsidRPr="00790D25">
        <w:rPr>
          <w:rFonts w:ascii="Times New Roman" w:hAnsi="Times New Roman" w:cs="Times New Roman"/>
          <w:sz w:val="24"/>
          <w:szCs w:val="24"/>
        </w:rPr>
        <w:t>) were unreadable.  For fish where the ages from the two readers disagreed, the two readers met and attempted to develop a consensus age.  If the readers could not agree on an age then that fish was removed from the comparison of ages as</w:t>
      </w:r>
      <w:r w:rsidR="00796C76">
        <w:rPr>
          <w:rFonts w:ascii="Times New Roman" w:hAnsi="Times New Roman" w:cs="Times New Roman"/>
          <w:sz w:val="24"/>
          <w:szCs w:val="24"/>
        </w:rPr>
        <w:t>sessed from scales and otoliths.</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6009F5C0"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(Campana 1995) and three measures of symmetry for the age-agreement table (Evans and Hoenig 1998) as computed with ageBias() from the FSA package v0.</w:t>
      </w:r>
      <w:commentRangeStart w:id="10"/>
      <w:r w:rsidRPr="00790D25">
        <w:rPr>
          <w:rFonts w:ascii="Times New Roman" w:hAnsi="Times New Roman" w:cs="Times New Roman"/>
          <w:sz w:val="24"/>
          <w:szCs w:val="24"/>
        </w:rPr>
        <w:t>X.X</w:t>
      </w:r>
      <w:commentRangeEnd w:id="10"/>
      <w:r w:rsidR="00A4230E">
        <w:rPr>
          <w:rStyle w:val="CommentReference"/>
        </w:rPr>
        <w:commentReference w:id="10"/>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t>
      </w:r>
      <w:r w:rsidR="00974F80">
        <w:rPr>
          <w:rFonts w:ascii="Times New Roman" w:hAnsi="Times New Roman" w:cs="Times New Roman"/>
          <w:sz w:val="24"/>
          <w:szCs w:val="24"/>
        </w:rPr>
        <w:t>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w:t>
      </w:r>
      <w:r w:rsidR="00436ADB">
        <w:rPr>
          <w:rFonts w:ascii="Times New Roman" w:hAnsi="Times New Roman" w:cs="Times New Roman"/>
          <w:sz w:val="24"/>
          <w:szCs w:val="24"/>
        </w:rPr>
        <w:t>8</w:t>
      </w:r>
      <w:r w:rsidR="00062BE8">
        <w:rPr>
          <w:rFonts w:ascii="Times New Roman" w:hAnsi="Times New Roman" w:cs="Times New Roman"/>
          <w:sz w:val="24"/>
          <w:szCs w:val="24"/>
        </w:rPr>
        <w:t>1</w:t>
      </w:r>
      <w:r w:rsidRPr="00790D25">
        <w:rPr>
          <w:rFonts w:ascii="Times New Roman" w:hAnsi="Times New Roman" w:cs="Times New Roman"/>
          <w:sz w:val="24"/>
          <w:szCs w:val="24"/>
        </w:rPr>
        <w:t>) as computed with agePrecision() from the FSA package.</w:t>
      </w:r>
    </w:p>
    <w:p w14:paraId="5BDBFB48" w14:textId="6D8D573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Assessed ages could not be validated because known-aged Pygmy Whitefish were not available and were not collected from throughout the year (Campana 2001).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00796C76">
        <w:rPr>
          <w:rFonts w:ascii="Times New Roman" w:hAnsi="Times New Roman" w:cs="Times New Roman"/>
          <w:sz w:val="24"/>
          <w:szCs w:val="24"/>
        </w:rPr>
        <w:t>age</w:t>
      </w:r>
      <w:r w:rsidRPr="00790D25">
        <w:rPr>
          <w:rFonts w:ascii="Times New Roman" w:hAnsi="Times New Roman" w:cs="Times New Roman"/>
          <w:sz w:val="24"/>
          <w:szCs w:val="24"/>
        </w:rPr>
        <w:t xml:space="preserve">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ascertained and compared to ages assessed from scales and otoliths</w:t>
      </w:r>
      <w:r w:rsidRPr="00790D25">
        <w:rPr>
          <w:rFonts w:ascii="Times New Roman" w:hAnsi="Times New Roman" w:cs="Times New Roman"/>
          <w:sz w:val="24"/>
          <w:szCs w:val="24"/>
        </w:rPr>
        <w:t>.</w:t>
      </w:r>
    </w:p>
    <w:p w14:paraId="659662B6" w14:textId="115D0F63"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Potential differences</w:t>
      </w:r>
      <w:r w:rsidR="00242948" w:rsidRPr="00790D25">
        <w:rPr>
          <w:rFonts w:ascii="Times New Roman" w:hAnsi="Times New Roman" w:cs="Times New Roman"/>
          <w:sz w:val="24"/>
          <w:szCs w:val="24"/>
        </w:rPr>
        <w:t xml:space="preserve"> in the 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(W)-log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 xml:space="preserve">).  When a difference in slopes was detected, pairwise comparisons among slopes were conducted </w:t>
      </w:r>
      <w:r>
        <w:rPr>
          <w:rFonts w:ascii="Times New Roman" w:hAnsi="Times New Roman" w:cs="Times New Roman"/>
          <w:sz w:val="24"/>
          <w:szCs w:val="24"/>
        </w:rPr>
        <w:t>by controlling</w:t>
      </w:r>
      <w:r w:rsidR="00242948"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false discovery</w:t>
      </w:r>
      <w:r>
        <w:rPr>
          <w:rFonts w:ascii="Times New Roman" w:hAnsi="Times New Roman" w:cs="Times New Roman"/>
          <w:sz w:val="24"/>
          <w:szCs w:val="24"/>
        </w:rPr>
        <w:t xml:space="preserve"> rate</w:t>
      </w:r>
      <w:r w:rsidRPr="00790D25">
        <w:rPr>
          <w:rFonts w:ascii="Times New Roman" w:hAnsi="Times New Roman" w:cs="Times New Roman"/>
          <w:sz w:val="24"/>
          <w:szCs w:val="24"/>
        </w:rPr>
        <w:t xml:space="preserve"> (Benjamini and Hochberg 1995)</w:t>
      </w:r>
      <w:r>
        <w:rPr>
          <w:rFonts w:ascii="Times New Roman" w:hAnsi="Times New Roman" w:cs="Times New Roman"/>
          <w:sz w:val="24"/>
          <w:szCs w:val="24"/>
        </w:rPr>
        <w:t xml:space="preserve"> as implemented in </w:t>
      </w:r>
      <w:r w:rsidR="00242948" w:rsidRPr="00790D25">
        <w:rPr>
          <w:rFonts w:ascii="Times New Roman" w:hAnsi="Times New Roman" w:cs="Times New Roman"/>
          <w:sz w:val="24"/>
          <w:szCs w:val="24"/>
        </w:rPr>
        <w:t>compSlopes() from the NCStats package v0.</w:t>
      </w:r>
      <w:commentRangeStart w:id="11"/>
      <w:r w:rsidR="00242948" w:rsidRPr="00790D25">
        <w:rPr>
          <w:rFonts w:ascii="Times New Roman" w:hAnsi="Times New Roman" w:cs="Times New Roman"/>
          <w:sz w:val="24"/>
          <w:szCs w:val="24"/>
        </w:rPr>
        <w:t xml:space="preserve">X.X </w:t>
      </w:r>
      <w:commentRangeEnd w:id="11"/>
      <w:r w:rsidR="00A4230E">
        <w:rPr>
          <w:rStyle w:val="CommentReference"/>
        </w:rPr>
        <w:commentReference w:id="11"/>
      </w:r>
      <w:r w:rsidR="00242948" w:rsidRPr="00790D25">
        <w:rPr>
          <w:rFonts w:ascii="Times New Roman" w:hAnsi="Times New Roman" w:cs="Times New Roman"/>
          <w:sz w:val="24"/>
          <w:szCs w:val="24"/>
        </w:rPr>
        <w:t>(Ogle 20</w:t>
      </w:r>
      <w:r w:rsidR="00BD10C3" w:rsidRPr="00790D25">
        <w:rPr>
          <w:rFonts w:ascii="Times New Roman" w:hAnsi="Times New Roman" w:cs="Times New Roman"/>
          <w:sz w:val="24"/>
          <w:szCs w:val="24"/>
        </w:rPr>
        <w:t>14) 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p>
    <w:p w14:paraId="192D8427" w14:textId="1C00D46A"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multinom() from the nnet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r w:rsidR="00EF4126" w:rsidRPr="00790D25">
        <w:rPr>
          <w:rFonts w:ascii="Times New Roman" w:hAnsi="Times New Roman" w:cs="Times New Roman"/>
          <w:sz w:val="24"/>
          <w:szCs w:val="24"/>
        </w:rPr>
        <w:t>Venables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dummy variable (and its interaction with length) for sex and then comparing 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comparing the fit of nested subsets of these models with an extra sum-of-squares test as described generally by Ritz and Streibig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nls()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th nlsBoot() from the nlstools</w:t>
      </w:r>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r w:rsidR="00EF4126" w:rsidRPr="00790D25">
        <w:rPr>
          <w:rFonts w:ascii="Times New Roman" w:hAnsi="Times New Roman" w:cs="Times New Roman"/>
          <w:sz w:val="24"/>
          <w:szCs w:val="24"/>
        </w:rPr>
        <w:t>Baty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7777777" w:rsidR="00517D0B" w:rsidRPr="00790D25" w:rsidRDefault="00517D0B" w:rsidP="00CB5602">
      <w:pPr>
        <w:spacing w:after="0" w:line="480" w:lineRule="auto"/>
        <w:rPr>
          <w:rFonts w:ascii="Times New Roman" w:hAnsi="Times New Roman" w:cs="Times New Roman"/>
          <w:b/>
          <w:sz w:val="24"/>
          <w:szCs w:val="24"/>
        </w:rPr>
      </w:pPr>
      <w:commentRangeStart w:id="12"/>
      <w:r w:rsidRPr="00790D25">
        <w:rPr>
          <w:rFonts w:ascii="Times New Roman" w:hAnsi="Times New Roman" w:cs="Times New Roman"/>
          <w:b/>
          <w:sz w:val="24"/>
          <w:szCs w:val="24"/>
        </w:rPr>
        <w:t>Results</w:t>
      </w:r>
      <w:commentRangeEnd w:id="12"/>
      <w:r w:rsidR="00D341BF">
        <w:rPr>
          <w:rStyle w:val="CommentReference"/>
        </w:rPr>
        <w:commentReference w:id="12"/>
      </w:r>
    </w:p>
    <w:p w14:paraId="3B56073E" w14:textId="69ABB3EA"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Age Assessment</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No significant bias in assessed ages was detected betw</w:t>
      </w:r>
      <w:bookmarkStart w:id="13" w:name="_GoBack"/>
      <w:bookmarkEnd w:id="13"/>
      <w:r w:rsidRPr="00790D25">
        <w:rPr>
          <w:rFonts w:ascii="Times New Roman" w:hAnsi="Times New Roman" w:cs="Times New Roman"/>
          <w:sz w:val="24"/>
          <w:szCs w:val="24"/>
        </w:rPr>
        <w:t>een readers for scales or otoliths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otoliths (Table 1).  The coefficient of variation between readers was 9.2 for scale and 9.1 for otolith assessments (Table 1).  The two readers reached a consensus age on all 77 assessed scales and on all but 2 of the 92 assessed otoliths.</w:t>
      </w:r>
    </w:p>
    <w:p w14:paraId="6E24B417" w14:textId="5B45C634"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w:t>
      </w:r>
    </w:p>
    <w:p w14:paraId="111DC10E" w14:textId="1B21DD45"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less than 75 mm and those greater than 79 mm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48-54 mm. </w:t>
      </w:r>
      <w:r w:rsidR="00531065">
        <w:rPr>
          <w:rFonts w:ascii="Times New Roman" w:hAnsi="Times New Roman" w:cs="Times New Roman"/>
          <w:sz w:val="24"/>
          <w:szCs w:val="24"/>
        </w:rPr>
        <w:t xml:space="preserve"> </w:t>
      </w:r>
      <w:ins w:id="14" w:author="Taylor Stewart" w:date="2014-09-07T14:20:00Z">
        <w:r w:rsidR="00EB3A63">
          <w:rPr>
            <w:rFonts w:ascii="Times New Roman" w:hAnsi="Times New Roman" w:cs="Times New Roman"/>
            <w:sz w:val="24"/>
            <w:szCs w:val="24"/>
          </w:rPr>
          <w:t>Zemlak and McPhail (2004)</w:t>
        </w:r>
      </w:ins>
      <w:ins w:id="15" w:author="Taylor Stewart" w:date="2014-09-07T14:21:00Z">
        <w:r w:rsidR="00EB3A63">
          <w:rPr>
            <w:rFonts w:ascii="Times New Roman" w:hAnsi="Times New Roman" w:cs="Times New Roman"/>
            <w:sz w:val="24"/>
            <w:szCs w:val="24"/>
          </w:rPr>
          <w:t xml:space="preserve"> </w:t>
        </w:r>
        <w:r w:rsidR="00EB3A63">
          <w:rPr>
            <w:rFonts w:ascii="Times New Roman" w:hAnsi="Times New Roman" w:cs="Times New Roman"/>
            <w:sz w:val="24"/>
            <w:szCs w:val="24"/>
          </w:rPr>
          <w:t>observed</w:t>
        </w:r>
        <w:r w:rsidR="00EB3A63">
          <w:rPr>
            <w:rFonts w:ascii="Times New Roman" w:hAnsi="Times New Roman" w:cs="Times New Roman"/>
            <w:sz w:val="24"/>
            <w:szCs w:val="24"/>
          </w:rPr>
          <w:t xml:space="preserve"> </w:t>
        </w:r>
      </w:ins>
      <w:ins w:id="16" w:author="Taylor Stewart" w:date="2014-09-07T14:16:00Z">
        <w:r w:rsidR="00EB3A63">
          <w:rPr>
            <w:rFonts w:ascii="Times New Roman" w:hAnsi="Times New Roman" w:cs="Times New Roman"/>
            <w:sz w:val="24"/>
            <w:szCs w:val="24"/>
          </w:rPr>
          <w:t>a</w:t>
        </w:r>
        <w:r w:rsidR="00EB3A63">
          <w:rPr>
            <w:rFonts w:ascii="Times New Roman" w:hAnsi="Times New Roman" w:cs="Times New Roman"/>
            <w:sz w:val="24"/>
            <w:szCs w:val="24"/>
          </w:rPr>
          <w:t xml:space="preserve">ge-0+ </w:t>
        </w:r>
        <w:r w:rsidR="00EB3A63">
          <w:rPr>
            <w:rFonts w:ascii="Times New Roman" w:hAnsi="Times New Roman" w:cs="Times New Roman"/>
            <w:sz w:val="24"/>
            <w:szCs w:val="24"/>
          </w:rPr>
          <w:t xml:space="preserve">fish </w:t>
        </w:r>
      </w:ins>
      <w:ins w:id="17" w:author="Taylor Stewart" w:date="2014-09-07T14:15:00Z">
        <w:r w:rsidR="00EB3A63">
          <w:rPr>
            <w:rFonts w:ascii="Times New Roman" w:hAnsi="Times New Roman" w:cs="Times New Roman"/>
            <w:sz w:val="24"/>
            <w:szCs w:val="24"/>
          </w:rPr>
          <w:t>in 2001</w:t>
        </w:r>
      </w:ins>
      <w:ins w:id="18" w:author="Taylor Stewart" w:date="2014-09-07T14:17:00Z">
        <w:r w:rsidR="00EB3A63">
          <w:rPr>
            <w:rFonts w:ascii="Times New Roman" w:hAnsi="Times New Roman" w:cs="Times New Roman"/>
            <w:sz w:val="24"/>
            <w:szCs w:val="24"/>
          </w:rPr>
          <w:t xml:space="preserve"> </w:t>
        </w:r>
      </w:ins>
      <w:ins w:id="19" w:author="Taylor Stewart" w:date="2014-09-07T14:15:00Z">
        <w:r w:rsidR="00EB3A63">
          <w:rPr>
            <w:rFonts w:ascii="Times New Roman" w:hAnsi="Times New Roman" w:cs="Times New Roman"/>
            <w:sz w:val="24"/>
            <w:szCs w:val="24"/>
          </w:rPr>
          <w:t>with s</w:t>
        </w:r>
        <w:r w:rsidR="00EB3A63">
          <w:rPr>
            <w:rFonts w:ascii="Times New Roman" w:hAnsi="Times New Roman" w:cs="Times New Roman"/>
            <w:sz w:val="24"/>
            <w:szCs w:val="24"/>
          </w:rPr>
          <w:t xml:space="preserve">cale pockets, absent of scale development, </w:t>
        </w:r>
      </w:ins>
      <w:ins w:id="20" w:author="Taylor Stewart" w:date="2014-09-07T14:16:00Z">
        <w:r w:rsidR="00EB3A63">
          <w:rPr>
            <w:rFonts w:ascii="Times New Roman" w:hAnsi="Times New Roman" w:cs="Times New Roman"/>
            <w:sz w:val="24"/>
            <w:szCs w:val="24"/>
          </w:rPr>
          <w:t>p</w:t>
        </w:r>
      </w:ins>
      <w:ins w:id="21" w:author="Taylor Stewart" w:date="2014-09-07T14:15:00Z">
        <w:r w:rsidR="00EB3A63">
          <w:rPr>
            <w:rFonts w:ascii="Times New Roman" w:hAnsi="Times New Roman" w:cs="Times New Roman"/>
            <w:sz w:val="24"/>
            <w:szCs w:val="24"/>
          </w:rPr>
          <w:t xml:space="preserve">resent in fish with a length of 27 mm fork length (FL) and </w:t>
        </w:r>
        <w:proofErr w:type="spellStart"/>
        <w:r w:rsidR="00EB3A63">
          <w:rPr>
            <w:rFonts w:ascii="Times New Roman" w:hAnsi="Times New Roman" w:cs="Times New Roman"/>
            <w:sz w:val="24"/>
            <w:szCs w:val="24"/>
          </w:rPr>
          <w:t>parr</w:t>
        </w:r>
        <w:proofErr w:type="spellEnd"/>
        <w:r w:rsidR="00EB3A63">
          <w:rPr>
            <w:rFonts w:ascii="Times New Roman" w:hAnsi="Times New Roman" w:cs="Times New Roman"/>
            <w:sz w:val="24"/>
            <w:szCs w:val="24"/>
          </w:rPr>
          <w:t xml:space="preserve"> marks discernable at 36 mm (FL).</w:t>
        </w:r>
      </w:ins>
      <w:ins w:id="22" w:author="Taylor Stewart" w:date="2014-09-07T14:17:00Z">
        <w:r w:rsidR="00EB3A63">
          <w:rPr>
            <w:rFonts w:ascii="Times New Roman" w:hAnsi="Times New Roman" w:cs="Times New Roman"/>
            <w:sz w:val="24"/>
            <w:szCs w:val="24"/>
          </w:rPr>
          <w:t xml:space="preserve">  </w:t>
        </w:r>
      </w:ins>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 which allowed for a test of </w:t>
      </w:r>
      <w:proofErr w:type="gramStart"/>
      <w:r w:rsidRPr="00790D25">
        <w:rPr>
          <w:rFonts w:ascii="Times New Roman" w:hAnsi="Times New Roman" w:cs="Times New Roman"/>
          <w:sz w:val="24"/>
          <w:szCs w:val="24"/>
        </w:rPr>
        <w:t>ages</w:t>
      </w:r>
      <w:proofErr w:type="gramEnd"/>
      <w:r w:rsidR="008469AB">
        <w:rPr>
          <w:rFonts w:ascii="Times New Roman" w:hAnsi="Times New Roman" w:cs="Times New Roman"/>
          <w:sz w:val="24"/>
          <w:szCs w:val="24"/>
        </w:rPr>
        <w:t xml:space="preserve"> assessed from scales and otoliths for fish less than 75 mm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O</w:t>
      </w:r>
      <w:r w:rsidRPr="00790D25">
        <w:rPr>
          <w:rFonts w:ascii="Times New Roman" w:hAnsi="Times New Roman" w:cs="Times New Roman"/>
          <w:sz w:val="24"/>
          <w:szCs w:val="24"/>
        </w:rPr>
        <w:t xml:space="preserve">nly 8.3% of scales and 36.4% of otoliths </w:t>
      </w:r>
      <w:r w:rsidR="008469AB">
        <w:rPr>
          <w:rFonts w:ascii="Times New Roman" w:hAnsi="Times New Roman" w:cs="Times New Roman"/>
          <w:sz w:val="24"/>
          <w:szCs w:val="24"/>
        </w:rPr>
        <w:t xml:space="preserve">from </w:t>
      </w:r>
      <w:r w:rsidR="008469AB" w:rsidRPr="00790D25">
        <w:rPr>
          <w:rFonts w:ascii="Times New Roman" w:hAnsi="Times New Roman" w:cs="Times New Roman"/>
          <w:sz w:val="24"/>
          <w:szCs w:val="24"/>
        </w:rPr>
        <w:t xml:space="preserve">fish less than 75 mm </w:t>
      </w:r>
      <w:r w:rsidRPr="00790D25">
        <w:rPr>
          <w:rFonts w:ascii="Times New Roman" w:hAnsi="Times New Roman" w:cs="Times New Roman"/>
          <w:sz w:val="24"/>
          <w:szCs w:val="24"/>
        </w:rPr>
        <w:t>were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r w:rsidR="008469AB">
        <w:rPr>
          <w:rFonts w:ascii="Times New Roman" w:hAnsi="Times New Roman" w:cs="Times New Roman"/>
          <w:sz w:val="24"/>
          <w:szCs w:val="24"/>
        </w:rPr>
        <w:t xml:space="preserve"> (</w:t>
      </w:r>
      <w:r w:rsidR="008469AB" w:rsidRPr="00790D25">
        <w:rPr>
          <w:rFonts w:ascii="Times New Roman" w:hAnsi="Times New Roman" w:cs="Times New Roman"/>
          <w:sz w:val="24"/>
          <w:szCs w:val="24"/>
        </w:rPr>
        <w:t>91.7%</w:t>
      </w:r>
      <w:r w:rsidR="008469AB">
        <w:rPr>
          <w:rFonts w:ascii="Times New Roman" w:hAnsi="Times New Roman" w:cs="Times New Roman"/>
          <w:sz w:val="24"/>
          <w:szCs w:val="24"/>
        </w:rPr>
        <w:t>)</w:t>
      </w:r>
      <w:r w:rsidRPr="00790D25">
        <w:rPr>
          <w:rFonts w:ascii="Times New Roman" w:hAnsi="Times New Roman" w:cs="Times New Roman"/>
          <w:sz w:val="24"/>
          <w:szCs w:val="24"/>
        </w:rPr>
        <w:t>.</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41671889"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Life History Summaries</w:t>
      </w:r>
    </w:p>
    <w:p w14:paraId="7B1C66A7" w14:textId="39007B4D"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151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otoliths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7925C021"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xml:space="preserve">).  The relationship fit to all sampled fish </w:t>
      </w:r>
      <w:r w:rsidR="00974F80">
        <w:rPr>
          <w:rFonts w:ascii="Times New Roman" w:hAnsi="Times New Roman" w:cs="Times New Roman"/>
          <w:sz w:val="24"/>
          <w:szCs w:val="24"/>
        </w:rPr>
        <w:t>was</w:t>
      </w:r>
      <w:r w:rsidR="00974F80" w:rsidRPr="00790D25">
        <w:rPr>
          <w:rFonts w:ascii="Times New Roman" w:hAnsi="Times New Roman" w:cs="Times New Roman"/>
          <w:sz w:val="24"/>
          <w:szCs w:val="24"/>
        </w:rPr>
        <w:t xml:space="preserve"> </w:t>
      </w:r>
      <w:r w:rsidRPr="00790D25">
        <w:rPr>
          <w:rFonts w:ascii="Times New Roman" w:hAnsi="Times New Roman" w:cs="Times New Roman"/>
          <w:sz w:val="24"/>
          <w:szCs w:val="24"/>
        </w:rPr>
        <w:t>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 = -12.955+3.204log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3A94EA6F"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 xml:space="preserve">were significantly less for male than female Pygmy Whitefish.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w:t>
      </w:r>
      <w:commentRangeStart w:id="23"/>
      <w:r w:rsidR="00BD10C3" w:rsidRPr="00790D25">
        <w:rPr>
          <w:rFonts w:ascii="Times New Roman" w:hAnsi="Times New Roman" w:cs="Times New Roman"/>
          <w:sz w:val="24"/>
          <w:szCs w:val="24"/>
        </w:rPr>
        <w:t>3</w:t>
      </w:r>
      <w:commentRangeEnd w:id="23"/>
      <w:r w:rsidR="002B4DE0">
        <w:rPr>
          <w:rStyle w:val="CommentReference"/>
        </w:rPr>
        <w:commentReference w:id="23"/>
      </w:r>
      <w:r w:rsidR="00BD10C3" w:rsidRPr="00790D25">
        <w:rPr>
          <w:rFonts w:ascii="Times New Roman" w:hAnsi="Times New Roman" w:cs="Times New Roman"/>
          <w:sz w:val="24"/>
          <w:szCs w:val="24"/>
        </w:rPr>
        <w:t>)</w:t>
      </w:r>
      <w:r w:rsidR="00CE28CA" w:rsidRPr="00790D25">
        <w:rPr>
          <w:rFonts w:ascii="Times New Roman" w:hAnsi="Times New Roman" w:cs="Times New Roman"/>
          <w:sz w:val="24"/>
          <w:szCs w:val="24"/>
        </w:rPr>
        <w:t>.</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Discussion</w:t>
      </w:r>
    </w:p>
    <w:p w14:paraId="4CC19101" w14:textId="77777777" w:rsidR="009E5B80"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found age assessment of Pygmy Whitefish from both scales and otoliths to be difficult.  Scales from small fish appeared straightforward, but we consistently under-estimated age-2 fish by one year suggesting that a </w:t>
      </w:r>
      <w:r w:rsidR="00274B7E">
        <w:rPr>
          <w:rFonts w:ascii="Times New Roman" w:hAnsi="Times New Roman" w:cs="Times New Roman"/>
          <w:sz w:val="24"/>
          <w:szCs w:val="24"/>
        </w:rPr>
        <w:t>first annulus wa</w:t>
      </w:r>
      <w:r>
        <w:rPr>
          <w:rFonts w:ascii="Times New Roman" w:hAnsi="Times New Roman" w:cs="Times New Roman"/>
          <w:sz w:val="24"/>
          <w:szCs w:val="24"/>
        </w:rPr>
        <w:t xml:space="preserve">s missing or difficult to detect.  Scales from larger fish were also difficult to assess as circuli were few and crowded at the scale margin.  We also had a difficult time obtaining otolith thin sections that were clear in all fields of view (i.e., </w:t>
      </w:r>
      <w:r w:rsidR="00274B7E">
        <w:rPr>
          <w:rFonts w:ascii="Times New Roman" w:hAnsi="Times New Roman" w:cs="Times New Roman"/>
          <w:sz w:val="24"/>
          <w:szCs w:val="24"/>
        </w:rPr>
        <w:t>putative annuli</w:t>
      </w:r>
      <w:r>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on, most of the putative annuli could only be reliably detected along the otolith margin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Less than 40% of the otoliths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 assessed as age-2.</w:t>
      </w:r>
    </w:p>
    <w:p w14:paraId="7FF114F5" w14:textId="2357BC44" w:rsidR="00274B7E" w:rsidRDefault="009E5B80"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Difficulties in assessing ages was evident in variable assessed ages.  </w:t>
      </w:r>
      <w:r w:rsidR="00274B7E">
        <w:rPr>
          <w:rFonts w:ascii="Times New Roman" w:hAnsi="Times New Roman" w:cs="Times New Roman"/>
          <w:sz w:val="24"/>
          <w:szCs w:val="24"/>
        </w:rPr>
        <w:t>Moderate variability in age as</w:t>
      </w:r>
      <w:r>
        <w:rPr>
          <w:rFonts w:ascii="Times New Roman" w:hAnsi="Times New Roman" w:cs="Times New Roman"/>
          <w:sz w:val="24"/>
          <w:szCs w:val="24"/>
        </w:rPr>
        <w:t>sessments among readers was</w:t>
      </w:r>
      <w:r w:rsidR="00274B7E">
        <w:rPr>
          <w:rFonts w:ascii="Times New Roman" w:hAnsi="Times New Roman" w:cs="Times New Roman"/>
          <w:sz w:val="24"/>
          <w:szCs w:val="24"/>
        </w:rPr>
        <w:t xml:space="preserve"> evident by perfect agreement</w:t>
      </w:r>
      <w:r>
        <w:rPr>
          <w:rFonts w:ascii="Times New Roman" w:hAnsi="Times New Roman" w:cs="Times New Roman"/>
          <w:sz w:val="24"/>
          <w:szCs w:val="24"/>
        </w:rPr>
        <w:t>s of less than 70%</w:t>
      </w:r>
      <w:r w:rsidR="00274B7E">
        <w:rPr>
          <w:rFonts w:ascii="Times New Roman" w:hAnsi="Times New Roman" w:cs="Times New Roman"/>
          <w:sz w:val="24"/>
          <w:szCs w:val="24"/>
        </w:rPr>
        <w:t xml:space="preserve"> (though, agreement to within one year was </w:t>
      </w:r>
      <w:r>
        <w:rPr>
          <w:rFonts w:ascii="Times New Roman" w:hAnsi="Times New Roman" w:cs="Times New Roman"/>
          <w:sz w:val="24"/>
          <w:szCs w:val="24"/>
        </w:rPr>
        <w:t>more than 94%</w:t>
      </w:r>
      <w:r w:rsidR="00274B7E">
        <w:rPr>
          <w:rFonts w:ascii="Times New Roman" w:hAnsi="Times New Roman" w:cs="Times New Roman"/>
          <w:sz w:val="24"/>
          <w:szCs w:val="24"/>
        </w:rPr>
        <w:t>) and CVs of over 9%</w:t>
      </w:r>
      <w:r w:rsidR="00D12CE3">
        <w:rPr>
          <w:rFonts w:ascii="Times New Roman" w:hAnsi="Times New Roman" w:cs="Times New Roman"/>
          <w:sz w:val="24"/>
          <w:szCs w:val="24"/>
        </w:rPr>
        <w:t xml:space="preserve"> which are</w:t>
      </w:r>
      <w:r w:rsidR="00274B7E">
        <w:rPr>
          <w:rFonts w:ascii="Times New Roman" w:hAnsi="Times New Roman" w:cs="Times New Roman"/>
          <w:sz w:val="24"/>
          <w:szCs w:val="24"/>
        </w:rPr>
        <w:t xml:space="preserve"> greater than the median of 7.6% that Campana (2001) reported from studies on a variety of species.</w:t>
      </w:r>
      <w:r>
        <w:rPr>
          <w:rFonts w:ascii="Times New Roman" w:hAnsi="Times New Roman" w:cs="Times New Roman"/>
          <w:sz w:val="24"/>
          <w:szCs w:val="24"/>
        </w:rPr>
        <w:t xml:space="preserve">  Our observations of number of ages within a single length-class or numbe</w:t>
      </w:r>
      <w:r w:rsidR="00B66F92">
        <w:rPr>
          <w:rFonts w:ascii="Times New Roman" w:hAnsi="Times New Roman" w:cs="Times New Roman"/>
          <w:sz w:val="24"/>
          <w:szCs w:val="24"/>
        </w:rPr>
        <w:t>r of length-classes with</w:t>
      </w:r>
      <w:r>
        <w:rPr>
          <w:rFonts w:ascii="Times New Roman" w:hAnsi="Times New Roman" w:cs="Times New Roman"/>
          <w:sz w:val="24"/>
          <w:szCs w:val="24"/>
        </w:rPr>
        <w:t xml:space="preserve">in a single age </w:t>
      </w:r>
      <w:r w:rsidR="00B66F92">
        <w:rPr>
          <w:rFonts w:ascii="Times New Roman" w:hAnsi="Times New Roman" w:cs="Times New Roman"/>
          <w:sz w:val="24"/>
          <w:szCs w:val="24"/>
        </w:rPr>
        <w:t xml:space="preserve">(for otoliths) </w:t>
      </w:r>
      <w:r>
        <w:rPr>
          <w:rFonts w:ascii="Times New Roman" w:hAnsi="Times New Roman" w:cs="Times New Roman"/>
          <w:sz w:val="24"/>
          <w:szCs w:val="24"/>
        </w:rPr>
        <w:t xml:space="preserve">were similar to those found by </w:t>
      </w:r>
      <w:r w:rsidR="00B66F92">
        <w:rPr>
          <w:rFonts w:ascii="Times New Roman" w:hAnsi="Times New Roman" w:cs="Times New Roman"/>
          <w:sz w:val="24"/>
          <w:szCs w:val="24"/>
        </w:rPr>
        <w:t xml:space="preserve">Weisel et al. (1973) for length-classes within an age, but higher than that of </w:t>
      </w:r>
      <w:r>
        <w:rPr>
          <w:rFonts w:ascii="Times New Roman" w:hAnsi="Times New Roman" w:cs="Times New Roman"/>
          <w:sz w:val="24"/>
          <w:szCs w:val="24"/>
        </w:rPr>
        <w:t>Eschmeyer and Bailey (1955) and McCart (196</w:t>
      </w:r>
      <w:r w:rsidR="004928D6">
        <w:rPr>
          <w:rFonts w:ascii="Times New Roman" w:hAnsi="Times New Roman" w:cs="Times New Roman"/>
          <w:sz w:val="24"/>
          <w:szCs w:val="24"/>
        </w:rPr>
        <w:t>3</w:t>
      </w:r>
      <w:r>
        <w:rPr>
          <w:rFonts w:ascii="Times New Roman" w:hAnsi="Times New Roman" w:cs="Times New Roman"/>
          <w:sz w:val="24"/>
          <w:szCs w:val="24"/>
        </w:rPr>
        <w:t xml:space="preserve">) </w:t>
      </w:r>
      <w:r w:rsidR="00B66F92">
        <w:rPr>
          <w:rFonts w:ascii="Times New Roman" w:hAnsi="Times New Roman" w:cs="Times New Roman"/>
          <w:sz w:val="24"/>
          <w:szCs w:val="24"/>
        </w:rPr>
        <w:t>for both measures (for scales).</w:t>
      </w:r>
    </w:p>
    <w:p w14:paraId="4E519F3E" w14:textId="12601342" w:rsidR="00DB3A39" w:rsidRDefault="00DB3A39"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Ages assess</w:t>
      </w:r>
      <w:r w:rsidR="009E5B80">
        <w:rPr>
          <w:rFonts w:ascii="Times New Roman" w:hAnsi="Times New Roman" w:cs="Times New Roman"/>
          <w:sz w:val="24"/>
          <w:szCs w:val="24"/>
        </w:rPr>
        <w:t>ed</w:t>
      </w:r>
      <w:r>
        <w:rPr>
          <w:rFonts w:ascii="Times New Roman" w:hAnsi="Times New Roman" w:cs="Times New Roman"/>
          <w:sz w:val="24"/>
          <w:szCs w:val="24"/>
        </w:rPr>
        <w:t xml:space="preserve"> from otoliths were gen</w:t>
      </w:r>
      <w:r w:rsidR="009E5B80">
        <w:rPr>
          <w:rFonts w:ascii="Times New Roman" w:hAnsi="Times New Roman" w:cs="Times New Roman"/>
          <w:sz w:val="24"/>
          <w:szCs w:val="24"/>
        </w:rPr>
        <w:t>erally higher than ages assessed</w:t>
      </w:r>
      <w:r>
        <w:rPr>
          <w:rFonts w:ascii="Times New Roman" w:hAnsi="Times New Roman" w:cs="Times New Roman"/>
          <w:sz w:val="24"/>
          <w:szCs w:val="24"/>
        </w:rPr>
        <w:t xml:space="preserve"> from scales.  </w:t>
      </w:r>
      <w:ins w:id="24" w:author="Taylor Stewart" w:date="2014-09-07T14:00:00Z">
        <w:r w:rsidR="00F65E13" w:rsidRPr="00F65E13">
          <w:rPr>
            <w:rFonts w:ascii="Times New Roman" w:hAnsi="Times New Roman" w:cs="Times New Roman"/>
            <w:sz w:val="24"/>
            <w:szCs w:val="24"/>
          </w:rPr>
          <w:t xml:space="preserve">In 2000, </w:t>
        </w:r>
        <w:r w:rsidR="00F65E13">
          <w:rPr>
            <w:rFonts w:ascii="Times New Roman" w:hAnsi="Times New Roman" w:cs="Times New Roman"/>
            <w:sz w:val="24"/>
            <w:szCs w:val="24"/>
          </w:rPr>
          <w:t>Zemlak and McPhail (2004), reported</w:t>
        </w:r>
        <w:r w:rsidR="00F65E13" w:rsidRPr="00F65E13">
          <w:rPr>
            <w:rFonts w:ascii="Times New Roman" w:hAnsi="Times New Roman" w:cs="Times New Roman"/>
            <w:sz w:val="24"/>
            <w:szCs w:val="24"/>
          </w:rPr>
          <w:t xml:space="preserve"> that the first year’s annul</w:t>
        </w:r>
        <w:r w:rsidR="00F65E13">
          <w:rPr>
            <w:rFonts w:ascii="Times New Roman" w:hAnsi="Times New Roman" w:cs="Times New Roman"/>
            <w:sz w:val="24"/>
            <w:szCs w:val="24"/>
          </w:rPr>
          <w:t xml:space="preserve">us did not show on many scales, and </w:t>
        </w:r>
      </w:ins>
      <w:ins w:id="25" w:author="Taylor Stewart" w:date="2014-09-07T14:01:00Z">
        <w:r w:rsidR="00F65E13">
          <w:rPr>
            <w:rFonts w:ascii="Times New Roman" w:hAnsi="Times New Roman" w:cs="Times New Roman"/>
            <w:sz w:val="24"/>
            <w:szCs w:val="24"/>
          </w:rPr>
          <w:t>using both scales and otoliths for aging structures</w:t>
        </w:r>
      </w:ins>
      <w:ins w:id="26" w:author="Taylor Stewart" w:date="2014-09-07T14:23:00Z">
        <w:r w:rsidR="001F29DC">
          <w:rPr>
            <w:rFonts w:ascii="Times New Roman" w:hAnsi="Times New Roman" w:cs="Times New Roman"/>
            <w:sz w:val="24"/>
            <w:szCs w:val="24"/>
          </w:rPr>
          <w:t>,</w:t>
        </w:r>
      </w:ins>
      <w:ins w:id="27" w:author="Taylor Stewart" w:date="2014-09-07T14:01:00Z">
        <w:r w:rsidR="00F65E13">
          <w:rPr>
            <w:rFonts w:ascii="Times New Roman" w:hAnsi="Times New Roman" w:cs="Times New Roman"/>
            <w:sz w:val="24"/>
            <w:szCs w:val="24"/>
          </w:rPr>
          <w:t xml:space="preserve"> concluded that </w:t>
        </w:r>
        <w:r w:rsidR="00F65E13" w:rsidRPr="00F65E13">
          <w:rPr>
            <w:rFonts w:ascii="Times New Roman" w:hAnsi="Times New Roman" w:cs="Times New Roman"/>
            <w:sz w:val="24"/>
            <w:szCs w:val="24"/>
          </w:rPr>
          <w:t>scales generally underestimated age in juveniles and adults</w:t>
        </w:r>
        <w:r w:rsidR="00F65E13">
          <w:rPr>
            <w:rFonts w:ascii="Times New Roman" w:hAnsi="Times New Roman" w:cs="Times New Roman"/>
            <w:sz w:val="24"/>
            <w:szCs w:val="24"/>
          </w:rPr>
          <w:t xml:space="preserve">.  </w:t>
        </w:r>
      </w:ins>
      <w:r>
        <w:rPr>
          <w:rFonts w:ascii="Times New Roman" w:hAnsi="Times New Roman" w:cs="Times New Roman"/>
          <w:sz w:val="24"/>
          <w:szCs w:val="24"/>
        </w:rPr>
        <w:t>However, if one year was added to the scale ages to account for apparent missing or non-detectable fist annulus then the mean scale age was not different from the otolith until after an otolith age of five.</w:t>
      </w:r>
      <w:r w:rsidR="00542C55">
        <w:rPr>
          <w:rFonts w:ascii="Times New Roman" w:hAnsi="Times New Roman" w:cs="Times New Roman"/>
          <w:sz w:val="24"/>
          <w:szCs w:val="24"/>
        </w:rPr>
        <w:t xml:space="preserve"> </w:t>
      </w:r>
      <w:r w:rsidR="00F65E13">
        <w:rPr>
          <w:rFonts w:ascii="Times New Roman" w:hAnsi="Times New Roman" w:cs="Times New Roman"/>
          <w:sz w:val="24"/>
          <w:szCs w:val="24"/>
        </w:rPr>
        <w:t xml:space="preserve"> </w:t>
      </w:r>
      <w:r w:rsidR="00542C55">
        <w:rPr>
          <w:rFonts w:ascii="Times New Roman" w:hAnsi="Times New Roman" w:cs="Times New Roman"/>
          <w:sz w:val="24"/>
          <w:szCs w:val="24"/>
        </w:rPr>
        <w:t xml:space="preserve">Thus, if future research can </w:t>
      </w:r>
      <w:r w:rsidR="00B66F92">
        <w:rPr>
          <w:rFonts w:ascii="Times New Roman" w:hAnsi="Times New Roman" w:cs="Times New Roman"/>
          <w:sz w:val="24"/>
          <w:szCs w:val="24"/>
        </w:rPr>
        <w:t>rectify the</w:t>
      </w:r>
      <w:r w:rsidR="00542C55">
        <w:rPr>
          <w:rFonts w:ascii="Times New Roman" w:hAnsi="Times New Roman" w:cs="Times New Roman"/>
          <w:sz w:val="24"/>
          <w:szCs w:val="24"/>
        </w:rPr>
        <w:t xml:space="preserve"> issue related to the first annulus on scales</w:t>
      </w:r>
      <w:r w:rsidR="00B66F92">
        <w:rPr>
          <w:rFonts w:ascii="Times New Roman" w:hAnsi="Times New Roman" w:cs="Times New Roman"/>
          <w:sz w:val="24"/>
          <w:szCs w:val="24"/>
        </w:rPr>
        <w:t>,</w:t>
      </w:r>
      <w:r w:rsidR="00542C55">
        <w:rPr>
          <w:rFonts w:ascii="Times New Roman" w:hAnsi="Times New Roman" w:cs="Times New Roman"/>
          <w:sz w:val="24"/>
          <w:szCs w:val="24"/>
        </w:rPr>
        <w:t xml:space="preserve"> then scales and otoliths could be used interchangeably for Pygmy Whitefish as old as age-5.  Furthermore, given the lack of old fish and the great variability in ages from otoliths, using scales for all fish, assuming that the first annulus issue is resolved, would likely result in very minor differences in metrics derived from ages for Pygmy Whitefish.</w:t>
      </w:r>
    </w:p>
    <w:p w14:paraId="57D2732D" w14:textId="06D1C338" w:rsidR="005120FB" w:rsidRDefault="00542C55"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20FB">
        <w:rPr>
          <w:rFonts w:ascii="Times New Roman" w:hAnsi="Times New Roman" w:cs="Times New Roman"/>
          <w:sz w:val="24"/>
          <w:szCs w:val="24"/>
        </w:rPr>
        <w:t xml:space="preserve">The life history metrics we examined </w:t>
      </w:r>
      <w:r w:rsidR="00E32FAB">
        <w:rPr>
          <w:rFonts w:ascii="Times New Roman" w:hAnsi="Times New Roman" w:cs="Times New Roman"/>
          <w:sz w:val="24"/>
          <w:szCs w:val="24"/>
        </w:rPr>
        <w:t xml:space="preserve">in this paper </w:t>
      </w:r>
      <w:r w:rsidR="005120FB">
        <w:rPr>
          <w:rFonts w:ascii="Times New Roman" w:hAnsi="Times New Roman" w:cs="Times New Roman"/>
          <w:sz w:val="24"/>
          <w:szCs w:val="24"/>
        </w:rPr>
        <w:t>appear to have changed little from Eschmeyer and Bailey (1955) descri</w:t>
      </w:r>
      <w:r w:rsidR="00C612A6">
        <w:rPr>
          <w:rFonts w:ascii="Times New Roman" w:hAnsi="Times New Roman" w:cs="Times New Roman"/>
          <w:sz w:val="24"/>
          <w:szCs w:val="24"/>
        </w:rPr>
        <w:t>ptions</w:t>
      </w:r>
      <w:r w:rsidR="007C741F">
        <w:rPr>
          <w:rFonts w:ascii="Times New Roman" w:hAnsi="Times New Roman" w:cs="Times New Roman"/>
          <w:sz w:val="24"/>
          <w:szCs w:val="24"/>
        </w:rPr>
        <w:t>in 1952-53</w:t>
      </w:r>
      <w:r w:rsidR="005120FB">
        <w:rPr>
          <w:rFonts w:ascii="Times New Roman" w:hAnsi="Times New Roman" w:cs="Times New Roman"/>
          <w:sz w:val="24"/>
          <w:szCs w:val="24"/>
        </w:rPr>
        <w:t xml:space="preserve">.  Our fish had a slightly longer maximum size, a similar pattern with males more prevalent at younger ages and females at older ages, and similar growth rates (Table 3).  In addition, we documented a difference in mean length-at-age for Pygmy Whitefish after age-4, which is consistent with observations made for other populations </w:t>
      </w:r>
      <w:r w:rsidR="00DA081F" w:rsidRPr="00790D25">
        <w:rPr>
          <w:rFonts w:ascii="Times New Roman" w:hAnsi="Times New Roman" w:cs="Times New Roman"/>
          <w:sz w:val="24"/>
          <w:szCs w:val="24"/>
        </w:rPr>
        <w:t>across North Ame</w:t>
      </w:r>
      <w:r w:rsidR="00DB534E" w:rsidRPr="00790D25">
        <w:rPr>
          <w:rFonts w:ascii="Times New Roman" w:hAnsi="Times New Roman" w:cs="Times New Roman"/>
          <w:sz w:val="24"/>
          <w:szCs w:val="24"/>
        </w:rPr>
        <w:t>rica (Eschmeyer and Bailey 1955; Heard and Hartman 1965; Mackay 2000; McCart 1963; Weisel and Dillon 1954;</w:t>
      </w:r>
      <w:r w:rsidR="00DA081F" w:rsidRPr="00790D25">
        <w:rPr>
          <w:rFonts w:ascii="Times New Roman" w:hAnsi="Times New Roman" w:cs="Times New Roman"/>
          <w:sz w:val="24"/>
          <w:szCs w:val="24"/>
        </w:rPr>
        <w:t xml:space="preserve"> Zemlak and McPhail 2006).</w:t>
      </w:r>
      <w:r w:rsidR="005120FB">
        <w:rPr>
          <w:rFonts w:ascii="Times New Roman" w:hAnsi="Times New Roman" w:cs="Times New Roman"/>
          <w:sz w:val="24"/>
          <w:szCs w:val="24"/>
        </w:rPr>
        <w:t xml:space="preserve">  Our results suggest, however, that Pygmy Whitefish in Lake Superior live to an older age than previously thought.  This observation is likely a result of our use of otoliths to assess age and should be treated as a provisional conclusion until otolith ages can be validated.</w:t>
      </w:r>
    </w:p>
    <w:p w14:paraId="2455505C" w14:textId="1D5FEC18" w:rsidR="00245833" w:rsidRDefault="00E32FAB" w:rsidP="00CB5602">
      <w:pPr>
        <w:spacing w:after="0" w:line="480" w:lineRule="auto"/>
        <w:ind w:firstLine="720"/>
        <w:rPr>
          <w:rFonts w:ascii="Times New Roman" w:hAnsi="Times New Roman" w:cs="Times New Roman"/>
          <w:sz w:val="24"/>
          <w:szCs w:val="24"/>
        </w:rPr>
      </w:pPr>
      <w:commentRangeStart w:id="28"/>
      <w:r>
        <w:rPr>
          <w:rFonts w:ascii="Times New Roman" w:hAnsi="Times New Roman" w:cs="Times New Roman"/>
          <w:sz w:val="24"/>
          <w:szCs w:val="24"/>
        </w:rPr>
        <w:t>NEED SOMETHING TO FINISH WITH HERE.</w:t>
      </w:r>
      <w:commentRangeEnd w:id="28"/>
      <w:r w:rsidR="00C612A6">
        <w:rPr>
          <w:rStyle w:val="CommentReference"/>
        </w:rPr>
        <w:commentReference w:id="28"/>
      </w:r>
    </w:p>
    <w:p w14:paraId="23B978E7" w14:textId="77777777" w:rsidR="00E32FAB" w:rsidRPr="00790D25" w:rsidRDefault="00E32FAB" w:rsidP="00CB5602">
      <w:pPr>
        <w:spacing w:after="0" w:line="480" w:lineRule="auto"/>
        <w:ind w:firstLine="720"/>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28DF9BB0"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Lori Evrard,</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25164E" w:rsidRPr="00790D25">
        <w:rPr>
          <w:rFonts w:ascii="Times New Roman" w:hAnsi="Times New Roman" w:cs="Times New Roman"/>
          <w:sz w:val="24"/>
          <w:szCs w:val="24"/>
        </w:rPr>
        <w:t>Hanna 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427FAFD0" w14:textId="77777777" w:rsidR="00FC4777" w:rsidRPr="00790D25" w:rsidRDefault="00FC4777"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References</w:t>
      </w:r>
    </w:p>
    <w:p w14:paraId="0FB888AB" w14:textId="05C49756" w:rsidR="00086D05" w:rsidRPr="00362DD5" w:rsidRDefault="00086D05"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Baty F, Ritz C, Charles S, Brutsche M, Flandrois JP, Delignette-Muller ML.  2014.  Nlstools</w:t>
      </w:r>
      <w:r w:rsidR="0000449D" w:rsidRPr="00362DD5">
        <w:rPr>
          <w:rFonts w:ascii="Times New Roman" w:hAnsi="Times New Roman" w:cs="Times New Roman"/>
          <w:sz w:val="24"/>
          <w:szCs w:val="24"/>
        </w:rPr>
        <w:t>:</w:t>
      </w:r>
      <w:r w:rsidRPr="00362DD5">
        <w:rPr>
          <w:rFonts w:ascii="Times New Roman" w:hAnsi="Times New Roman" w:cs="Times New Roman"/>
          <w:sz w:val="24"/>
          <w:szCs w:val="24"/>
        </w:rPr>
        <w:t xml:space="preserve"> A toolbox for nonlinear regression in R.  Available from</w:t>
      </w:r>
      <w:r w:rsidR="0000449D" w:rsidRPr="00FC6607">
        <w:rPr>
          <w:rFonts w:ascii="Times New Roman" w:hAnsi="Times New Roman" w:cs="Times New Roman"/>
          <w:sz w:val="24"/>
          <w:szCs w:val="24"/>
        </w:rPr>
        <w:t>:</w:t>
      </w:r>
      <w:r w:rsidRPr="00FC6607">
        <w:rPr>
          <w:rFonts w:ascii="Times New Roman" w:hAnsi="Times New Roman" w:cs="Times New Roman"/>
          <w:sz w:val="24"/>
          <w:szCs w:val="24"/>
        </w:rPr>
        <w:t xml:space="preserve"> </w:t>
      </w:r>
      <w:hyperlink r:id="rId10" w:history="1">
        <w:r w:rsidR="00EF4126" w:rsidRPr="00362DD5">
          <w:rPr>
            <w:rStyle w:val="Hyperlink"/>
            <w:rFonts w:ascii="Times New Roman" w:hAnsi="Times New Roman" w:cs="Times New Roman"/>
            <w:sz w:val="24"/>
            <w:szCs w:val="24"/>
          </w:rPr>
          <w:t>http://cran.r-project.org/web/packages/nlstools/index.html</w:t>
        </w:r>
      </w:hyperlink>
      <w:r w:rsidRPr="00362DD5">
        <w:rPr>
          <w:rFonts w:ascii="Times New Roman" w:hAnsi="Times New Roman" w:cs="Times New Roman"/>
          <w:sz w:val="24"/>
          <w:szCs w:val="24"/>
        </w:rPr>
        <w:t>.</w:t>
      </w:r>
    </w:p>
    <w:p w14:paraId="2E3CAE8E" w14:textId="74A75BB0" w:rsidR="004928D6" w:rsidRPr="00362DD5" w:rsidRDefault="00062BE8" w:rsidP="00F74134">
      <w:pPr>
        <w:spacing w:after="0" w:line="480" w:lineRule="auto"/>
        <w:ind w:left="720" w:hanging="720"/>
        <w:rPr>
          <w:rFonts w:ascii="Times New Roman" w:hAnsi="Times New Roman" w:cs="Times New Roman"/>
          <w:sz w:val="24"/>
          <w:szCs w:val="24"/>
          <w:rPrChange w:id="29" w:author="Taylor Stewart" w:date="2014-09-07T14:29:00Z">
            <w:rPr>
              <w:rFonts w:ascii="Times New Roman" w:hAnsi="Times New Roman" w:cs="Times New Roman"/>
              <w:sz w:val="24"/>
              <w:szCs w:val="24"/>
            </w:rPr>
          </w:rPrChange>
        </w:rPr>
      </w:pPr>
      <w:proofErr w:type="gramStart"/>
      <w:r w:rsidRPr="00FC6607">
        <w:rPr>
          <w:rFonts w:ascii="Times New Roman" w:hAnsi="Times New Roman" w:cs="Times New Roman"/>
          <w:sz w:val="24"/>
          <w:szCs w:val="24"/>
        </w:rPr>
        <w:t>Beamish RJ, Fournier DA.</w:t>
      </w:r>
      <w:proofErr w:type="gramEnd"/>
      <w:r w:rsidRPr="00FC6607">
        <w:rPr>
          <w:rFonts w:ascii="Times New Roman" w:hAnsi="Times New Roman" w:cs="Times New Roman"/>
          <w:sz w:val="24"/>
          <w:szCs w:val="24"/>
        </w:rPr>
        <w:t xml:space="preserve">  1981.  A method for comparing the precision of a set of age determina</w:t>
      </w:r>
      <w:r w:rsidRPr="00362DD5">
        <w:rPr>
          <w:rFonts w:ascii="Times New Roman" w:hAnsi="Times New Roman" w:cs="Times New Roman"/>
          <w:sz w:val="24"/>
          <w:szCs w:val="24"/>
          <w:rPrChange w:id="30" w:author="Taylor Stewart" w:date="2014-09-07T14:29:00Z">
            <w:rPr>
              <w:rFonts w:ascii="Times New Roman" w:hAnsi="Times New Roman" w:cs="Times New Roman"/>
              <w:sz w:val="24"/>
              <w:szCs w:val="24"/>
            </w:rPr>
          </w:rPrChange>
        </w:rPr>
        <w:t xml:space="preserve">tions.  </w:t>
      </w:r>
      <w:proofErr w:type="gramStart"/>
      <w:r w:rsidRPr="00362DD5">
        <w:rPr>
          <w:rFonts w:ascii="Times New Roman" w:hAnsi="Times New Roman" w:cs="Times New Roman"/>
          <w:sz w:val="24"/>
          <w:szCs w:val="24"/>
          <w:rPrChange w:id="31" w:author="Taylor Stewart" w:date="2014-09-07T14:29:00Z">
            <w:rPr>
              <w:rFonts w:ascii="Times New Roman" w:hAnsi="Times New Roman" w:cs="Times New Roman"/>
              <w:sz w:val="24"/>
              <w:szCs w:val="24"/>
            </w:rPr>
          </w:rPrChange>
        </w:rPr>
        <w:t>Canadian Journal of Fisheries and Aquatic Sciences.</w:t>
      </w:r>
      <w:proofErr w:type="gramEnd"/>
      <w:r w:rsidRPr="00362DD5">
        <w:rPr>
          <w:rFonts w:ascii="Times New Roman" w:hAnsi="Times New Roman" w:cs="Times New Roman"/>
          <w:sz w:val="24"/>
          <w:szCs w:val="24"/>
          <w:rPrChange w:id="32"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33" w:author="Taylor Stewart" w:date="2014-09-07T14:29:00Z">
            <w:rPr>
              <w:rFonts w:ascii="Times New Roman" w:hAnsi="Times New Roman" w:cs="Times New Roman"/>
              <w:sz w:val="24"/>
              <w:szCs w:val="24"/>
            </w:rPr>
          </w:rPrChange>
        </w:rPr>
        <w:t>38:982-983.</w:t>
      </w:r>
      <w:proofErr w:type="gramEnd"/>
    </w:p>
    <w:p w14:paraId="36A9775D" w14:textId="60603084" w:rsidR="00EF4126" w:rsidRPr="00362DD5" w:rsidRDefault="00EF4126" w:rsidP="00900D5A">
      <w:pPr>
        <w:spacing w:after="0" w:line="480" w:lineRule="auto"/>
        <w:ind w:left="720" w:hanging="720"/>
        <w:rPr>
          <w:rFonts w:ascii="Times New Roman" w:hAnsi="Times New Roman" w:cs="Times New Roman"/>
          <w:sz w:val="24"/>
          <w:szCs w:val="24"/>
          <w:rPrChange w:id="34"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35" w:author="Taylor Stewart" w:date="2014-09-07T14:29:00Z">
            <w:rPr>
              <w:rFonts w:ascii="Times New Roman" w:hAnsi="Times New Roman" w:cs="Times New Roman"/>
              <w:sz w:val="24"/>
              <w:szCs w:val="24"/>
            </w:rPr>
          </w:rPrChange>
        </w:rPr>
        <w:t>Benjamini Y, Hochberg Y.  1995.  Controlling the false discover</w:t>
      </w:r>
      <w:r w:rsidR="0000449D" w:rsidRPr="00362DD5">
        <w:rPr>
          <w:rFonts w:ascii="Times New Roman" w:hAnsi="Times New Roman" w:cs="Times New Roman"/>
          <w:sz w:val="24"/>
          <w:szCs w:val="24"/>
          <w:rPrChange w:id="36" w:author="Taylor Stewart" w:date="2014-09-07T14:29:00Z">
            <w:rPr>
              <w:rFonts w:ascii="Times New Roman" w:hAnsi="Times New Roman" w:cs="Times New Roman"/>
              <w:sz w:val="24"/>
              <w:szCs w:val="24"/>
            </w:rPr>
          </w:rPrChange>
        </w:rPr>
        <w:t>y</w:t>
      </w:r>
      <w:r w:rsidRPr="00362DD5">
        <w:rPr>
          <w:rFonts w:ascii="Times New Roman" w:hAnsi="Times New Roman" w:cs="Times New Roman"/>
          <w:sz w:val="24"/>
          <w:szCs w:val="24"/>
          <w:rPrChange w:id="37" w:author="Taylor Stewart" w:date="2014-09-07T14:29:00Z">
            <w:rPr>
              <w:rFonts w:ascii="Times New Roman" w:hAnsi="Times New Roman" w:cs="Times New Roman"/>
              <w:sz w:val="24"/>
              <w:szCs w:val="24"/>
            </w:rPr>
          </w:rPrChange>
        </w:rPr>
        <w:t xml:space="preserve"> rate: A practical and powerful approach to multiple testing.  </w:t>
      </w:r>
      <w:proofErr w:type="gramStart"/>
      <w:r w:rsidRPr="00362DD5">
        <w:rPr>
          <w:rFonts w:ascii="Times New Roman" w:hAnsi="Times New Roman" w:cs="Times New Roman"/>
          <w:sz w:val="24"/>
          <w:szCs w:val="24"/>
          <w:rPrChange w:id="38" w:author="Taylor Stewart" w:date="2014-09-07T14:29:00Z">
            <w:rPr>
              <w:rFonts w:ascii="Times New Roman" w:hAnsi="Times New Roman" w:cs="Times New Roman"/>
              <w:sz w:val="24"/>
              <w:szCs w:val="24"/>
            </w:rPr>
          </w:rPrChange>
        </w:rPr>
        <w:t>Journal of the Royal Statistical Society, Series B.</w:t>
      </w:r>
      <w:proofErr w:type="gramEnd"/>
      <w:r w:rsidRPr="00362DD5">
        <w:rPr>
          <w:rFonts w:ascii="Times New Roman" w:hAnsi="Times New Roman" w:cs="Times New Roman"/>
          <w:sz w:val="24"/>
          <w:szCs w:val="24"/>
          <w:rPrChange w:id="39"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40" w:author="Taylor Stewart" w:date="2014-09-07T14:29:00Z">
            <w:rPr>
              <w:rFonts w:ascii="Times New Roman" w:hAnsi="Times New Roman" w:cs="Times New Roman"/>
              <w:sz w:val="24"/>
              <w:szCs w:val="24"/>
            </w:rPr>
          </w:rPrChange>
        </w:rPr>
        <w:t>57:289-300.</w:t>
      </w:r>
      <w:proofErr w:type="gramEnd"/>
    </w:p>
    <w:p w14:paraId="1E5503A7" w14:textId="77777777" w:rsidR="00C9153A" w:rsidRPr="00362DD5" w:rsidRDefault="00387D34" w:rsidP="00900D5A">
      <w:pPr>
        <w:spacing w:after="0" w:line="480" w:lineRule="auto"/>
        <w:ind w:left="720" w:hanging="720"/>
        <w:rPr>
          <w:rFonts w:ascii="Times New Roman" w:hAnsi="Times New Roman" w:cs="Times New Roman"/>
          <w:sz w:val="24"/>
          <w:szCs w:val="24"/>
          <w:rPrChange w:id="41"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42" w:author="Taylor Stewart" w:date="2014-09-07T14:29:00Z">
            <w:rPr>
              <w:rFonts w:ascii="Times New Roman" w:hAnsi="Times New Roman" w:cs="Times New Roman"/>
              <w:sz w:val="24"/>
              <w:szCs w:val="24"/>
            </w:rPr>
          </w:rPrChange>
        </w:rPr>
        <w:t>Blanchfield</w:t>
      </w:r>
      <w:r w:rsidR="00C9153A" w:rsidRPr="00362DD5">
        <w:rPr>
          <w:rFonts w:ascii="Times New Roman" w:hAnsi="Times New Roman" w:cs="Times New Roman"/>
          <w:sz w:val="24"/>
          <w:szCs w:val="24"/>
          <w:rPrChange w:id="43" w:author="Taylor Stewart" w:date="2014-09-07T14:29:00Z">
            <w:rPr>
              <w:rFonts w:ascii="Times New Roman" w:hAnsi="Times New Roman" w:cs="Times New Roman"/>
              <w:sz w:val="24"/>
              <w:szCs w:val="24"/>
            </w:rPr>
          </w:rPrChange>
        </w:rPr>
        <w:t xml:space="preserve"> P</w:t>
      </w:r>
      <w:r w:rsidRPr="00362DD5">
        <w:rPr>
          <w:rFonts w:ascii="Times New Roman" w:hAnsi="Times New Roman" w:cs="Times New Roman"/>
          <w:sz w:val="24"/>
          <w:szCs w:val="24"/>
          <w:rPrChange w:id="44" w:author="Taylor Stewart" w:date="2014-09-07T14:29:00Z">
            <w:rPr>
              <w:rFonts w:ascii="Times New Roman" w:hAnsi="Times New Roman" w:cs="Times New Roman"/>
              <w:sz w:val="24"/>
              <w:szCs w:val="24"/>
            </w:rPr>
          </w:rPrChange>
        </w:rPr>
        <w:t>J</w:t>
      </w:r>
      <w:r w:rsidR="000D51E5" w:rsidRPr="00362DD5">
        <w:rPr>
          <w:rFonts w:ascii="Times New Roman" w:hAnsi="Times New Roman" w:cs="Times New Roman"/>
          <w:sz w:val="24"/>
          <w:szCs w:val="24"/>
          <w:rPrChange w:id="45" w:author="Taylor Stewart" w:date="2014-09-07T14:29:00Z">
            <w:rPr>
              <w:rFonts w:ascii="Times New Roman" w:hAnsi="Times New Roman" w:cs="Times New Roman"/>
              <w:sz w:val="24"/>
              <w:szCs w:val="24"/>
            </w:rPr>
          </w:rPrChange>
        </w:rPr>
        <w:t>, Taylor</w:t>
      </w:r>
      <w:r w:rsidRPr="00362DD5">
        <w:rPr>
          <w:rFonts w:ascii="Times New Roman" w:hAnsi="Times New Roman" w:cs="Times New Roman"/>
          <w:sz w:val="24"/>
          <w:szCs w:val="24"/>
          <w:rPrChange w:id="46" w:author="Taylor Stewart" w:date="2014-09-07T14:29:00Z">
            <w:rPr>
              <w:rFonts w:ascii="Times New Roman" w:hAnsi="Times New Roman" w:cs="Times New Roman"/>
              <w:sz w:val="24"/>
              <w:szCs w:val="24"/>
            </w:rPr>
          </w:rPrChange>
        </w:rPr>
        <w:t xml:space="preserve"> EB,</w:t>
      </w:r>
      <w:r w:rsidR="000D51E5" w:rsidRPr="00362DD5">
        <w:rPr>
          <w:rFonts w:ascii="Times New Roman" w:hAnsi="Times New Roman" w:cs="Times New Roman"/>
          <w:sz w:val="24"/>
          <w:szCs w:val="24"/>
          <w:rPrChange w:id="47" w:author="Taylor Stewart" w:date="2014-09-07T14:29:00Z">
            <w:rPr>
              <w:rFonts w:ascii="Times New Roman" w:hAnsi="Times New Roman" w:cs="Times New Roman"/>
              <w:sz w:val="24"/>
              <w:szCs w:val="24"/>
            </w:rPr>
          </w:rPrChange>
        </w:rPr>
        <w:t xml:space="preserve"> </w:t>
      </w:r>
      <w:r w:rsidR="00C9153A" w:rsidRPr="00362DD5">
        <w:rPr>
          <w:rFonts w:ascii="Times New Roman" w:hAnsi="Times New Roman" w:cs="Times New Roman"/>
          <w:sz w:val="24"/>
          <w:szCs w:val="24"/>
          <w:rPrChange w:id="48" w:author="Taylor Stewart" w:date="2014-09-07T14:29:00Z">
            <w:rPr>
              <w:rFonts w:ascii="Times New Roman" w:hAnsi="Times New Roman" w:cs="Times New Roman"/>
              <w:sz w:val="24"/>
              <w:szCs w:val="24"/>
            </w:rPr>
          </w:rPrChange>
        </w:rPr>
        <w:t>Watk</w:t>
      </w:r>
      <w:r w:rsidR="000D51E5" w:rsidRPr="00362DD5">
        <w:rPr>
          <w:rFonts w:ascii="Times New Roman" w:hAnsi="Times New Roman" w:cs="Times New Roman"/>
          <w:sz w:val="24"/>
          <w:szCs w:val="24"/>
          <w:rPrChange w:id="49" w:author="Taylor Stewart" w:date="2014-09-07T14:29:00Z">
            <w:rPr>
              <w:rFonts w:ascii="Times New Roman" w:hAnsi="Times New Roman" w:cs="Times New Roman"/>
              <w:sz w:val="24"/>
              <w:szCs w:val="24"/>
            </w:rPr>
          </w:rPrChange>
        </w:rPr>
        <w:t>inson</w:t>
      </w:r>
      <w:r w:rsidRPr="00362DD5">
        <w:rPr>
          <w:rFonts w:ascii="Times New Roman" w:hAnsi="Times New Roman" w:cs="Times New Roman"/>
          <w:sz w:val="24"/>
          <w:szCs w:val="24"/>
          <w:rPrChange w:id="50" w:author="Taylor Stewart" w:date="2014-09-07T14:29:00Z">
            <w:rPr>
              <w:rFonts w:ascii="Times New Roman" w:hAnsi="Times New Roman" w:cs="Times New Roman"/>
              <w:sz w:val="24"/>
              <w:szCs w:val="24"/>
            </w:rPr>
          </w:rPrChange>
        </w:rPr>
        <w:t xml:space="preserve"> DA</w:t>
      </w:r>
      <w:r w:rsidR="00086D05" w:rsidRPr="00362DD5">
        <w:rPr>
          <w:rFonts w:ascii="Times New Roman" w:hAnsi="Times New Roman" w:cs="Times New Roman"/>
          <w:sz w:val="24"/>
          <w:szCs w:val="24"/>
          <w:rPrChange w:id="51" w:author="Taylor Stewart" w:date="2014-09-07T14:29:00Z">
            <w:rPr>
              <w:rFonts w:ascii="Times New Roman" w:hAnsi="Times New Roman" w:cs="Times New Roman"/>
              <w:sz w:val="24"/>
              <w:szCs w:val="24"/>
            </w:rPr>
          </w:rPrChange>
        </w:rPr>
        <w:t>.</w:t>
      </w:r>
      <w:r w:rsidR="00C9153A" w:rsidRPr="00362DD5">
        <w:rPr>
          <w:rFonts w:ascii="Times New Roman" w:hAnsi="Times New Roman" w:cs="Times New Roman"/>
          <w:sz w:val="24"/>
          <w:szCs w:val="24"/>
          <w:rPrChange w:id="52" w:author="Taylor Stewart" w:date="2014-09-07T14:29:00Z">
            <w:rPr>
              <w:rFonts w:ascii="Times New Roman" w:hAnsi="Times New Roman" w:cs="Times New Roman"/>
              <w:sz w:val="24"/>
              <w:szCs w:val="24"/>
            </w:rPr>
          </w:rPrChange>
        </w:rPr>
        <w:t xml:space="preserve"> </w:t>
      </w:r>
      <w:r w:rsidR="00086D05" w:rsidRPr="00362DD5">
        <w:rPr>
          <w:rFonts w:ascii="Times New Roman" w:hAnsi="Times New Roman" w:cs="Times New Roman"/>
          <w:sz w:val="24"/>
          <w:szCs w:val="24"/>
          <w:rPrChange w:id="53" w:author="Taylor Stewart" w:date="2014-09-07T14:29:00Z">
            <w:rPr>
              <w:rFonts w:ascii="Times New Roman" w:hAnsi="Times New Roman" w:cs="Times New Roman"/>
              <w:sz w:val="24"/>
              <w:szCs w:val="24"/>
            </w:rPr>
          </w:rPrChange>
        </w:rPr>
        <w:t xml:space="preserve"> </w:t>
      </w:r>
      <w:r w:rsidR="00C9153A" w:rsidRPr="00362DD5">
        <w:rPr>
          <w:rFonts w:ascii="Times New Roman" w:hAnsi="Times New Roman" w:cs="Times New Roman"/>
          <w:sz w:val="24"/>
          <w:szCs w:val="24"/>
          <w:rPrChange w:id="54" w:author="Taylor Stewart" w:date="2014-09-07T14:29:00Z">
            <w:rPr>
              <w:rFonts w:ascii="Times New Roman" w:hAnsi="Times New Roman" w:cs="Times New Roman"/>
              <w:sz w:val="24"/>
              <w:szCs w:val="24"/>
            </w:rPr>
          </w:rPrChange>
        </w:rPr>
        <w:t>2014</w:t>
      </w:r>
      <w:r w:rsidR="00086D05" w:rsidRPr="00362DD5">
        <w:rPr>
          <w:rFonts w:ascii="Times New Roman" w:hAnsi="Times New Roman" w:cs="Times New Roman"/>
          <w:sz w:val="24"/>
          <w:szCs w:val="24"/>
          <w:rPrChange w:id="55" w:author="Taylor Stewart" w:date="2014-09-07T14:29:00Z">
            <w:rPr>
              <w:rFonts w:ascii="Times New Roman" w:hAnsi="Times New Roman" w:cs="Times New Roman"/>
              <w:sz w:val="24"/>
              <w:szCs w:val="24"/>
            </w:rPr>
          </w:rPrChange>
        </w:rPr>
        <w:t>.  Morphological and genetic analyses identify a n</w:t>
      </w:r>
      <w:r w:rsidR="00C9153A" w:rsidRPr="00362DD5">
        <w:rPr>
          <w:rFonts w:ascii="Times New Roman" w:hAnsi="Times New Roman" w:cs="Times New Roman"/>
          <w:sz w:val="24"/>
          <w:szCs w:val="24"/>
          <w:rPrChange w:id="56" w:author="Taylor Stewart" w:date="2014-09-07T14:29:00Z">
            <w:rPr>
              <w:rFonts w:ascii="Times New Roman" w:hAnsi="Times New Roman" w:cs="Times New Roman"/>
              <w:sz w:val="24"/>
              <w:szCs w:val="24"/>
            </w:rPr>
          </w:rPrChange>
        </w:rPr>
        <w:t xml:space="preserve">ew </w:t>
      </w:r>
      <w:r w:rsidR="00086D05" w:rsidRPr="00362DD5">
        <w:rPr>
          <w:rFonts w:ascii="Times New Roman" w:hAnsi="Times New Roman" w:cs="Times New Roman"/>
          <w:sz w:val="24"/>
          <w:szCs w:val="24"/>
          <w:rPrChange w:id="57" w:author="Taylor Stewart" w:date="2014-09-07T14:29:00Z">
            <w:rPr>
              <w:rFonts w:ascii="Times New Roman" w:hAnsi="Times New Roman" w:cs="Times New Roman"/>
              <w:sz w:val="24"/>
              <w:szCs w:val="24"/>
            </w:rPr>
          </w:rPrChange>
        </w:rPr>
        <w:t>record of a glacial r</w:t>
      </w:r>
      <w:r w:rsidR="00C9153A" w:rsidRPr="00362DD5">
        <w:rPr>
          <w:rFonts w:ascii="Times New Roman" w:hAnsi="Times New Roman" w:cs="Times New Roman"/>
          <w:sz w:val="24"/>
          <w:szCs w:val="24"/>
          <w:rPrChange w:id="58" w:author="Taylor Stewart" w:date="2014-09-07T14:29:00Z">
            <w:rPr>
              <w:rFonts w:ascii="Times New Roman" w:hAnsi="Times New Roman" w:cs="Times New Roman"/>
              <w:sz w:val="24"/>
              <w:szCs w:val="24"/>
            </w:rPr>
          </w:rPrChange>
        </w:rPr>
        <w:t>elict: Pygmy Whitefish (</w:t>
      </w:r>
      <w:r w:rsidR="00C9153A" w:rsidRPr="00362DD5">
        <w:rPr>
          <w:rFonts w:ascii="Times New Roman" w:hAnsi="Times New Roman" w:cs="Times New Roman"/>
          <w:i/>
          <w:sz w:val="24"/>
          <w:szCs w:val="24"/>
          <w:rPrChange w:id="59" w:author="Taylor Stewart" w:date="2014-09-07T14:29:00Z">
            <w:rPr>
              <w:rFonts w:ascii="Times New Roman" w:hAnsi="Times New Roman" w:cs="Times New Roman"/>
              <w:i/>
              <w:sz w:val="24"/>
              <w:szCs w:val="24"/>
            </w:rPr>
          </w:rPrChange>
        </w:rPr>
        <w:t>Prosopium coulterii</w:t>
      </w:r>
      <w:r w:rsidR="00C9153A" w:rsidRPr="00362DD5">
        <w:rPr>
          <w:rFonts w:ascii="Times New Roman" w:hAnsi="Times New Roman" w:cs="Times New Roman"/>
          <w:sz w:val="24"/>
          <w:szCs w:val="24"/>
          <w:rPrChange w:id="60" w:author="Taylor Stewart" w:date="2014-09-07T14:29:00Z">
            <w:rPr>
              <w:rFonts w:ascii="Times New Roman" w:hAnsi="Times New Roman" w:cs="Times New Roman"/>
              <w:sz w:val="24"/>
              <w:szCs w:val="24"/>
            </w:rPr>
          </w:rPrChange>
        </w:rPr>
        <w:t xml:space="preserve">) from Northwestern Ontario. </w:t>
      </w:r>
      <w:proofErr w:type="gramStart"/>
      <w:r w:rsidR="00C9153A" w:rsidRPr="00362DD5">
        <w:rPr>
          <w:rFonts w:ascii="Times New Roman" w:hAnsi="Times New Roman" w:cs="Times New Roman"/>
          <w:sz w:val="24"/>
          <w:szCs w:val="24"/>
          <w:rPrChange w:id="61" w:author="Taylor Stewart" w:date="2014-09-07T14:29:00Z">
            <w:rPr>
              <w:rFonts w:ascii="Times New Roman" w:hAnsi="Times New Roman" w:cs="Times New Roman"/>
              <w:sz w:val="24"/>
              <w:szCs w:val="24"/>
            </w:rPr>
          </w:rPrChange>
        </w:rPr>
        <w:t>Canadian</w:t>
      </w:r>
      <w:r w:rsidRPr="00362DD5">
        <w:rPr>
          <w:rFonts w:ascii="Times New Roman" w:hAnsi="Times New Roman" w:cs="Times New Roman"/>
          <w:sz w:val="24"/>
          <w:szCs w:val="24"/>
          <w:rPrChange w:id="62" w:author="Taylor Stewart" w:date="2014-09-07T14:29:00Z">
            <w:rPr>
              <w:rFonts w:ascii="Times New Roman" w:hAnsi="Times New Roman" w:cs="Times New Roman"/>
              <w:sz w:val="24"/>
              <w:szCs w:val="24"/>
            </w:rPr>
          </w:rPrChange>
        </w:rPr>
        <w:t xml:space="preserve"> Journal of Zoology</w:t>
      </w:r>
      <w:r w:rsidR="00086D05" w:rsidRPr="00362DD5">
        <w:rPr>
          <w:rFonts w:ascii="Times New Roman" w:hAnsi="Times New Roman" w:cs="Times New Roman"/>
          <w:sz w:val="24"/>
          <w:szCs w:val="24"/>
          <w:rPrChange w:id="63" w:author="Taylor Stewart" w:date="2014-09-07T14:29:00Z">
            <w:rPr>
              <w:rFonts w:ascii="Times New Roman" w:hAnsi="Times New Roman" w:cs="Times New Roman"/>
              <w:sz w:val="24"/>
              <w:szCs w:val="24"/>
            </w:rPr>
          </w:rPrChange>
        </w:rPr>
        <w:t>.</w:t>
      </w:r>
      <w:proofErr w:type="gramEnd"/>
      <w:r w:rsidR="00086D05" w:rsidRPr="00362DD5">
        <w:rPr>
          <w:rFonts w:ascii="Times New Roman" w:hAnsi="Times New Roman" w:cs="Times New Roman"/>
          <w:sz w:val="24"/>
          <w:szCs w:val="24"/>
          <w:rPrChange w:id="64"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65" w:author="Taylor Stewart" w:date="2014-09-07T14:29:00Z">
            <w:rPr>
              <w:rFonts w:ascii="Times New Roman" w:hAnsi="Times New Roman" w:cs="Times New Roman"/>
              <w:sz w:val="24"/>
              <w:szCs w:val="24"/>
            </w:rPr>
          </w:rPrChange>
        </w:rPr>
        <w:t xml:space="preserve"> 92:267–271</w:t>
      </w:r>
    </w:p>
    <w:p w14:paraId="64CBEDEB" w14:textId="41B948AD" w:rsidR="00EF4126" w:rsidRPr="00362DD5" w:rsidRDefault="00907A58" w:rsidP="00900D5A">
      <w:pPr>
        <w:spacing w:after="0" w:line="480" w:lineRule="auto"/>
        <w:ind w:left="720" w:hanging="720"/>
        <w:rPr>
          <w:rFonts w:ascii="Times New Roman" w:hAnsi="Times New Roman" w:cs="Times New Roman"/>
          <w:sz w:val="24"/>
          <w:szCs w:val="24"/>
          <w:rPrChange w:id="66"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67" w:author="Taylor Stewart" w:date="2014-09-07T14:29:00Z">
            <w:rPr>
              <w:rFonts w:ascii="Times New Roman" w:hAnsi="Times New Roman" w:cs="Times New Roman"/>
              <w:sz w:val="24"/>
              <w:szCs w:val="24"/>
            </w:rPr>
          </w:rPrChange>
        </w:rPr>
        <w:t xml:space="preserve">Campana SE.  2001.  Accuracy, precision and quality control in age determination, including a review of the use and abuse of age validation methods.  </w:t>
      </w:r>
      <w:proofErr w:type="gramStart"/>
      <w:r w:rsidRPr="00362DD5">
        <w:rPr>
          <w:rFonts w:ascii="Times New Roman" w:hAnsi="Times New Roman" w:cs="Times New Roman"/>
          <w:sz w:val="24"/>
          <w:szCs w:val="24"/>
          <w:rPrChange w:id="68" w:author="Taylor Stewart" w:date="2014-09-07T14:29:00Z">
            <w:rPr>
              <w:rFonts w:ascii="Times New Roman" w:hAnsi="Times New Roman" w:cs="Times New Roman"/>
              <w:sz w:val="24"/>
              <w:szCs w:val="24"/>
            </w:rPr>
          </w:rPrChange>
        </w:rPr>
        <w:t>Journal of Fish Biology</w:t>
      </w:r>
      <w:r w:rsidR="00A4230E" w:rsidRPr="00362DD5">
        <w:rPr>
          <w:rFonts w:ascii="Times New Roman" w:hAnsi="Times New Roman" w:cs="Times New Roman"/>
          <w:sz w:val="24"/>
          <w:szCs w:val="24"/>
          <w:rPrChange w:id="69" w:author="Taylor Stewart" w:date="2014-09-07T14:29:00Z">
            <w:rPr>
              <w:rFonts w:ascii="Times New Roman" w:hAnsi="Times New Roman" w:cs="Times New Roman"/>
              <w:sz w:val="24"/>
              <w:szCs w:val="24"/>
            </w:rPr>
          </w:rPrChange>
        </w:rPr>
        <w:t>.</w:t>
      </w:r>
      <w:proofErr w:type="gramEnd"/>
      <w:r w:rsidR="00A4230E" w:rsidRPr="00362DD5">
        <w:rPr>
          <w:rFonts w:ascii="Times New Roman" w:hAnsi="Times New Roman" w:cs="Times New Roman"/>
          <w:sz w:val="24"/>
          <w:szCs w:val="24"/>
          <w:rPrChange w:id="70"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71"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72" w:author="Taylor Stewart" w:date="2014-09-07T14:29:00Z">
            <w:rPr>
              <w:rFonts w:ascii="Times New Roman" w:hAnsi="Times New Roman" w:cs="Times New Roman"/>
              <w:sz w:val="24"/>
              <w:szCs w:val="24"/>
            </w:rPr>
          </w:rPrChange>
        </w:rPr>
        <w:t>59:197-242.</w:t>
      </w:r>
      <w:proofErr w:type="gramEnd"/>
    </w:p>
    <w:p w14:paraId="7E734016" w14:textId="77777777" w:rsidR="00907A58" w:rsidRPr="00362DD5" w:rsidRDefault="00907A58" w:rsidP="00900D5A">
      <w:pPr>
        <w:spacing w:after="0" w:line="480" w:lineRule="auto"/>
        <w:ind w:left="720" w:hanging="720"/>
        <w:rPr>
          <w:rFonts w:ascii="Times New Roman" w:hAnsi="Times New Roman" w:cs="Times New Roman"/>
          <w:sz w:val="24"/>
          <w:szCs w:val="24"/>
          <w:rPrChange w:id="73"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74" w:author="Taylor Stewart" w:date="2014-09-07T14:29:00Z">
            <w:rPr>
              <w:rFonts w:ascii="Times New Roman" w:hAnsi="Times New Roman" w:cs="Times New Roman"/>
              <w:sz w:val="24"/>
              <w:szCs w:val="24"/>
            </w:rPr>
          </w:rPrChange>
        </w:rPr>
        <w:t xml:space="preserve">Campana SE, Annand MC, McMillan JI.  1995.  Graphical and statistical methods for determining the consistency of age determinations.  </w:t>
      </w:r>
      <w:proofErr w:type="gramStart"/>
      <w:r w:rsidRPr="00362DD5">
        <w:rPr>
          <w:rFonts w:ascii="Times New Roman" w:hAnsi="Times New Roman" w:cs="Times New Roman"/>
          <w:sz w:val="24"/>
          <w:szCs w:val="24"/>
          <w:rPrChange w:id="75" w:author="Taylor Stewart" w:date="2014-09-07T14:29:00Z">
            <w:rPr>
              <w:rFonts w:ascii="Times New Roman" w:hAnsi="Times New Roman" w:cs="Times New Roman"/>
              <w:sz w:val="24"/>
              <w:szCs w:val="24"/>
            </w:rPr>
          </w:rPrChange>
        </w:rPr>
        <w:t>Transactions of the American Fisheries Society.</w:t>
      </w:r>
      <w:proofErr w:type="gramEnd"/>
      <w:r w:rsidRPr="00362DD5">
        <w:rPr>
          <w:rFonts w:ascii="Times New Roman" w:hAnsi="Times New Roman" w:cs="Times New Roman"/>
          <w:sz w:val="24"/>
          <w:szCs w:val="24"/>
          <w:rPrChange w:id="76"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77" w:author="Taylor Stewart" w:date="2014-09-07T14:29:00Z">
            <w:rPr>
              <w:rFonts w:ascii="Times New Roman" w:hAnsi="Times New Roman" w:cs="Times New Roman"/>
              <w:sz w:val="24"/>
              <w:szCs w:val="24"/>
            </w:rPr>
          </w:rPrChange>
        </w:rPr>
        <w:t>124:131-138.</w:t>
      </w:r>
      <w:proofErr w:type="gramEnd"/>
    </w:p>
    <w:p w14:paraId="266E8587" w14:textId="77777777" w:rsidR="00907A58" w:rsidRPr="00362DD5" w:rsidRDefault="00907A58" w:rsidP="00900D5A">
      <w:pPr>
        <w:spacing w:after="0" w:line="480" w:lineRule="auto"/>
        <w:ind w:left="720" w:hanging="720"/>
        <w:rPr>
          <w:rFonts w:ascii="Times New Roman" w:hAnsi="Times New Roman" w:cs="Times New Roman"/>
          <w:sz w:val="24"/>
          <w:szCs w:val="24"/>
          <w:rPrChange w:id="78"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79" w:author="Taylor Stewart" w:date="2014-09-07T14:29:00Z">
            <w:rPr>
              <w:rFonts w:ascii="Times New Roman" w:hAnsi="Times New Roman" w:cs="Times New Roman"/>
              <w:sz w:val="24"/>
              <w:szCs w:val="24"/>
            </w:rPr>
          </w:rPrChange>
        </w:rPr>
        <w:t xml:space="preserve">Chang WYB.  1982.  A statistical method for evaluating the reproducibility of age determination.  </w:t>
      </w:r>
      <w:proofErr w:type="gramStart"/>
      <w:r w:rsidRPr="00362DD5">
        <w:rPr>
          <w:rFonts w:ascii="Times New Roman" w:hAnsi="Times New Roman" w:cs="Times New Roman"/>
          <w:sz w:val="24"/>
          <w:szCs w:val="24"/>
          <w:rPrChange w:id="80" w:author="Taylor Stewart" w:date="2014-09-07T14:29:00Z">
            <w:rPr>
              <w:rFonts w:ascii="Times New Roman" w:hAnsi="Times New Roman" w:cs="Times New Roman"/>
              <w:sz w:val="24"/>
              <w:szCs w:val="24"/>
            </w:rPr>
          </w:rPrChange>
        </w:rPr>
        <w:t>Canadian Journal of Fisheries and Aquatic Sciences.</w:t>
      </w:r>
      <w:proofErr w:type="gramEnd"/>
      <w:r w:rsidRPr="00362DD5">
        <w:rPr>
          <w:rFonts w:ascii="Times New Roman" w:hAnsi="Times New Roman" w:cs="Times New Roman"/>
          <w:sz w:val="24"/>
          <w:szCs w:val="24"/>
          <w:rPrChange w:id="81"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82" w:author="Taylor Stewart" w:date="2014-09-07T14:29:00Z">
            <w:rPr>
              <w:rFonts w:ascii="Times New Roman" w:hAnsi="Times New Roman" w:cs="Times New Roman"/>
              <w:sz w:val="24"/>
              <w:szCs w:val="24"/>
            </w:rPr>
          </w:rPrChange>
        </w:rPr>
        <w:t>39:1208-1210.</w:t>
      </w:r>
      <w:proofErr w:type="gramEnd"/>
    </w:p>
    <w:p w14:paraId="7905577E" w14:textId="17BA6C11" w:rsidR="00517D0B" w:rsidRPr="00362DD5" w:rsidRDefault="00387D34" w:rsidP="00900D5A">
      <w:pPr>
        <w:spacing w:after="0" w:line="480" w:lineRule="auto"/>
        <w:ind w:left="720" w:hanging="720"/>
        <w:rPr>
          <w:rFonts w:ascii="Times New Roman" w:hAnsi="Times New Roman" w:cs="Times New Roman"/>
          <w:sz w:val="24"/>
          <w:szCs w:val="24"/>
          <w:rPrChange w:id="83"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84" w:author="Taylor Stewart" w:date="2014-09-07T14:29:00Z">
            <w:rPr>
              <w:rFonts w:ascii="Times New Roman" w:hAnsi="Times New Roman" w:cs="Times New Roman"/>
              <w:sz w:val="24"/>
              <w:szCs w:val="24"/>
            </w:rPr>
          </w:rPrChange>
        </w:rPr>
        <w:t>Chereshnev IA</w:t>
      </w:r>
      <w:r w:rsidR="00214B20" w:rsidRPr="00362DD5">
        <w:rPr>
          <w:rFonts w:ascii="Times New Roman" w:hAnsi="Times New Roman" w:cs="Times New Roman"/>
          <w:sz w:val="24"/>
          <w:szCs w:val="24"/>
          <w:rPrChange w:id="85" w:author="Taylor Stewart" w:date="2014-09-07T14:29:00Z">
            <w:rPr>
              <w:rFonts w:ascii="Times New Roman" w:hAnsi="Times New Roman" w:cs="Times New Roman"/>
              <w:sz w:val="24"/>
              <w:szCs w:val="24"/>
            </w:rPr>
          </w:rPrChange>
        </w:rPr>
        <w:t xml:space="preserve">, </w:t>
      </w:r>
      <w:r w:rsidR="00AB15DE" w:rsidRPr="00362DD5">
        <w:rPr>
          <w:rFonts w:ascii="Times New Roman" w:hAnsi="Times New Roman" w:cs="Times New Roman"/>
          <w:sz w:val="24"/>
          <w:szCs w:val="24"/>
          <w:rPrChange w:id="86" w:author="Taylor Stewart" w:date="2014-09-07T14:29:00Z">
            <w:rPr>
              <w:rFonts w:ascii="Times New Roman" w:hAnsi="Times New Roman" w:cs="Times New Roman"/>
              <w:sz w:val="24"/>
              <w:szCs w:val="24"/>
            </w:rPr>
          </w:rPrChange>
        </w:rPr>
        <w:t>Skopets</w:t>
      </w:r>
      <w:r w:rsidR="002158A6" w:rsidRPr="00362DD5">
        <w:rPr>
          <w:rFonts w:ascii="Times New Roman" w:hAnsi="Times New Roman" w:cs="Times New Roman"/>
          <w:sz w:val="24"/>
          <w:szCs w:val="24"/>
          <w:rPrChange w:id="87" w:author="Taylor Stewart" w:date="2014-09-07T14:29:00Z">
            <w:rPr>
              <w:rFonts w:ascii="Times New Roman" w:hAnsi="Times New Roman" w:cs="Times New Roman"/>
              <w:sz w:val="24"/>
              <w:szCs w:val="24"/>
            </w:rPr>
          </w:rPrChange>
        </w:rPr>
        <w:t xml:space="preserve"> MB.  </w:t>
      </w:r>
      <w:r w:rsidR="00AB15DE" w:rsidRPr="00362DD5">
        <w:rPr>
          <w:rFonts w:ascii="Times New Roman" w:hAnsi="Times New Roman" w:cs="Times New Roman"/>
          <w:sz w:val="24"/>
          <w:szCs w:val="24"/>
          <w:rPrChange w:id="88" w:author="Taylor Stewart" w:date="2014-09-07T14:29:00Z">
            <w:rPr>
              <w:rFonts w:ascii="Times New Roman" w:hAnsi="Times New Roman" w:cs="Times New Roman"/>
              <w:sz w:val="24"/>
              <w:szCs w:val="24"/>
            </w:rPr>
          </w:rPrChange>
        </w:rPr>
        <w:t>1992</w:t>
      </w:r>
      <w:r w:rsidR="002158A6" w:rsidRPr="00362DD5">
        <w:rPr>
          <w:rFonts w:ascii="Times New Roman" w:hAnsi="Times New Roman" w:cs="Times New Roman"/>
          <w:sz w:val="24"/>
          <w:szCs w:val="24"/>
          <w:rPrChange w:id="89" w:author="Taylor Stewart" w:date="2014-09-07T14:29:00Z">
            <w:rPr>
              <w:rFonts w:ascii="Times New Roman" w:hAnsi="Times New Roman" w:cs="Times New Roman"/>
              <w:sz w:val="24"/>
              <w:szCs w:val="24"/>
            </w:rPr>
          </w:rPrChange>
        </w:rPr>
        <w:t>.  A new record of pygmy w</w:t>
      </w:r>
      <w:r w:rsidR="00517D0B" w:rsidRPr="00362DD5">
        <w:rPr>
          <w:rFonts w:ascii="Times New Roman" w:hAnsi="Times New Roman" w:cs="Times New Roman"/>
          <w:sz w:val="24"/>
          <w:szCs w:val="24"/>
          <w:rPrChange w:id="90" w:author="Taylor Stewart" w:date="2014-09-07T14:29:00Z">
            <w:rPr>
              <w:rFonts w:ascii="Times New Roman" w:hAnsi="Times New Roman" w:cs="Times New Roman"/>
              <w:sz w:val="24"/>
              <w:szCs w:val="24"/>
            </w:rPr>
          </w:rPrChange>
        </w:rPr>
        <w:t xml:space="preserve">hitefish, </w:t>
      </w:r>
      <w:r w:rsidR="00517D0B" w:rsidRPr="00362DD5">
        <w:rPr>
          <w:rFonts w:ascii="Times New Roman" w:hAnsi="Times New Roman" w:cs="Times New Roman"/>
          <w:i/>
          <w:sz w:val="24"/>
          <w:szCs w:val="24"/>
          <w:rPrChange w:id="91" w:author="Taylor Stewart" w:date="2014-09-07T14:29:00Z">
            <w:rPr>
              <w:rFonts w:ascii="Times New Roman" w:hAnsi="Times New Roman" w:cs="Times New Roman"/>
              <w:i/>
              <w:sz w:val="24"/>
              <w:szCs w:val="24"/>
            </w:rPr>
          </w:rPrChange>
        </w:rPr>
        <w:t>Prosopium coulteri</w:t>
      </w:r>
      <w:r w:rsidR="00517D0B" w:rsidRPr="00362DD5">
        <w:rPr>
          <w:rFonts w:ascii="Times New Roman" w:hAnsi="Times New Roman" w:cs="Times New Roman"/>
          <w:sz w:val="24"/>
          <w:szCs w:val="24"/>
          <w:rPrChange w:id="92" w:author="Taylor Stewart" w:date="2014-09-07T14:29:00Z">
            <w:rPr>
              <w:rFonts w:ascii="Times New Roman" w:hAnsi="Times New Roman" w:cs="Times New Roman"/>
              <w:sz w:val="24"/>
              <w:szCs w:val="24"/>
            </w:rPr>
          </w:rPrChange>
        </w:rPr>
        <w:t>,</w:t>
      </w:r>
      <w:r w:rsidR="002158A6" w:rsidRPr="00362DD5">
        <w:rPr>
          <w:rFonts w:ascii="Times New Roman" w:hAnsi="Times New Roman" w:cs="Times New Roman"/>
          <w:sz w:val="24"/>
          <w:szCs w:val="24"/>
          <w:rPrChange w:id="93" w:author="Taylor Stewart" w:date="2014-09-07T14:29:00Z">
            <w:rPr>
              <w:rFonts w:ascii="Times New Roman" w:hAnsi="Times New Roman" w:cs="Times New Roman"/>
              <w:sz w:val="24"/>
              <w:szCs w:val="24"/>
            </w:rPr>
          </w:rPrChange>
        </w:rPr>
        <w:t xml:space="preserve"> from amguem river basin (chukotski p</w:t>
      </w:r>
      <w:r w:rsidR="00517D0B" w:rsidRPr="00362DD5">
        <w:rPr>
          <w:rFonts w:ascii="Times New Roman" w:hAnsi="Times New Roman" w:cs="Times New Roman"/>
          <w:sz w:val="24"/>
          <w:szCs w:val="24"/>
          <w:rPrChange w:id="94" w:author="Taylor Stewart" w:date="2014-09-07T14:29:00Z">
            <w:rPr>
              <w:rFonts w:ascii="Times New Roman" w:hAnsi="Times New Roman" w:cs="Times New Roman"/>
              <w:sz w:val="24"/>
              <w:szCs w:val="24"/>
            </w:rPr>
          </w:rPrChange>
        </w:rPr>
        <w:t xml:space="preserve">eninsula). </w:t>
      </w:r>
      <w:r w:rsidR="002158A6" w:rsidRPr="00362DD5">
        <w:rPr>
          <w:rFonts w:ascii="Times New Roman" w:hAnsi="Times New Roman" w:cs="Times New Roman"/>
          <w:sz w:val="24"/>
          <w:szCs w:val="24"/>
          <w:rPrChange w:id="95" w:author="Taylor Stewart" w:date="2014-09-07T14:29:00Z">
            <w:rPr>
              <w:rFonts w:ascii="Times New Roman" w:hAnsi="Times New Roman" w:cs="Times New Roman"/>
              <w:sz w:val="24"/>
              <w:szCs w:val="24"/>
            </w:rPr>
          </w:rPrChange>
        </w:rPr>
        <w:t xml:space="preserve"> </w:t>
      </w:r>
      <w:proofErr w:type="gramStart"/>
      <w:r w:rsidR="00517D0B" w:rsidRPr="00362DD5">
        <w:rPr>
          <w:rFonts w:ascii="Times New Roman" w:hAnsi="Times New Roman" w:cs="Times New Roman"/>
          <w:sz w:val="24"/>
          <w:szCs w:val="24"/>
          <w:rPrChange w:id="96" w:author="Taylor Stewart" w:date="2014-09-07T14:29:00Z">
            <w:rPr>
              <w:rFonts w:ascii="Times New Roman" w:hAnsi="Times New Roman" w:cs="Times New Roman"/>
              <w:sz w:val="24"/>
              <w:szCs w:val="24"/>
            </w:rPr>
          </w:rPrChange>
        </w:rPr>
        <w:t>Journal of Ichthyology</w:t>
      </w:r>
      <w:r w:rsidR="002158A6" w:rsidRPr="00362DD5">
        <w:rPr>
          <w:rFonts w:ascii="Times New Roman" w:hAnsi="Times New Roman" w:cs="Times New Roman"/>
          <w:sz w:val="24"/>
          <w:szCs w:val="24"/>
          <w:rPrChange w:id="97" w:author="Taylor Stewart" w:date="2014-09-07T14:29:00Z">
            <w:rPr>
              <w:rFonts w:ascii="Times New Roman" w:hAnsi="Times New Roman" w:cs="Times New Roman"/>
              <w:sz w:val="24"/>
              <w:szCs w:val="24"/>
            </w:rPr>
          </w:rPrChange>
        </w:rPr>
        <w:t>.</w:t>
      </w:r>
      <w:proofErr w:type="gramEnd"/>
      <w:r w:rsidR="002158A6" w:rsidRPr="00362DD5">
        <w:rPr>
          <w:rFonts w:ascii="Times New Roman" w:hAnsi="Times New Roman" w:cs="Times New Roman"/>
          <w:sz w:val="24"/>
          <w:szCs w:val="24"/>
          <w:rPrChange w:id="98"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99" w:author="Taylor Stewart" w:date="2014-09-07T14:29:00Z">
            <w:rPr>
              <w:rFonts w:ascii="Times New Roman" w:hAnsi="Times New Roman" w:cs="Times New Roman"/>
              <w:sz w:val="24"/>
              <w:szCs w:val="24"/>
            </w:rPr>
          </w:rPrChange>
        </w:rPr>
        <w:t xml:space="preserve"> 32(4)</w:t>
      </w:r>
      <w:proofErr w:type="gramStart"/>
      <w:r w:rsidRPr="00362DD5">
        <w:rPr>
          <w:rFonts w:ascii="Times New Roman" w:hAnsi="Times New Roman" w:cs="Times New Roman"/>
          <w:sz w:val="24"/>
          <w:szCs w:val="24"/>
          <w:rPrChange w:id="100" w:author="Taylor Stewart" w:date="2014-09-07T14:29:00Z">
            <w:rPr>
              <w:rFonts w:ascii="Times New Roman" w:hAnsi="Times New Roman" w:cs="Times New Roman"/>
              <w:sz w:val="24"/>
              <w:szCs w:val="24"/>
            </w:rPr>
          </w:rPrChange>
        </w:rPr>
        <w:t>:46</w:t>
      </w:r>
      <w:proofErr w:type="gramEnd"/>
      <w:r w:rsidRPr="00362DD5">
        <w:rPr>
          <w:rFonts w:ascii="Times New Roman" w:hAnsi="Times New Roman" w:cs="Times New Roman"/>
          <w:sz w:val="24"/>
          <w:szCs w:val="24"/>
          <w:rPrChange w:id="101" w:author="Taylor Stewart" w:date="2014-09-07T14:29:00Z">
            <w:rPr>
              <w:rFonts w:ascii="Times New Roman" w:hAnsi="Times New Roman" w:cs="Times New Roman"/>
              <w:sz w:val="24"/>
              <w:szCs w:val="24"/>
            </w:rPr>
          </w:rPrChange>
        </w:rPr>
        <w:t>-55</w:t>
      </w:r>
      <w:r w:rsidR="002158A6" w:rsidRPr="00362DD5">
        <w:rPr>
          <w:rFonts w:ascii="Times New Roman" w:hAnsi="Times New Roman" w:cs="Times New Roman"/>
          <w:sz w:val="24"/>
          <w:szCs w:val="24"/>
          <w:rPrChange w:id="102" w:author="Taylor Stewart" w:date="2014-09-07T14:29:00Z">
            <w:rPr>
              <w:rFonts w:ascii="Times New Roman" w:hAnsi="Times New Roman" w:cs="Times New Roman"/>
              <w:sz w:val="24"/>
              <w:szCs w:val="24"/>
            </w:rPr>
          </w:rPrChange>
        </w:rPr>
        <w:t>.</w:t>
      </w:r>
    </w:p>
    <w:p w14:paraId="1017FA77" w14:textId="4F9F84CC" w:rsidR="00517D0B" w:rsidRPr="00362DD5" w:rsidRDefault="00387D34" w:rsidP="00900D5A">
      <w:pPr>
        <w:spacing w:after="0" w:line="480" w:lineRule="auto"/>
        <w:ind w:left="720" w:hanging="720"/>
        <w:rPr>
          <w:rFonts w:ascii="Times New Roman" w:hAnsi="Times New Roman" w:cs="Times New Roman"/>
          <w:sz w:val="24"/>
          <w:szCs w:val="24"/>
          <w:rPrChange w:id="103"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104" w:author="Taylor Stewart" w:date="2014-09-07T14:29:00Z">
            <w:rPr>
              <w:rFonts w:ascii="Times New Roman" w:hAnsi="Times New Roman" w:cs="Times New Roman"/>
              <w:sz w:val="24"/>
              <w:szCs w:val="24"/>
            </w:rPr>
          </w:rPrChange>
        </w:rPr>
        <w:t>Eschmeyer PH,</w:t>
      </w:r>
      <w:r w:rsidR="00517D0B" w:rsidRPr="00362DD5">
        <w:rPr>
          <w:rFonts w:ascii="Times New Roman" w:hAnsi="Times New Roman" w:cs="Times New Roman"/>
          <w:sz w:val="24"/>
          <w:szCs w:val="24"/>
          <w:rPrChange w:id="105" w:author="Taylor Stewart" w:date="2014-09-07T14:29:00Z">
            <w:rPr>
              <w:rFonts w:ascii="Times New Roman" w:hAnsi="Times New Roman" w:cs="Times New Roman"/>
              <w:sz w:val="24"/>
              <w:szCs w:val="24"/>
            </w:rPr>
          </w:rPrChange>
        </w:rPr>
        <w:t xml:space="preserve"> Bailey</w:t>
      </w:r>
      <w:r w:rsidRPr="00362DD5">
        <w:rPr>
          <w:rFonts w:ascii="Times New Roman" w:hAnsi="Times New Roman" w:cs="Times New Roman"/>
          <w:sz w:val="24"/>
          <w:szCs w:val="24"/>
          <w:rPrChange w:id="106" w:author="Taylor Stewart" w:date="2014-09-07T14:29:00Z">
            <w:rPr>
              <w:rFonts w:ascii="Times New Roman" w:hAnsi="Times New Roman" w:cs="Times New Roman"/>
              <w:sz w:val="24"/>
              <w:szCs w:val="24"/>
            </w:rPr>
          </w:rPrChange>
        </w:rPr>
        <w:t xml:space="preserve"> RM</w:t>
      </w:r>
      <w:r w:rsidR="002158A6" w:rsidRPr="00362DD5">
        <w:rPr>
          <w:rFonts w:ascii="Times New Roman" w:hAnsi="Times New Roman" w:cs="Times New Roman"/>
          <w:sz w:val="24"/>
          <w:szCs w:val="24"/>
          <w:rPrChange w:id="107" w:author="Taylor Stewart" w:date="2014-09-07T14:29:00Z">
            <w:rPr>
              <w:rFonts w:ascii="Times New Roman" w:hAnsi="Times New Roman" w:cs="Times New Roman"/>
              <w:sz w:val="24"/>
              <w:szCs w:val="24"/>
            </w:rPr>
          </w:rPrChange>
        </w:rPr>
        <w:t>.  1955.  The pygmy w</w:t>
      </w:r>
      <w:r w:rsidR="00517D0B" w:rsidRPr="00362DD5">
        <w:rPr>
          <w:rFonts w:ascii="Times New Roman" w:hAnsi="Times New Roman" w:cs="Times New Roman"/>
          <w:sz w:val="24"/>
          <w:szCs w:val="24"/>
          <w:rPrChange w:id="108" w:author="Taylor Stewart" w:date="2014-09-07T14:29:00Z">
            <w:rPr>
              <w:rFonts w:ascii="Times New Roman" w:hAnsi="Times New Roman" w:cs="Times New Roman"/>
              <w:sz w:val="24"/>
              <w:szCs w:val="24"/>
            </w:rPr>
          </w:rPrChange>
        </w:rPr>
        <w:t xml:space="preserve">hitefish, </w:t>
      </w:r>
      <w:r w:rsidR="00517D0B" w:rsidRPr="00362DD5">
        <w:rPr>
          <w:rFonts w:ascii="Times New Roman" w:hAnsi="Times New Roman" w:cs="Times New Roman"/>
          <w:i/>
          <w:sz w:val="24"/>
          <w:szCs w:val="24"/>
          <w:rPrChange w:id="109" w:author="Taylor Stewart" w:date="2014-09-07T14:29:00Z">
            <w:rPr>
              <w:rFonts w:ascii="Times New Roman" w:hAnsi="Times New Roman" w:cs="Times New Roman"/>
              <w:i/>
              <w:sz w:val="24"/>
              <w:szCs w:val="24"/>
            </w:rPr>
          </w:rPrChange>
        </w:rPr>
        <w:t>Coregonus coulteri</w:t>
      </w:r>
      <w:r w:rsidR="00695175" w:rsidRPr="00362DD5">
        <w:rPr>
          <w:rFonts w:ascii="Times New Roman" w:hAnsi="Times New Roman" w:cs="Times New Roman"/>
          <w:sz w:val="24"/>
          <w:szCs w:val="24"/>
          <w:rPrChange w:id="110" w:author="Taylor Stewart" w:date="2014-09-07T14:29:00Z">
            <w:rPr>
              <w:rFonts w:ascii="Times New Roman" w:hAnsi="Times New Roman" w:cs="Times New Roman"/>
              <w:sz w:val="24"/>
              <w:szCs w:val="24"/>
            </w:rPr>
          </w:rPrChange>
        </w:rPr>
        <w:t>, in Lake S</w:t>
      </w:r>
      <w:r w:rsidR="002158A6" w:rsidRPr="00362DD5">
        <w:rPr>
          <w:rFonts w:ascii="Times New Roman" w:hAnsi="Times New Roman" w:cs="Times New Roman"/>
          <w:sz w:val="24"/>
          <w:szCs w:val="24"/>
          <w:rPrChange w:id="111" w:author="Taylor Stewart" w:date="2014-09-07T14:29:00Z">
            <w:rPr>
              <w:rFonts w:ascii="Times New Roman" w:hAnsi="Times New Roman" w:cs="Times New Roman"/>
              <w:sz w:val="24"/>
              <w:szCs w:val="24"/>
            </w:rPr>
          </w:rPrChange>
        </w:rPr>
        <w:t xml:space="preserve">uperior.  </w:t>
      </w:r>
      <w:proofErr w:type="gramStart"/>
      <w:r w:rsidR="00517D0B" w:rsidRPr="00362DD5">
        <w:rPr>
          <w:rFonts w:ascii="Times New Roman" w:hAnsi="Times New Roman" w:cs="Times New Roman"/>
          <w:sz w:val="24"/>
          <w:szCs w:val="24"/>
          <w:rPrChange w:id="112" w:author="Taylor Stewart" w:date="2014-09-07T14:29:00Z">
            <w:rPr>
              <w:rFonts w:ascii="Times New Roman" w:hAnsi="Times New Roman" w:cs="Times New Roman"/>
              <w:sz w:val="24"/>
              <w:szCs w:val="24"/>
            </w:rPr>
          </w:rPrChange>
        </w:rPr>
        <w:t>Transaction of</w:t>
      </w:r>
      <w:r w:rsidRPr="00362DD5">
        <w:rPr>
          <w:rFonts w:ascii="Times New Roman" w:hAnsi="Times New Roman" w:cs="Times New Roman"/>
          <w:sz w:val="24"/>
          <w:szCs w:val="24"/>
          <w:rPrChange w:id="113" w:author="Taylor Stewart" w:date="2014-09-07T14:29:00Z">
            <w:rPr>
              <w:rFonts w:ascii="Times New Roman" w:hAnsi="Times New Roman" w:cs="Times New Roman"/>
              <w:sz w:val="24"/>
              <w:szCs w:val="24"/>
            </w:rPr>
          </w:rPrChange>
        </w:rPr>
        <w:t xml:space="preserve"> the American Fisheries Society</w:t>
      </w:r>
      <w:r w:rsidR="002158A6" w:rsidRPr="00362DD5">
        <w:rPr>
          <w:rFonts w:ascii="Times New Roman" w:hAnsi="Times New Roman" w:cs="Times New Roman"/>
          <w:sz w:val="24"/>
          <w:szCs w:val="24"/>
          <w:rPrChange w:id="114" w:author="Taylor Stewart" w:date="2014-09-07T14:29:00Z">
            <w:rPr>
              <w:rFonts w:ascii="Times New Roman" w:hAnsi="Times New Roman" w:cs="Times New Roman"/>
              <w:sz w:val="24"/>
              <w:szCs w:val="24"/>
            </w:rPr>
          </w:rPrChange>
        </w:rPr>
        <w:t>.</w:t>
      </w:r>
      <w:proofErr w:type="gramEnd"/>
      <w:r w:rsidR="002158A6" w:rsidRPr="00362DD5">
        <w:rPr>
          <w:rFonts w:ascii="Times New Roman" w:hAnsi="Times New Roman" w:cs="Times New Roman"/>
          <w:sz w:val="24"/>
          <w:szCs w:val="24"/>
          <w:rPrChange w:id="115"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116"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117" w:author="Taylor Stewart" w:date="2014-09-07T14:29:00Z">
            <w:rPr>
              <w:rFonts w:ascii="Times New Roman" w:hAnsi="Times New Roman" w:cs="Times New Roman"/>
              <w:sz w:val="24"/>
              <w:szCs w:val="24"/>
            </w:rPr>
          </w:rPrChange>
        </w:rPr>
        <w:t>84:161-199</w:t>
      </w:r>
      <w:r w:rsidR="00907A58" w:rsidRPr="00362DD5">
        <w:rPr>
          <w:rFonts w:ascii="Times New Roman" w:hAnsi="Times New Roman" w:cs="Times New Roman"/>
          <w:sz w:val="24"/>
          <w:szCs w:val="24"/>
          <w:rPrChange w:id="118" w:author="Taylor Stewart" w:date="2014-09-07T14:29:00Z">
            <w:rPr>
              <w:rFonts w:ascii="Times New Roman" w:hAnsi="Times New Roman" w:cs="Times New Roman"/>
              <w:sz w:val="24"/>
              <w:szCs w:val="24"/>
            </w:rPr>
          </w:rPrChange>
        </w:rPr>
        <w:t>.</w:t>
      </w:r>
      <w:proofErr w:type="gramEnd"/>
    </w:p>
    <w:p w14:paraId="02F061D4" w14:textId="77777777" w:rsidR="00907A58" w:rsidRPr="00362DD5" w:rsidRDefault="00907A58" w:rsidP="00900D5A">
      <w:pPr>
        <w:spacing w:after="0" w:line="480" w:lineRule="auto"/>
        <w:ind w:left="720" w:hanging="720"/>
        <w:rPr>
          <w:rFonts w:ascii="Times New Roman" w:hAnsi="Times New Roman" w:cs="Times New Roman"/>
          <w:sz w:val="24"/>
          <w:szCs w:val="24"/>
          <w:rPrChange w:id="119"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120" w:author="Taylor Stewart" w:date="2014-09-07T14:29:00Z">
            <w:rPr>
              <w:rFonts w:ascii="Times New Roman" w:hAnsi="Times New Roman" w:cs="Times New Roman"/>
              <w:sz w:val="24"/>
              <w:szCs w:val="24"/>
            </w:rPr>
          </w:rPrChange>
        </w:rPr>
        <w:t xml:space="preserve">Evans GT, Hoenig JM.  1998.  Testing and viewing symmetry in contingency tables, with application to readers of fish ages.  Biometrics.  </w:t>
      </w:r>
      <w:proofErr w:type="gramStart"/>
      <w:r w:rsidRPr="00362DD5">
        <w:rPr>
          <w:rFonts w:ascii="Times New Roman" w:hAnsi="Times New Roman" w:cs="Times New Roman"/>
          <w:sz w:val="24"/>
          <w:szCs w:val="24"/>
          <w:rPrChange w:id="121" w:author="Taylor Stewart" w:date="2014-09-07T14:29:00Z">
            <w:rPr>
              <w:rFonts w:ascii="Times New Roman" w:hAnsi="Times New Roman" w:cs="Times New Roman"/>
              <w:sz w:val="24"/>
              <w:szCs w:val="24"/>
            </w:rPr>
          </w:rPrChange>
        </w:rPr>
        <w:t>54:620-629.</w:t>
      </w:r>
      <w:proofErr w:type="gramEnd"/>
    </w:p>
    <w:p w14:paraId="5AE5B723" w14:textId="68149C77" w:rsidR="00907A58" w:rsidRPr="00362DD5" w:rsidRDefault="00A4230E" w:rsidP="00900D5A">
      <w:pPr>
        <w:spacing w:after="0" w:line="480" w:lineRule="auto"/>
        <w:ind w:left="720" w:hanging="720"/>
        <w:rPr>
          <w:rFonts w:ascii="Times New Roman" w:hAnsi="Times New Roman" w:cs="Times New Roman"/>
          <w:sz w:val="24"/>
          <w:szCs w:val="24"/>
          <w:rPrChange w:id="122"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123" w:author="Taylor Stewart" w:date="2014-09-07T14:29:00Z">
            <w:rPr>
              <w:rFonts w:ascii="Times New Roman" w:hAnsi="Times New Roman" w:cs="Times New Roman"/>
              <w:sz w:val="24"/>
              <w:szCs w:val="24"/>
            </w:rPr>
          </w:rPrChange>
        </w:rPr>
        <w:t>Fox J.  1997.  Applied regression analysis, linear models, and related m</w:t>
      </w:r>
      <w:r w:rsidR="00907A58" w:rsidRPr="00362DD5">
        <w:rPr>
          <w:rFonts w:ascii="Times New Roman" w:hAnsi="Times New Roman" w:cs="Times New Roman"/>
          <w:sz w:val="24"/>
          <w:szCs w:val="24"/>
          <w:rPrChange w:id="124" w:author="Taylor Stewart" w:date="2014-09-07T14:29:00Z">
            <w:rPr>
              <w:rFonts w:ascii="Times New Roman" w:hAnsi="Times New Roman" w:cs="Times New Roman"/>
              <w:sz w:val="24"/>
              <w:szCs w:val="24"/>
            </w:rPr>
          </w:rPrChange>
        </w:rPr>
        <w:t xml:space="preserve">ethods.  </w:t>
      </w:r>
      <w:proofErr w:type="gramStart"/>
      <w:r w:rsidR="00907A58" w:rsidRPr="00362DD5">
        <w:rPr>
          <w:rFonts w:ascii="Times New Roman" w:hAnsi="Times New Roman" w:cs="Times New Roman"/>
          <w:sz w:val="24"/>
          <w:szCs w:val="24"/>
          <w:rPrChange w:id="125" w:author="Taylor Stewart" w:date="2014-09-07T14:29:00Z">
            <w:rPr>
              <w:rFonts w:ascii="Times New Roman" w:hAnsi="Times New Roman" w:cs="Times New Roman"/>
              <w:sz w:val="24"/>
              <w:szCs w:val="24"/>
            </w:rPr>
          </w:rPrChange>
        </w:rPr>
        <w:t>Sage Publications, Thousand Oaks, CA.</w:t>
      </w:r>
      <w:proofErr w:type="gramEnd"/>
    </w:p>
    <w:p w14:paraId="39AFB19A" w14:textId="1F403470" w:rsidR="00481CF7" w:rsidRPr="00362DD5" w:rsidRDefault="00387D34" w:rsidP="00900D5A">
      <w:pPr>
        <w:spacing w:after="0" w:line="480" w:lineRule="auto"/>
        <w:ind w:left="720" w:hanging="720"/>
        <w:rPr>
          <w:rFonts w:ascii="Times New Roman" w:hAnsi="Times New Roman" w:cs="Times New Roman"/>
          <w:sz w:val="24"/>
          <w:szCs w:val="24"/>
          <w:rPrChange w:id="126"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127" w:author="Taylor Stewart" w:date="2014-09-07T14:29:00Z">
            <w:rPr>
              <w:rFonts w:ascii="Times New Roman" w:hAnsi="Times New Roman" w:cs="Times New Roman"/>
              <w:sz w:val="24"/>
              <w:szCs w:val="24"/>
            </w:rPr>
          </w:rPrChange>
        </w:rPr>
        <w:t>Francis RICC</w:t>
      </w:r>
      <w:r w:rsidR="00F43B57" w:rsidRPr="00362DD5">
        <w:rPr>
          <w:rFonts w:ascii="Times New Roman" w:hAnsi="Times New Roman" w:cs="Times New Roman"/>
          <w:sz w:val="24"/>
          <w:szCs w:val="24"/>
          <w:rPrChange w:id="128" w:author="Taylor Stewart" w:date="2014-09-07T14:29:00Z">
            <w:rPr>
              <w:rFonts w:ascii="Times New Roman" w:hAnsi="Times New Roman" w:cs="Times New Roman"/>
              <w:sz w:val="24"/>
              <w:szCs w:val="24"/>
            </w:rPr>
          </w:rPrChange>
        </w:rPr>
        <w:t>.  1988.  Are growth parameters estimated from tagging and age-length data c</w:t>
      </w:r>
      <w:r w:rsidR="00481CF7" w:rsidRPr="00362DD5">
        <w:rPr>
          <w:rFonts w:ascii="Times New Roman" w:hAnsi="Times New Roman" w:cs="Times New Roman"/>
          <w:sz w:val="24"/>
          <w:szCs w:val="24"/>
          <w:rPrChange w:id="129" w:author="Taylor Stewart" w:date="2014-09-07T14:29:00Z">
            <w:rPr>
              <w:rFonts w:ascii="Times New Roman" w:hAnsi="Times New Roman" w:cs="Times New Roman"/>
              <w:sz w:val="24"/>
              <w:szCs w:val="24"/>
            </w:rPr>
          </w:rPrChange>
        </w:rPr>
        <w:t>omparable?</w:t>
      </w:r>
      <w:r w:rsidR="00F43B57" w:rsidRPr="00362DD5">
        <w:rPr>
          <w:rFonts w:ascii="Times New Roman" w:hAnsi="Times New Roman" w:cs="Times New Roman"/>
          <w:sz w:val="24"/>
          <w:szCs w:val="24"/>
          <w:rPrChange w:id="130" w:author="Taylor Stewart" w:date="2014-09-07T14:29:00Z">
            <w:rPr>
              <w:rFonts w:ascii="Times New Roman" w:hAnsi="Times New Roman" w:cs="Times New Roman"/>
              <w:sz w:val="24"/>
              <w:szCs w:val="24"/>
            </w:rPr>
          </w:rPrChange>
        </w:rPr>
        <w:t xml:space="preserve"> </w:t>
      </w:r>
      <w:r w:rsidR="00481CF7" w:rsidRPr="00362DD5">
        <w:rPr>
          <w:rFonts w:ascii="Times New Roman" w:hAnsi="Times New Roman" w:cs="Times New Roman"/>
          <w:sz w:val="24"/>
          <w:szCs w:val="24"/>
          <w:rPrChange w:id="131" w:author="Taylor Stewart" w:date="2014-09-07T14:29:00Z">
            <w:rPr>
              <w:rFonts w:ascii="Times New Roman" w:hAnsi="Times New Roman" w:cs="Times New Roman"/>
              <w:sz w:val="24"/>
              <w:szCs w:val="24"/>
            </w:rPr>
          </w:rPrChange>
        </w:rPr>
        <w:t xml:space="preserve"> </w:t>
      </w:r>
      <w:proofErr w:type="gramStart"/>
      <w:r w:rsidR="00481CF7" w:rsidRPr="00362DD5">
        <w:rPr>
          <w:rFonts w:ascii="Times New Roman" w:hAnsi="Times New Roman" w:cs="Times New Roman"/>
          <w:sz w:val="24"/>
          <w:szCs w:val="24"/>
          <w:rPrChange w:id="132" w:author="Taylor Stewart" w:date="2014-09-07T14:29:00Z">
            <w:rPr>
              <w:rFonts w:ascii="Times New Roman" w:hAnsi="Times New Roman" w:cs="Times New Roman"/>
              <w:sz w:val="24"/>
              <w:szCs w:val="24"/>
            </w:rPr>
          </w:rPrChange>
        </w:rPr>
        <w:t>Canadian Journal of</w:t>
      </w:r>
      <w:r w:rsidRPr="00362DD5">
        <w:rPr>
          <w:rFonts w:ascii="Times New Roman" w:hAnsi="Times New Roman" w:cs="Times New Roman"/>
          <w:sz w:val="24"/>
          <w:szCs w:val="24"/>
          <w:rPrChange w:id="133" w:author="Taylor Stewart" w:date="2014-09-07T14:29:00Z">
            <w:rPr>
              <w:rFonts w:ascii="Times New Roman" w:hAnsi="Times New Roman" w:cs="Times New Roman"/>
              <w:sz w:val="24"/>
              <w:szCs w:val="24"/>
            </w:rPr>
          </w:rPrChange>
        </w:rPr>
        <w:t xml:space="preserve"> Fisheries and Aquatic Sciences</w:t>
      </w:r>
      <w:r w:rsidR="00F43B57" w:rsidRPr="00362DD5">
        <w:rPr>
          <w:rFonts w:ascii="Times New Roman" w:hAnsi="Times New Roman" w:cs="Times New Roman"/>
          <w:sz w:val="24"/>
          <w:szCs w:val="24"/>
          <w:rPrChange w:id="134" w:author="Taylor Stewart" w:date="2014-09-07T14:29:00Z">
            <w:rPr>
              <w:rFonts w:ascii="Times New Roman" w:hAnsi="Times New Roman" w:cs="Times New Roman"/>
              <w:sz w:val="24"/>
              <w:szCs w:val="24"/>
            </w:rPr>
          </w:rPrChange>
        </w:rPr>
        <w:t>.</w:t>
      </w:r>
      <w:proofErr w:type="gramEnd"/>
      <w:r w:rsidR="00F43B57" w:rsidRPr="00362DD5">
        <w:rPr>
          <w:rFonts w:ascii="Times New Roman" w:hAnsi="Times New Roman" w:cs="Times New Roman"/>
          <w:sz w:val="24"/>
          <w:szCs w:val="24"/>
          <w:rPrChange w:id="135"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136"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137" w:author="Taylor Stewart" w:date="2014-09-07T14:29:00Z">
            <w:rPr>
              <w:rFonts w:ascii="Times New Roman" w:hAnsi="Times New Roman" w:cs="Times New Roman"/>
              <w:sz w:val="24"/>
              <w:szCs w:val="24"/>
            </w:rPr>
          </w:rPrChange>
        </w:rPr>
        <w:t>45:936-942</w:t>
      </w:r>
      <w:r w:rsidR="00F43B57" w:rsidRPr="00362DD5">
        <w:rPr>
          <w:rFonts w:ascii="Times New Roman" w:hAnsi="Times New Roman" w:cs="Times New Roman"/>
          <w:sz w:val="24"/>
          <w:szCs w:val="24"/>
          <w:rPrChange w:id="138" w:author="Taylor Stewart" w:date="2014-09-07T14:29:00Z">
            <w:rPr>
              <w:rFonts w:ascii="Times New Roman" w:hAnsi="Times New Roman" w:cs="Times New Roman"/>
              <w:sz w:val="24"/>
              <w:szCs w:val="24"/>
            </w:rPr>
          </w:rPrChange>
        </w:rPr>
        <w:t>.</w:t>
      </w:r>
      <w:proofErr w:type="gramEnd"/>
    </w:p>
    <w:p w14:paraId="243D4367" w14:textId="6B771D65" w:rsidR="00EF4126" w:rsidRPr="00362DD5" w:rsidRDefault="00EF4126" w:rsidP="00900D5A">
      <w:pPr>
        <w:spacing w:after="0" w:line="480" w:lineRule="auto"/>
        <w:ind w:left="720" w:hanging="720"/>
        <w:rPr>
          <w:rFonts w:ascii="Times New Roman" w:hAnsi="Times New Roman" w:cs="Times New Roman"/>
          <w:sz w:val="24"/>
          <w:szCs w:val="24"/>
          <w:rPrChange w:id="139"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140" w:author="Taylor Stewart" w:date="2014-09-07T14:29:00Z">
            <w:rPr>
              <w:rFonts w:ascii="Times New Roman" w:hAnsi="Times New Roman" w:cs="Times New Roman"/>
              <w:sz w:val="24"/>
              <w:szCs w:val="24"/>
            </w:rPr>
          </w:rPrChange>
        </w:rPr>
        <w:t>Gerritsen, HD, McGrath D, Lordan C.  2006.  A simple method for comparing age-length keys reveals significant regional differences within a single stock of haddock (</w:t>
      </w:r>
      <w:r w:rsidRPr="00362DD5">
        <w:rPr>
          <w:rFonts w:ascii="Times New Roman" w:hAnsi="Times New Roman" w:cs="Times New Roman"/>
          <w:i/>
          <w:sz w:val="24"/>
          <w:szCs w:val="24"/>
          <w:rPrChange w:id="141" w:author="Taylor Stewart" w:date="2014-09-07T14:29:00Z">
            <w:rPr>
              <w:rFonts w:ascii="Times New Roman" w:hAnsi="Times New Roman" w:cs="Times New Roman"/>
              <w:i/>
              <w:sz w:val="24"/>
              <w:szCs w:val="24"/>
            </w:rPr>
          </w:rPrChange>
        </w:rPr>
        <w:t>Melanogrammus aeglefinus</w:t>
      </w:r>
      <w:r w:rsidRPr="00362DD5">
        <w:rPr>
          <w:rFonts w:ascii="Times New Roman" w:hAnsi="Times New Roman" w:cs="Times New Roman"/>
          <w:sz w:val="24"/>
          <w:szCs w:val="24"/>
          <w:rPrChange w:id="142" w:author="Taylor Stewart" w:date="2014-09-07T14:29:00Z">
            <w:rPr>
              <w:rFonts w:ascii="Times New Roman" w:hAnsi="Times New Roman" w:cs="Times New Roman"/>
              <w:sz w:val="24"/>
              <w:szCs w:val="24"/>
            </w:rPr>
          </w:rPrChange>
        </w:rPr>
        <w:t>).  ICES Journal of Marine Science</w:t>
      </w:r>
      <w:r w:rsidR="00A4230E" w:rsidRPr="00362DD5">
        <w:rPr>
          <w:rFonts w:ascii="Times New Roman" w:hAnsi="Times New Roman" w:cs="Times New Roman"/>
          <w:sz w:val="24"/>
          <w:szCs w:val="24"/>
          <w:rPrChange w:id="143"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144"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145" w:author="Taylor Stewart" w:date="2014-09-07T14:29:00Z">
            <w:rPr>
              <w:rFonts w:ascii="Times New Roman" w:hAnsi="Times New Roman" w:cs="Times New Roman"/>
              <w:sz w:val="24"/>
              <w:szCs w:val="24"/>
            </w:rPr>
          </w:rPrChange>
        </w:rPr>
        <w:t>63:1096-1100.</w:t>
      </w:r>
      <w:proofErr w:type="gramEnd"/>
    </w:p>
    <w:p w14:paraId="5D4F93D1" w14:textId="32B4811E" w:rsidR="00517D0B" w:rsidRPr="00362DD5" w:rsidRDefault="00387D34" w:rsidP="00900D5A">
      <w:pPr>
        <w:spacing w:after="0" w:line="480" w:lineRule="auto"/>
        <w:ind w:left="720" w:hanging="720"/>
        <w:rPr>
          <w:rFonts w:ascii="Times New Roman" w:hAnsi="Times New Roman" w:cs="Times New Roman"/>
          <w:sz w:val="24"/>
          <w:szCs w:val="24"/>
          <w:rPrChange w:id="146" w:author="Taylor Stewart" w:date="2014-09-07T14:29:00Z">
            <w:rPr>
              <w:rFonts w:ascii="Times New Roman" w:hAnsi="Times New Roman" w:cs="Times New Roman"/>
              <w:sz w:val="24"/>
              <w:szCs w:val="24"/>
            </w:rPr>
          </w:rPrChange>
        </w:rPr>
      </w:pPr>
      <w:proofErr w:type="gramStart"/>
      <w:r w:rsidRPr="00362DD5">
        <w:rPr>
          <w:rFonts w:ascii="Times New Roman" w:hAnsi="Times New Roman" w:cs="Times New Roman"/>
          <w:sz w:val="24"/>
          <w:szCs w:val="24"/>
          <w:rPrChange w:id="147" w:author="Taylor Stewart" w:date="2014-09-07T14:29:00Z">
            <w:rPr>
              <w:rFonts w:ascii="Times New Roman" w:hAnsi="Times New Roman" w:cs="Times New Roman"/>
              <w:sz w:val="24"/>
              <w:szCs w:val="24"/>
            </w:rPr>
          </w:rPrChange>
        </w:rPr>
        <w:t>Heard</w:t>
      </w:r>
      <w:r w:rsidR="00517D0B" w:rsidRPr="00362DD5">
        <w:rPr>
          <w:rFonts w:ascii="Times New Roman" w:hAnsi="Times New Roman" w:cs="Times New Roman"/>
          <w:sz w:val="24"/>
          <w:szCs w:val="24"/>
          <w:rPrChange w:id="148" w:author="Taylor Stewart" w:date="2014-09-07T14:29:00Z">
            <w:rPr>
              <w:rFonts w:ascii="Times New Roman" w:hAnsi="Times New Roman" w:cs="Times New Roman"/>
              <w:sz w:val="24"/>
              <w:szCs w:val="24"/>
            </w:rPr>
          </w:rPrChange>
        </w:rPr>
        <w:t xml:space="preserve"> W</w:t>
      </w:r>
      <w:r w:rsidRPr="00362DD5">
        <w:rPr>
          <w:rFonts w:ascii="Times New Roman" w:hAnsi="Times New Roman" w:cs="Times New Roman"/>
          <w:sz w:val="24"/>
          <w:szCs w:val="24"/>
          <w:rPrChange w:id="149" w:author="Taylor Stewart" w:date="2014-09-07T14:29:00Z">
            <w:rPr>
              <w:rFonts w:ascii="Times New Roman" w:hAnsi="Times New Roman" w:cs="Times New Roman"/>
              <w:sz w:val="24"/>
              <w:szCs w:val="24"/>
            </w:rPr>
          </w:rPrChange>
        </w:rPr>
        <w:t xml:space="preserve">R, </w:t>
      </w:r>
      <w:r w:rsidR="00517D0B" w:rsidRPr="00362DD5">
        <w:rPr>
          <w:rFonts w:ascii="Times New Roman" w:hAnsi="Times New Roman" w:cs="Times New Roman"/>
          <w:sz w:val="24"/>
          <w:szCs w:val="24"/>
          <w:rPrChange w:id="150" w:author="Taylor Stewart" w:date="2014-09-07T14:29:00Z">
            <w:rPr>
              <w:rFonts w:ascii="Times New Roman" w:hAnsi="Times New Roman" w:cs="Times New Roman"/>
              <w:sz w:val="24"/>
              <w:szCs w:val="24"/>
            </w:rPr>
          </w:rPrChange>
        </w:rPr>
        <w:t>Hartman</w:t>
      </w:r>
      <w:r w:rsidR="00F43B57" w:rsidRPr="00362DD5">
        <w:rPr>
          <w:rFonts w:ascii="Times New Roman" w:hAnsi="Times New Roman" w:cs="Times New Roman"/>
          <w:sz w:val="24"/>
          <w:szCs w:val="24"/>
          <w:rPrChange w:id="151" w:author="Taylor Stewart" w:date="2014-09-07T14:29:00Z">
            <w:rPr>
              <w:rFonts w:ascii="Times New Roman" w:hAnsi="Times New Roman" w:cs="Times New Roman"/>
              <w:sz w:val="24"/>
              <w:szCs w:val="24"/>
            </w:rPr>
          </w:rPrChange>
        </w:rPr>
        <w:t xml:space="preserve"> WL.</w:t>
      </w:r>
      <w:proofErr w:type="gramEnd"/>
      <w:r w:rsidR="00F43B57" w:rsidRPr="00362DD5">
        <w:rPr>
          <w:rFonts w:ascii="Times New Roman" w:hAnsi="Times New Roman" w:cs="Times New Roman"/>
          <w:sz w:val="24"/>
          <w:szCs w:val="24"/>
          <w:rPrChange w:id="152" w:author="Taylor Stewart" w:date="2014-09-07T14:29:00Z">
            <w:rPr>
              <w:rFonts w:ascii="Times New Roman" w:hAnsi="Times New Roman" w:cs="Times New Roman"/>
              <w:sz w:val="24"/>
              <w:szCs w:val="24"/>
            </w:rPr>
          </w:rPrChange>
        </w:rPr>
        <w:t xml:space="preserve">  1965.  Pygmy w</w:t>
      </w:r>
      <w:r w:rsidR="00517D0B" w:rsidRPr="00362DD5">
        <w:rPr>
          <w:rFonts w:ascii="Times New Roman" w:hAnsi="Times New Roman" w:cs="Times New Roman"/>
          <w:sz w:val="24"/>
          <w:szCs w:val="24"/>
          <w:rPrChange w:id="153" w:author="Taylor Stewart" w:date="2014-09-07T14:29:00Z">
            <w:rPr>
              <w:rFonts w:ascii="Times New Roman" w:hAnsi="Times New Roman" w:cs="Times New Roman"/>
              <w:sz w:val="24"/>
              <w:szCs w:val="24"/>
            </w:rPr>
          </w:rPrChange>
        </w:rPr>
        <w:t xml:space="preserve">hitefish, </w:t>
      </w:r>
      <w:r w:rsidR="00517D0B" w:rsidRPr="00362DD5">
        <w:rPr>
          <w:rFonts w:ascii="Times New Roman" w:hAnsi="Times New Roman" w:cs="Times New Roman"/>
          <w:i/>
          <w:sz w:val="24"/>
          <w:szCs w:val="24"/>
          <w:rPrChange w:id="154" w:author="Taylor Stewart" w:date="2014-09-07T14:29:00Z">
            <w:rPr>
              <w:rFonts w:ascii="Times New Roman" w:hAnsi="Times New Roman" w:cs="Times New Roman"/>
              <w:i/>
              <w:sz w:val="24"/>
              <w:szCs w:val="24"/>
            </w:rPr>
          </w:rPrChange>
        </w:rPr>
        <w:t>Prosopium coulteri</w:t>
      </w:r>
      <w:r w:rsidR="00695175" w:rsidRPr="00362DD5">
        <w:rPr>
          <w:rFonts w:ascii="Times New Roman" w:hAnsi="Times New Roman" w:cs="Times New Roman"/>
          <w:sz w:val="24"/>
          <w:szCs w:val="24"/>
          <w:rPrChange w:id="155" w:author="Taylor Stewart" w:date="2014-09-07T14:29:00Z">
            <w:rPr>
              <w:rFonts w:ascii="Times New Roman" w:hAnsi="Times New Roman" w:cs="Times New Roman"/>
              <w:sz w:val="24"/>
              <w:szCs w:val="24"/>
            </w:rPr>
          </w:rPrChange>
        </w:rPr>
        <w:t>, in the N</w:t>
      </w:r>
      <w:r w:rsidR="00517D0B" w:rsidRPr="00362DD5">
        <w:rPr>
          <w:rFonts w:ascii="Times New Roman" w:hAnsi="Times New Roman" w:cs="Times New Roman"/>
          <w:sz w:val="24"/>
          <w:szCs w:val="24"/>
          <w:rPrChange w:id="156" w:author="Taylor Stewart" w:date="2014-09-07T14:29:00Z">
            <w:rPr>
              <w:rFonts w:ascii="Times New Roman" w:hAnsi="Times New Roman" w:cs="Times New Roman"/>
              <w:sz w:val="24"/>
              <w:szCs w:val="24"/>
            </w:rPr>
          </w:rPrChange>
        </w:rPr>
        <w:t>aknek</w:t>
      </w:r>
      <w:r w:rsidR="00695175" w:rsidRPr="00362DD5">
        <w:rPr>
          <w:rFonts w:ascii="Times New Roman" w:hAnsi="Times New Roman" w:cs="Times New Roman"/>
          <w:sz w:val="24"/>
          <w:szCs w:val="24"/>
          <w:rPrChange w:id="157" w:author="Taylor Stewart" w:date="2014-09-07T14:29:00Z">
            <w:rPr>
              <w:rFonts w:ascii="Times New Roman" w:hAnsi="Times New Roman" w:cs="Times New Roman"/>
              <w:sz w:val="24"/>
              <w:szCs w:val="24"/>
            </w:rPr>
          </w:rPrChange>
        </w:rPr>
        <w:t xml:space="preserve"> R</w:t>
      </w:r>
      <w:r w:rsidR="00F43B57" w:rsidRPr="00362DD5">
        <w:rPr>
          <w:rFonts w:ascii="Times New Roman" w:hAnsi="Times New Roman" w:cs="Times New Roman"/>
          <w:sz w:val="24"/>
          <w:szCs w:val="24"/>
          <w:rPrChange w:id="158" w:author="Taylor Stewart" w:date="2014-09-07T14:29:00Z">
            <w:rPr>
              <w:rFonts w:ascii="Times New Roman" w:hAnsi="Times New Roman" w:cs="Times New Roman"/>
              <w:sz w:val="24"/>
              <w:szCs w:val="24"/>
            </w:rPr>
          </w:rPrChange>
        </w:rPr>
        <w:t>iver system of s</w:t>
      </w:r>
      <w:r w:rsidR="00517D0B" w:rsidRPr="00362DD5">
        <w:rPr>
          <w:rFonts w:ascii="Times New Roman" w:hAnsi="Times New Roman" w:cs="Times New Roman"/>
          <w:sz w:val="24"/>
          <w:szCs w:val="24"/>
          <w:rPrChange w:id="159" w:author="Taylor Stewart" w:date="2014-09-07T14:29:00Z">
            <w:rPr>
              <w:rFonts w:ascii="Times New Roman" w:hAnsi="Times New Roman" w:cs="Times New Roman"/>
              <w:sz w:val="24"/>
              <w:szCs w:val="24"/>
            </w:rPr>
          </w:rPrChange>
        </w:rPr>
        <w:t>ou</w:t>
      </w:r>
      <w:r w:rsidR="00F43B57" w:rsidRPr="00362DD5">
        <w:rPr>
          <w:rFonts w:ascii="Times New Roman" w:hAnsi="Times New Roman" w:cs="Times New Roman"/>
          <w:sz w:val="24"/>
          <w:szCs w:val="24"/>
          <w:rPrChange w:id="160" w:author="Taylor Stewart" w:date="2014-09-07T14:29:00Z">
            <w:rPr>
              <w:rFonts w:ascii="Times New Roman" w:hAnsi="Times New Roman" w:cs="Times New Roman"/>
              <w:sz w:val="24"/>
              <w:szCs w:val="24"/>
            </w:rPr>
          </w:rPrChange>
        </w:rPr>
        <w:t xml:space="preserve">thwest </w:t>
      </w:r>
      <w:r w:rsidR="00695175" w:rsidRPr="00362DD5">
        <w:rPr>
          <w:rFonts w:ascii="Times New Roman" w:hAnsi="Times New Roman" w:cs="Times New Roman"/>
          <w:sz w:val="24"/>
          <w:szCs w:val="24"/>
          <w:rPrChange w:id="161" w:author="Taylor Stewart" w:date="2014-09-07T14:29:00Z">
            <w:rPr>
              <w:rFonts w:ascii="Times New Roman" w:hAnsi="Times New Roman" w:cs="Times New Roman"/>
              <w:sz w:val="24"/>
              <w:szCs w:val="24"/>
            </w:rPr>
          </w:rPrChange>
        </w:rPr>
        <w:t>Alaska</w:t>
      </w:r>
      <w:r w:rsidRPr="00362DD5">
        <w:rPr>
          <w:rFonts w:ascii="Times New Roman" w:hAnsi="Times New Roman" w:cs="Times New Roman"/>
          <w:sz w:val="24"/>
          <w:szCs w:val="24"/>
          <w:rPrChange w:id="162" w:author="Taylor Stewart" w:date="2014-09-07T14:29:00Z">
            <w:rPr>
              <w:rFonts w:ascii="Times New Roman" w:hAnsi="Times New Roman" w:cs="Times New Roman"/>
              <w:sz w:val="24"/>
              <w:szCs w:val="24"/>
            </w:rPr>
          </w:rPrChange>
        </w:rPr>
        <w:t xml:space="preserve">. </w:t>
      </w:r>
      <w:r w:rsidR="00F43B57" w:rsidRPr="00362DD5">
        <w:rPr>
          <w:rFonts w:ascii="Times New Roman" w:hAnsi="Times New Roman" w:cs="Times New Roman"/>
          <w:sz w:val="24"/>
          <w:szCs w:val="24"/>
          <w:rPrChange w:id="163"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164" w:author="Taylor Stewart" w:date="2014-09-07T14:29:00Z">
            <w:rPr>
              <w:rFonts w:ascii="Times New Roman" w:hAnsi="Times New Roman" w:cs="Times New Roman"/>
              <w:sz w:val="24"/>
              <w:szCs w:val="24"/>
            </w:rPr>
          </w:rPrChange>
        </w:rPr>
        <w:t>Fishery Bulletin,</w:t>
      </w:r>
      <w:r w:rsidR="00517D0B" w:rsidRPr="00362DD5">
        <w:rPr>
          <w:rFonts w:ascii="Times New Roman" w:hAnsi="Times New Roman" w:cs="Times New Roman"/>
          <w:sz w:val="24"/>
          <w:szCs w:val="24"/>
          <w:rPrChange w:id="165" w:author="Taylor Stewart" w:date="2014-09-07T14:29:00Z">
            <w:rPr>
              <w:rFonts w:ascii="Times New Roman" w:hAnsi="Times New Roman" w:cs="Times New Roman"/>
              <w:sz w:val="24"/>
              <w:szCs w:val="24"/>
            </w:rPr>
          </w:rPrChange>
        </w:rPr>
        <w:t xml:space="preserve"> U.S. Fish</w:t>
      </w:r>
      <w:r w:rsidRPr="00362DD5">
        <w:rPr>
          <w:rFonts w:ascii="Times New Roman" w:hAnsi="Times New Roman" w:cs="Times New Roman"/>
          <w:sz w:val="24"/>
          <w:szCs w:val="24"/>
          <w:rPrChange w:id="166" w:author="Taylor Stewart" w:date="2014-09-07T14:29:00Z">
            <w:rPr>
              <w:rFonts w:ascii="Times New Roman" w:hAnsi="Times New Roman" w:cs="Times New Roman"/>
              <w:sz w:val="24"/>
              <w:szCs w:val="24"/>
            </w:rPr>
          </w:rPrChange>
        </w:rPr>
        <w:t xml:space="preserve"> and Wildlife</w:t>
      </w:r>
      <w:r w:rsidR="00517D0B" w:rsidRPr="00362DD5">
        <w:rPr>
          <w:rFonts w:ascii="Times New Roman" w:hAnsi="Times New Roman" w:cs="Times New Roman"/>
          <w:sz w:val="24"/>
          <w:szCs w:val="24"/>
          <w:rPrChange w:id="167" w:author="Taylor Stewart" w:date="2014-09-07T14:29:00Z">
            <w:rPr>
              <w:rFonts w:ascii="Times New Roman" w:hAnsi="Times New Roman" w:cs="Times New Roman"/>
              <w:sz w:val="24"/>
              <w:szCs w:val="24"/>
            </w:rPr>
          </w:rPrChange>
        </w:rPr>
        <w:t xml:space="preserve"> Serv</w:t>
      </w:r>
      <w:r w:rsidRPr="00362DD5">
        <w:rPr>
          <w:rFonts w:ascii="Times New Roman" w:hAnsi="Times New Roman" w:cs="Times New Roman"/>
          <w:sz w:val="24"/>
          <w:szCs w:val="24"/>
          <w:rPrChange w:id="168" w:author="Taylor Stewart" w:date="2014-09-07T14:29:00Z">
            <w:rPr>
              <w:rFonts w:ascii="Times New Roman" w:hAnsi="Times New Roman" w:cs="Times New Roman"/>
              <w:sz w:val="24"/>
              <w:szCs w:val="24"/>
            </w:rPr>
          </w:rPrChange>
        </w:rPr>
        <w:t>ice</w:t>
      </w:r>
      <w:r w:rsidR="00F43B57" w:rsidRPr="00362DD5">
        <w:rPr>
          <w:rFonts w:ascii="Times New Roman" w:hAnsi="Times New Roman" w:cs="Times New Roman"/>
          <w:sz w:val="24"/>
          <w:szCs w:val="24"/>
          <w:rPrChange w:id="169"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170"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171" w:author="Taylor Stewart" w:date="2014-09-07T14:29:00Z">
            <w:rPr>
              <w:rFonts w:ascii="Times New Roman" w:hAnsi="Times New Roman" w:cs="Times New Roman"/>
              <w:sz w:val="24"/>
              <w:szCs w:val="24"/>
            </w:rPr>
          </w:rPrChange>
        </w:rPr>
        <w:t>65:555-57</w:t>
      </w:r>
      <w:r w:rsidR="00F43B57" w:rsidRPr="00362DD5">
        <w:rPr>
          <w:rFonts w:ascii="Times New Roman" w:hAnsi="Times New Roman" w:cs="Times New Roman"/>
          <w:sz w:val="24"/>
          <w:szCs w:val="24"/>
          <w:rPrChange w:id="172" w:author="Taylor Stewart" w:date="2014-09-07T14:29:00Z">
            <w:rPr>
              <w:rFonts w:ascii="Times New Roman" w:hAnsi="Times New Roman" w:cs="Times New Roman"/>
              <w:sz w:val="24"/>
              <w:szCs w:val="24"/>
            </w:rPr>
          </w:rPrChange>
        </w:rPr>
        <w:t>.</w:t>
      </w:r>
      <w:proofErr w:type="gramEnd"/>
    </w:p>
    <w:p w14:paraId="50E6AB1E" w14:textId="2FE1C062" w:rsidR="00517D0B" w:rsidRPr="00362DD5" w:rsidRDefault="00387D34" w:rsidP="00900D5A">
      <w:pPr>
        <w:spacing w:after="0" w:line="480" w:lineRule="auto"/>
        <w:ind w:left="720" w:hanging="720"/>
        <w:rPr>
          <w:rFonts w:ascii="Times New Roman" w:hAnsi="Times New Roman" w:cs="Times New Roman"/>
          <w:sz w:val="24"/>
          <w:szCs w:val="24"/>
          <w:rPrChange w:id="173"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174" w:author="Taylor Stewart" w:date="2014-09-07T14:29:00Z">
            <w:rPr>
              <w:rFonts w:ascii="Times New Roman" w:hAnsi="Times New Roman" w:cs="Times New Roman"/>
              <w:sz w:val="24"/>
              <w:szCs w:val="24"/>
            </w:rPr>
          </w:rPrChange>
        </w:rPr>
        <w:t>Kendall WC</w:t>
      </w:r>
      <w:r w:rsidR="00F43B57" w:rsidRPr="00362DD5">
        <w:rPr>
          <w:rFonts w:ascii="Times New Roman" w:hAnsi="Times New Roman" w:cs="Times New Roman"/>
          <w:sz w:val="24"/>
          <w:szCs w:val="24"/>
          <w:rPrChange w:id="175" w:author="Taylor Stewart" w:date="2014-09-07T14:29:00Z">
            <w:rPr>
              <w:rFonts w:ascii="Times New Roman" w:hAnsi="Times New Roman" w:cs="Times New Roman"/>
              <w:sz w:val="24"/>
              <w:szCs w:val="24"/>
            </w:rPr>
          </w:rPrChange>
        </w:rPr>
        <w:t>.  1917.  A second record for the coulter’s w</w:t>
      </w:r>
      <w:r w:rsidR="00517D0B" w:rsidRPr="00362DD5">
        <w:rPr>
          <w:rFonts w:ascii="Times New Roman" w:hAnsi="Times New Roman" w:cs="Times New Roman"/>
          <w:sz w:val="24"/>
          <w:szCs w:val="24"/>
          <w:rPrChange w:id="176" w:author="Taylor Stewart" w:date="2014-09-07T14:29:00Z">
            <w:rPr>
              <w:rFonts w:ascii="Times New Roman" w:hAnsi="Times New Roman" w:cs="Times New Roman"/>
              <w:sz w:val="24"/>
              <w:szCs w:val="24"/>
            </w:rPr>
          </w:rPrChange>
        </w:rPr>
        <w:t>hitefish (</w:t>
      </w:r>
      <w:r w:rsidR="00517D0B" w:rsidRPr="00362DD5">
        <w:rPr>
          <w:rFonts w:ascii="Times New Roman" w:hAnsi="Times New Roman" w:cs="Times New Roman"/>
          <w:i/>
          <w:sz w:val="24"/>
          <w:szCs w:val="24"/>
          <w:rPrChange w:id="177" w:author="Taylor Stewart" w:date="2014-09-07T14:29:00Z">
            <w:rPr>
              <w:rFonts w:ascii="Times New Roman" w:hAnsi="Times New Roman" w:cs="Times New Roman"/>
              <w:i/>
              <w:sz w:val="24"/>
              <w:szCs w:val="24"/>
            </w:rPr>
          </w:rPrChange>
        </w:rPr>
        <w:t>Coregonnus coulteri</w:t>
      </w:r>
      <w:r w:rsidR="00517D0B" w:rsidRPr="00362DD5">
        <w:rPr>
          <w:rFonts w:ascii="Times New Roman" w:hAnsi="Times New Roman" w:cs="Times New Roman"/>
          <w:sz w:val="24"/>
          <w:szCs w:val="24"/>
          <w:rPrChange w:id="178" w:author="Taylor Stewart" w:date="2014-09-07T14:29:00Z">
            <w:rPr>
              <w:rFonts w:ascii="Times New Roman" w:hAnsi="Times New Roman" w:cs="Times New Roman"/>
              <w:sz w:val="24"/>
              <w:szCs w:val="24"/>
            </w:rPr>
          </w:rPrChange>
        </w:rPr>
        <w:t xml:space="preserve"> Eigenmann). </w:t>
      </w:r>
      <w:r w:rsidR="00F43B57" w:rsidRPr="00362DD5">
        <w:rPr>
          <w:rFonts w:ascii="Times New Roman" w:hAnsi="Times New Roman" w:cs="Times New Roman"/>
          <w:sz w:val="24"/>
          <w:szCs w:val="24"/>
          <w:rPrChange w:id="179" w:author="Taylor Stewart" w:date="2014-09-07T14:29:00Z">
            <w:rPr>
              <w:rFonts w:ascii="Times New Roman" w:hAnsi="Times New Roman" w:cs="Times New Roman"/>
              <w:sz w:val="24"/>
              <w:szCs w:val="24"/>
            </w:rPr>
          </w:rPrChange>
        </w:rPr>
        <w:t xml:space="preserve"> </w:t>
      </w:r>
      <w:r w:rsidR="00517D0B" w:rsidRPr="00362DD5">
        <w:rPr>
          <w:rFonts w:ascii="Times New Roman" w:hAnsi="Times New Roman" w:cs="Times New Roman"/>
          <w:sz w:val="24"/>
          <w:szCs w:val="24"/>
          <w:rPrChange w:id="180" w:author="Taylor Stewart" w:date="2014-09-07T14:29:00Z">
            <w:rPr>
              <w:rFonts w:ascii="Times New Roman" w:hAnsi="Times New Roman" w:cs="Times New Roman"/>
              <w:sz w:val="24"/>
              <w:szCs w:val="24"/>
            </w:rPr>
          </w:rPrChange>
        </w:rPr>
        <w:t>Co</w:t>
      </w:r>
      <w:r w:rsidRPr="00362DD5">
        <w:rPr>
          <w:rFonts w:ascii="Times New Roman" w:hAnsi="Times New Roman" w:cs="Times New Roman"/>
          <w:sz w:val="24"/>
          <w:szCs w:val="24"/>
          <w:rPrChange w:id="181" w:author="Taylor Stewart" w:date="2014-09-07T14:29:00Z">
            <w:rPr>
              <w:rFonts w:ascii="Times New Roman" w:hAnsi="Times New Roman" w:cs="Times New Roman"/>
              <w:sz w:val="24"/>
              <w:szCs w:val="24"/>
            </w:rPr>
          </w:rPrChange>
        </w:rPr>
        <w:t>peia</w:t>
      </w:r>
      <w:r w:rsidR="00F43B57" w:rsidRPr="00362DD5">
        <w:rPr>
          <w:rFonts w:ascii="Times New Roman" w:hAnsi="Times New Roman" w:cs="Times New Roman"/>
          <w:sz w:val="24"/>
          <w:szCs w:val="24"/>
          <w:rPrChange w:id="182"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183"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184" w:author="Taylor Stewart" w:date="2014-09-07T14:29:00Z">
            <w:rPr>
              <w:rFonts w:ascii="Times New Roman" w:hAnsi="Times New Roman" w:cs="Times New Roman"/>
              <w:sz w:val="24"/>
              <w:szCs w:val="24"/>
            </w:rPr>
          </w:rPrChange>
        </w:rPr>
        <w:t>45:54-56</w:t>
      </w:r>
      <w:r w:rsidR="00F43B57" w:rsidRPr="00362DD5">
        <w:rPr>
          <w:rFonts w:ascii="Times New Roman" w:hAnsi="Times New Roman" w:cs="Times New Roman"/>
          <w:sz w:val="24"/>
          <w:szCs w:val="24"/>
          <w:rPrChange w:id="185" w:author="Taylor Stewart" w:date="2014-09-07T14:29:00Z">
            <w:rPr>
              <w:rFonts w:ascii="Times New Roman" w:hAnsi="Times New Roman" w:cs="Times New Roman"/>
              <w:sz w:val="24"/>
              <w:szCs w:val="24"/>
            </w:rPr>
          </w:rPrChange>
        </w:rPr>
        <w:t>.</w:t>
      </w:r>
      <w:proofErr w:type="gramEnd"/>
    </w:p>
    <w:p w14:paraId="3C3F70D8" w14:textId="1C9F80BF" w:rsidR="00FC4777" w:rsidRPr="00362DD5" w:rsidRDefault="00387D34" w:rsidP="00900D5A">
      <w:pPr>
        <w:spacing w:after="0" w:line="480" w:lineRule="auto"/>
        <w:ind w:left="720" w:hanging="720"/>
        <w:rPr>
          <w:rFonts w:ascii="Times New Roman" w:hAnsi="Times New Roman" w:cs="Times New Roman"/>
          <w:sz w:val="24"/>
          <w:szCs w:val="24"/>
          <w:rPrChange w:id="186" w:author="Taylor Stewart" w:date="2014-09-07T14:29:00Z">
            <w:rPr>
              <w:rFonts w:ascii="Times New Roman" w:hAnsi="Times New Roman" w:cs="Times New Roman"/>
              <w:sz w:val="24"/>
              <w:szCs w:val="24"/>
            </w:rPr>
          </w:rPrChange>
        </w:rPr>
      </w:pPr>
      <w:proofErr w:type="gramStart"/>
      <w:r w:rsidRPr="00362DD5">
        <w:rPr>
          <w:rFonts w:ascii="Times New Roman" w:hAnsi="Times New Roman" w:cs="Times New Roman"/>
          <w:sz w:val="24"/>
          <w:szCs w:val="24"/>
          <w:rPrChange w:id="187" w:author="Taylor Stewart" w:date="2014-09-07T14:29:00Z">
            <w:rPr>
              <w:rFonts w:ascii="Times New Roman" w:hAnsi="Times New Roman" w:cs="Times New Roman"/>
              <w:sz w:val="24"/>
              <w:szCs w:val="24"/>
            </w:rPr>
          </w:rPrChange>
        </w:rPr>
        <w:t xml:space="preserve">Kimura DK, </w:t>
      </w:r>
      <w:r w:rsidR="000D51E5" w:rsidRPr="00362DD5">
        <w:rPr>
          <w:rFonts w:ascii="Times New Roman" w:hAnsi="Times New Roman" w:cs="Times New Roman"/>
          <w:sz w:val="24"/>
          <w:szCs w:val="24"/>
          <w:rPrChange w:id="188" w:author="Taylor Stewart" w:date="2014-09-07T14:29:00Z">
            <w:rPr>
              <w:rFonts w:ascii="Times New Roman" w:hAnsi="Times New Roman" w:cs="Times New Roman"/>
              <w:sz w:val="24"/>
              <w:szCs w:val="24"/>
            </w:rPr>
          </w:rPrChange>
        </w:rPr>
        <w:t>Lyons</w:t>
      </w:r>
      <w:r w:rsidRPr="00362DD5">
        <w:rPr>
          <w:rFonts w:ascii="Times New Roman" w:hAnsi="Times New Roman" w:cs="Times New Roman"/>
          <w:sz w:val="24"/>
          <w:szCs w:val="24"/>
          <w:rPrChange w:id="189" w:author="Taylor Stewart" w:date="2014-09-07T14:29:00Z">
            <w:rPr>
              <w:rFonts w:ascii="Times New Roman" w:hAnsi="Times New Roman" w:cs="Times New Roman"/>
              <w:sz w:val="24"/>
              <w:szCs w:val="24"/>
            </w:rPr>
          </w:rPrChange>
        </w:rPr>
        <w:t xml:space="preserve"> JJ</w:t>
      </w:r>
      <w:r w:rsidR="00F43B57" w:rsidRPr="00362DD5">
        <w:rPr>
          <w:rFonts w:ascii="Times New Roman" w:hAnsi="Times New Roman" w:cs="Times New Roman"/>
          <w:sz w:val="24"/>
          <w:szCs w:val="24"/>
          <w:rPrChange w:id="190" w:author="Taylor Stewart" w:date="2014-09-07T14:29:00Z">
            <w:rPr>
              <w:rFonts w:ascii="Times New Roman" w:hAnsi="Times New Roman" w:cs="Times New Roman"/>
              <w:sz w:val="24"/>
              <w:szCs w:val="24"/>
            </w:rPr>
          </w:rPrChange>
        </w:rPr>
        <w:t>.</w:t>
      </w:r>
      <w:proofErr w:type="gramEnd"/>
      <w:r w:rsidR="00F43B57" w:rsidRPr="00362DD5">
        <w:rPr>
          <w:rFonts w:ascii="Times New Roman" w:hAnsi="Times New Roman" w:cs="Times New Roman"/>
          <w:sz w:val="24"/>
          <w:szCs w:val="24"/>
          <w:rPrChange w:id="191" w:author="Taylor Stewart" w:date="2014-09-07T14:29:00Z">
            <w:rPr>
              <w:rFonts w:ascii="Times New Roman" w:hAnsi="Times New Roman" w:cs="Times New Roman"/>
              <w:sz w:val="24"/>
              <w:szCs w:val="24"/>
            </w:rPr>
          </w:rPrChange>
        </w:rPr>
        <w:t xml:space="preserve">  1991.  Between reader bias and variability in age-d</w:t>
      </w:r>
      <w:r w:rsidR="000D51E5" w:rsidRPr="00362DD5">
        <w:rPr>
          <w:rFonts w:ascii="Times New Roman" w:hAnsi="Times New Roman" w:cs="Times New Roman"/>
          <w:sz w:val="24"/>
          <w:szCs w:val="24"/>
          <w:rPrChange w:id="192" w:author="Taylor Stewart" w:date="2014-09-07T14:29:00Z">
            <w:rPr>
              <w:rFonts w:ascii="Times New Roman" w:hAnsi="Times New Roman" w:cs="Times New Roman"/>
              <w:sz w:val="24"/>
              <w:szCs w:val="24"/>
            </w:rPr>
          </w:rPrChange>
        </w:rPr>
        <w:t>eterminatio</w:t>
      </w:r>
      <w:r w:rsidR="00F43B57" w:rsidRPr="00362DD5">
        <w:rPr>
          <w:rFonts w:ascii="Times New Roman" w:hAnsi="Times New Roman" w:cs="Times New Roman"/>
          <w:sz w:val="24"/>
          <w:szCs w:val="24"/>
          <w:rPrChange w:id="193" w:author="Taylor Stewart" w:date="2014-09-07T14:29:00Z">
            <w:rPr>
              <w:rFonts w:ascii="Times New Roman" w:hAnsi="Times New Roman" w:cs="Times New Roman"/>
              <w:sz w:val="24"/>
              <w:szCs w:val="24"/>
            </w:rPr>
          </w:rPrChange>
        </w:rPr>
        <w:t>n p</w:t>
      </w:r>
      <w:r w:rsidR="00D216F9" w:rsidRPr="00362DD5">
        <w:rPr>
          <w:rFonts w:ascii="Times New Roman" w:hAnsi="Times New Roman" w:cs="Times New Roman"/>
          <w:sz w:val="24"/>
          <w:szCs w:val="24"/>
          <w:rPrChange w:id="194" w:author="Taylor Stewart" w:date="2014-09-07T14:29:00Z">
            <w:rPr>
              <w:rFonts w:ascii="Times New Roman" w:hAnsi="Times New Roman" w:cs="Times New Roman"/>
              <w:sz w:val="24"/>
              <w:szCs w:val="24"/>
            </w:rPr>
          </w:rPrChange>
        </w:rPr>
        <w:t xml:space="preserve">rocess. </w:t>
      </w:r>
      <w:r w:rsidR="00F43B57" w:rsidRPr="00362DD5">
        <w:rPr>
          <w:rFonts w:ascii="Times New Roman" w:hAnsi="Times New Roman" w:cs="Times New Roman"/>
          <w:sz w:val="24"/>
          <w:szCs w:val="24"/>
          <w:rPrChange w:id="195" w:author="Taylor Stewart" w:date="2014-09-07T14:29:00Z">
            <w:rPr>
              <w:rFonts w:ascii="Times New Roman" w:hAnsi="Times New Roman" w:cs="Times New Roman"/>
              <w:sz w:val="24"/>
              <w:szCs w:val="24"/>
            </w:rPr>
          </w:rPrChange>
        </w:rPr>
        <w:t xml:space="preserve"> </w:t>
      </w:r>
      <w:r w:rsidR="00D216F9" w:rsidRPr="00362DD5">
        <w:rPr>
          <w:rFonts w:ascii="Times New Roman" w:hAnsi="Times New Roman" w:cs="Times New Roman"/>
          <w:sz w:val="24"/>
          <w:szCs w:val="24"/>
          <w:rPrChange w:id="196" w:author="Taylor Stewart" w:date="2014-09-07T14:29:00Z">
            <w:rPr>
              <w:rFonts w:ascii="Times New Roman" w:hAnsi="Times New Roman" w:cs="Times New Roman"/>
              <w:sz w:val="24"/>
              <w:szCs w:val="24"/>
            </w:rPr>
          </w:rPrChange>
        </w:rPr>
        <w:t xml:space="preserve">Fishery Bulletin, </w:t>
      </w:r>
      <w:r w:rsidR="009B41BA" w:rsidRPr="00362DD5">
        <w:rPr>
          <w:rFonts w:ascii="Times New Roman" w:hAnsi="Times New Roman" w:cs="Times New Roman"/>
          <w:sz w:val="24"/>
          <w:szCs w:val="24"/>
          <w:rPrChange w:id="197" w:author="Taylor Stewart" w:date="2014-09-07T14:29:00Z">
            <w:rPr>
              <w:rFonts w:ascii="Times New Roman" w:hAnsi="Times New Roman" w:cs="Times New Roman"/>
              <w:sz w:val="24"/>
              <w:szCs w:val="24"/>
            </w:rPr>
          </w:rPrChange>
        </w:rPr>
        <w:t>Nat</w:t>
      </w:r>
      <w:r w:rsidR="00FD35EE" w:rsidRPr="00362DD5">
        <w:rPr>
          <w:rFonts w:ascii="Times New Roman" w:hAnsi="Times New Roman" w:cs="Times New Roman"/>
          <w:sz w:val="24"/>
          <w:szCs w:val="24"/>
          <w:rPrChange w:id="198" w:author="Taylor Stewart" w:date="2014-09-07T14:29:00Z">
            <w:rPr>
              <w:rFonts w:ascii="Times New Roman" w:hAnsi="Times New Roman" w:cs="Times New Roman"/>
              <w:sz w:val="24"/>
              <w:szCs w:val="24"/>
            </w:rPr>
          </w:rPrChange>
        </w:rPr>
        <w:t>ional Oceanic</w:t>
      </w:r>
      <w:r w:rsidR="00D216F9" w:rsidRPr="00362DD5">
        <w:rPr>
          <w:rFonts w:ascii="Times New Roman" w:hAnsi="Times New Roman" w:cs="Times New Roman"/>
          <w:sz w:val="24"/>
          <w:szCs w:val="24"/>
          <w:rPrChange w:id="199" w:author="Taylor Stewart" w:date="2014-09-07T14:29:00Z">
            <w:rPr>
              <w:rFonts w:ascii="Times New Roman" w:hAnsi="Times New Roman" w:cs="Times New Roman"/>
              <w:sz w:val="24"/>
              <w:szCs w:val="24"/>
            </w:rPr>
          </w:rPrChange>
        </w:rPr>
        <w:t xml:space="preserve"> and Atmospheric Administration</w:t>
      </w:r>
      <w:r w:rsidR="00F43B57" w:rsidRPr="00362DD5">
        <w:rPr>
          <w:rFonts w:ascii="Times New Roman" w:hAnsi="Times New Roman" w:cs="Times New Roman"/>
          <w:sz w:val="24"/>
          <w:szCs w:val="24"/>
          <w:rPrChange w:id="200" w:author="Taylor Stewart" w:date="2014-09-07T14:29:00Z">
            <w:rPr>
              <w:rFonts w:ascii="Times New Roman" w:hAnsi="Times New Roman" w:cs="Times New Roman"/>
              <w:sz w:val="24"/>
              <w:szCs w:val="24"/>
            </w:rPr>
          </w:rPrChange>
        </w:rPr>
        <w:t xml:space="preserve">. </w:t>
      </w:r>
      <w:r w:rsidR="00D216F9" w:rsidRPr="00362DD5">
        <w:rPr>
          <w:rFonts w:ascii="Times New Roman" w:hAnsi="Times New Roman" w:cs="Times New Roman"/>
          <w:sz w:val="24"/>
          <w:szCs w:val="24"/>
          <w:rPrChange w:id="201" w:author="Taylor Stewart" w:date="2014-09-07T14:29:00Z">
            <w:rPr>
              <w:rFonts w:ascii="Times New Roman" w:hAnsi="Times New Roman" w:cs="Times New Roman"/>
              <w:sz w:val="24"/>
              <w:szCs w:val="24"/>
            </w:rPr>
          </w:rPrChange>
        </w:rPr>
        <w:t xml:space="preserve"> </w:t>
      </w:r>
      <w:proofErr w:type="gramStart"/>
      <w:r w:rsidR="00D216F9" w:rsidRPr="00362DD5">
        <w:rPr>
          <w:rFonts w:ascii="Times New Roman" w:hAnsi="Times New Roman" w:cs="Times New Roman"/>
          <w:sz w:val="24"/>
          <w:szCs w:val="24"/>
          <w:rPrChange w:id="202" w:author="Taylor Stewart" w:date="2014-09-07T14:29:00Z">
            <w:rPr>
              <w:rFonts w:ascii="Times New Roman" w:hAnsi="Times New Roman" w:cs="Times New Roman"/>
              <w:sz w:val="24"/>
              <w:szCs w:val="24"/>
            </w:rPr>
          </w:rPrChange>
        </w:rPr>
        <w:t>89:53-60</w:t>
      </w:r>
      <w:r w:rsidR="00F43B57" w:rsidRPr="00362DD5">
        <w:rPr>
          <w:rFonts w:ascii="Times New Roman" w:hAnsi="Times New Roman" w:cs="Times New Roman"/>
          <w:sz w:val="24"/>
          <w:szCs w:val="24"/>
          <w:rPrChange w:id="203" w:author="Taylor Stewart" w:date="2014-09-07T14:29:00Z">
            <w:rPr>
              <w:rFonts w:ascii="Times New Roman" w:hAnsi="Times New Roman" w:cs="Times New Roman"/>
              <w:sz w:val="24"/>
              <w:szCs w:val="24"/>
            </w:rPr>
          </w:rPrChange>
        </w:rPr>
        <w:t>.</w:t>
      </w:r>
      <w:proofErr w:type="gramEnd"/>
    </w:p>
    <w:p w14:paraId="68D8EB3A" w14:textId="5AB11197" w:rsidR="00214B20" w:rsidRPr="00362DD5" w:rsidRDefault="00D216F9" w:rsidP="00900D5A">
      <w:pPr>
        <w:spacing w:after="0" w:line="480" w:lineRule="auto"/>
        <w:ind w:left="720" w:hanging="720"/>
        <w:rPr>
          <w:rFonts w:ascii="Times New Roman" w:hAnsi="Times New Roman" w:cs="Times New Roman"/>
          <w:sz w:val="24"/>
          <w:szCs w:val="24"/>
          <w:rPrChange w:id="204"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205" w:author="Taylor Stewart" w:date="2014-09-07T14:29:00Z">
            <w:rPr>
              <w:rFonts w:ascii="Times New Roman" w:hAnsi="Times New Roman" w:cs="Times New Roman"/>
              <w:sz w:val="24"/>
              <w:szCs w:val="24"/>
            </w:rPr>
          </w:rPrChange>
        </w:rPr>
        <w:t xml:space="preserve">Lindsey CC, </w:t>
      </w:r>
      <w:r w:rsidR="00214B20" w:rsidRPr="00362DD5">
        <w:rPr>
          <w:rFonts w:ascii="Times New Roman" w:hAnsi="Times New Roman" w:cs="Times New Roman"/>
          <w:sz w:val="24"/>
          <w:szCs w:val="24"/>
          <w:rPrChange w:id="206" w:author="Taylor Stewart" w:date="2014-09-07T14:29:00Z">
            <w:rPr>
              <w:rFonts w:ascii="Times New Roman" w:hAnsi="Times New Roman" w:cs="Times New Roman"/>
              <w:sz w:val="24"/>
              <w:szCs w:val="24"/>
            </w:rPr>
          </w:rPrChange>
        </w:rPr>
        <w:t>Franzin</w:t>
      </w:r>
      <w:r w:rsidRPr="00362DD5">
        <w:rPr>
          <w:rFonts w:ascii="Times New Roman" w:hAnsi="Times New Roman" w:cs="Times New Roman"/>
          <w:sz w:val="24"/>
          <w:szCs w:val="24"/>
          <w:rPrChange w:id="207" w:author="Taylor Stewart" w:date="2014-09-07T14:29:00Z">
            <w:rPr>
              <w:rFonts w:ascii="Times New Roman" w:hAnsi="Times New Roman" w:cs="Times New Roman"/>
              <w:sz w:val="24"/>
              <w:szCs w:val="24"/>
            </w:rPr>
          </w:rPrChange>
        </w:rPr>
        <w:t xml:space="preserve"> WG</w:t>
      </w:r>
      <w:r w:rsidR="00F43B57" w:rsidRPr="00362DD5">
        <w:rPr>
          <w:rFonts w:ascii="Times New Roman" w:hAnsi="Times New Roman" w:cs="Times New Roman"/>
          <w:sz w:val="24"/>
          <w:szCs w:val="24"/>
          <w:rPrChange w:id="208" w:author="Taylor Stewart" w:date="2014-09-07T14:29:00Z">
            <w:rPr>
              <w:rFonts w:ascii="Times New Roman" w:hAnsi="Times New Roman" w:cs="Times New Roman"/>
              <w:sz w:val="24"/>
              <w:szCs w:val="24"/>
            </w:rPr>
          </w:rPrChange>
        </w:rPr>
        <w:t>.  1972.  New complexities in zoogeography and taxonomy of the pygmy w</w:t>
      </w:r>
      <w:r w:rsidR="00214B20" w:rsidRPr="00362DD5">
        <w:rPr>
          <w:rFonts w:ascii="Times New Roman" w:hAnsi="Times New Roman" w:cs="Times New Roman"/>
          <w:sz w:val="24"/>
          <w:szCs w:val="24"/>
          <w:rPrChange w:id="209" w:author="Taylor Stewart" w:date="2014-09-07T14:29:00Z">
            <w:rPr>
              <w:rFonts w:ascii="Times New Roman" w:hAnsi="Times New Roman" w:cs="Times New Roman"/>
              <w:sz w:val="24"/>
              <w:szCs w:val="24"/>
            </w:rPr>
          </w:rPrChange>
        </w:rPr>
        <w:t>h</w:t>
      </w:r>
      <w:r w:rsidRPr="00362DD5">
        <w:rPr>
          <w:rFonts w:ascii="Times New Roman" w:hAnsi="Times New Roman" w:cs="Times New Roman"/>
          <w:sz w:val="24"/>
          <w:szCs w:val="24"/>
          <w:rPrChange w:id="210" w:author="Taylor Stewart" w:date="2014-09-07T14:29:00Z">
            <w:rPr>
              <w:rFonts w:ascii="Times New Roman" w:hAnsi="Times New Roman" w:cs="Times New Roman"/>
              <w:sz w:val="24"/>
              <w:szCs w:val="24"/>
            </w:rPr>
          </w:rPrChange>
        </w:rPr>
        <w:t xml:space="preserve">itefish (Prosopium coulteri). </w:t>
      </w:r>
      <w:r w:rsidR="00F43B57" w:rsidRPr="00362DD5">
        <w:rPr>
          <w:rFonts w:ascii="Times New Roman" w:hAnsi="Times New Roman" w:cs="Times New Roman"/>
          <w:sz w:val="24"/>
          <w:szCs w:val="24"/>
          <w:rPrChange w:id="211"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212" w:author="Taylor Stewart" w:date="2014-09-07T14:29:00Z">
            <w:rPr>
              <w:rFonts w:ascii="Times New Roman" w:hAnsi="Times New Roman" w:cs="Times New Roman"/>
              <w:sz w:val="24"/>
              <w:szCs w:val="24"/>
            </w:rPr>
          </w:rPrChange>
        </w:rPr>
        <w:t>Fisheries Research</w:t>
      </w:r>
      <w:r w:rsidR="00214B20" w:rsidRPr="00362DD5">
        <w:rPr>
          <w:rFonts w:ascii="Times New Roman" w:hAnsi="Times New Roman" w:cs="Times New Roman"/>
          <w:sz w:val="24"/>
          <w:szCs w:val="24"/>
          <w:rPrChange w:id="213" w:author="Taylor Stewart" w:date="2014-09-07T14:29:00Z">
            <w:rPr>
              <w:rFonts w:ascii="Times New Roman" w:hAnsi="Times New Roman" w:cs="Times New Roman"/>
              <w:sz w:val="24"/>
              <w:szCs w:val="24"/>
            </w:rPr>
          </w:rPrChange>
        </w:rPr>
        <w:t xml:space="preserve"> Board</w:t>
      </w:r>
      <w:r w:rsidRPr="00362DD5">
        <w:rPr>
          <w:rFonts w:ascii="Times New Roman" w:hAnsi="Times New Roman" w:cs="Times New Roman"/>
          <w:sz w:val="24"/>
          <w:szCs w:val="24"/>
          <w:rPrChange w:id="214" w:author="Taylor Stewart" w:date="2014-09-07T14:29:00Z">
            <w:rPr>
              <w:rFonts w:ascii="Times New Roman" w:hAnsi="Times New Roman" w:cs="Times New Roman"/>
              <w:sz w:val="24"/>
              <w:szCs w:val="24"/>
            </w:rPr>
          </w:rPrChange>
        </w:rPr>
        <w:t xml:space="preserve"> of Canada</w:t>
      </w:r>
      <w:r w:rsidR="00F43B57" w:rsidRPr="00362DD5">
        <w:rPr>
          <w:rFonts w:ascii="Times New Roman" w:hAnsi="Times New Roman" w:cs="Times New Roman"/>
          <w:sz w:val="24"/>
          <w:szCs w:val="24"/>
          <w:rPrChange w:id="215" w:author="Taylor Stewart" w:date="2014-09-07T14:29:00Z">
            <w:rPr>
              <w:rFonts w:ascii="Times New Roman" w:hAnsi="Times New Roman" w:cs="Times New Roman"/>
              <w:sz w:val="24"/>
              <w:szCs w:val="24"/>
            </w:rPr>
          </w:rPrChange>
        </w:rPr>
        <w:t>.</w:t>
      </w:r>
      <w:proofErr w:type="gramEnd"/>
      <w:r w:rsidR="00F43B57" w:rsidRPr="00362DD5">
        <w:rPr>
          <w:rFonts w:ascii="Times New Roman" w:hAnsi="Times New Roman" w:cs="Times New Roman"/>
          <w:sz w:val="24"/>
          <w:szCs w:val="24"/>
          <w:rPrChange w:id="216"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217"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218" w:author="Taylor Stewart" w:date="2014-09-07T14:29:00Z">
            <w:rPr>
              <w:rFonts w:ascii="Times New Roman" w:hAnsi="Times New Roman" w:cs="Times New Roman"/>
              <w:sz w:val="24"/>
              <w:szCs w:val="24"/>
            </w:rPr>
          </w:rPrChange>
        </w:rPr>
        <w:t>29(12): 1772–1775</w:t>
      </w:r>
      <w:r w:rsidR="00F43B57" w:rsidRPr="00362DD5">
        <w:rPr>
          <w:rFonts w:ascii="Times New Roman" w:hAnsi="Times New Roman" w:cs="Times New Roman"/>
          <w:sz w:val="24"/>
          <w:szCs w:val="24"/>
          <w:rPrChange w:id="219" w:author="Taylor Stewart" w:date="2014-09-07T14:29:00Z">
            <w:rPr>
              <w:rFonts w:ascii="Times New Roman" w:hAnsi="Times New Roman" w:cs="Times New Roman"/>
              <w:sz w:val="24"/>
              <w:szCs w:val="24"/>
            </w:rPr>
          </w:rPrChange>
        </w:rPr>
        <w:t>.</w:t>
      </w:r>
      <w:proofErr w:type="gramEnd"/>
    </w:p>
    <w:p w14:paraId="64C50B53" w14:textId="12AB8ABA" w:rsidR="00517D0B" w:rsidRPr="00362DD5" w:rsidRDefault="00D216F9" w:rsidP="009B2683">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Change w:id="220" w:author="Taylor Stewart" w:date="2014-09-07T14:29:00Z">
            <w:rPr>
              <w:rFonts w:ascii="Times New Roman" w:hAnsi="Times New Roman" w:cs="Times New Roman"/>
              <w:sz w:val="24"/>
              <w:szCs w:val="24"/>
            </w:rPr>
          </w:rPrChange>
        </w:rPr>
        <w:t>Mackay W</w:t>
      </w:r>
      <w:r w:rsidR="00F43B57" w:rsidRPr="00362DD5">
        <w:rPr>
          <w:rFonts w:ascii="Times New Roman" w:hAnsi="Times New Roman" w:cs="Times New Roman"/>
          <w:sz w:val="24"/>
          <w:szCs w:val="24"/>
          <w:rPrChange w:id="221" w:author="Taylor Stewart" w:date="2014-09-07T14:29:00Z">
            <w:rPr>
              <w:rFonts w:ascii="Times New Roman" w:hAnsi="Times New Roman" w:cs="Times New Roman"/>
              <w:sz w:val="24"/>
              <w:szCs w:val="24"/>
            </w:rPr>
          </w:rPrChange>
        </w:rPr>
        <w:t>C.  2000.  Status of the pygmy w</w:t>
      </w:r>
      <w:r w:rsidR="00517D0B" w:rsidRPr="00362DD5">
        <w:rPr>
          <w:rFonts w:ascii="Times New Roman" w:hAnsi="Times New Roman" w:cs="Times New Roman"/>
          <w:sz w:val="24"/>
          <w:szCs w:val="24"/>
          <w:rPrChange w:id="222" w:author="Taylor Stewart" w:date="2014-09-07T14:29:00Z">
            <w:rPr>
              <w:rFonts w:ascii="Times New Roman" w:hAnsi="Times New Roman" w:cs="Times New Roman"/>
              <w:sz w:val="24"/>
              <w:szCs w:val="24"/>
            </w:rPr>
          </w:rPrChange>
        </w:rPr>
        <w:t>hitefish (</w:t>
      </w:r>
      <w:r w:rsidR="00517D0B" w:rsidRPr="00362DD5">
        <w:rPr>
          <w:rFonts w:ascii="Times New Roman" w:hAnsi="Times New Roman" w:cs="Times New Roman"/>
          <w:i/>
          <w:sz w:val="24"/>
          <w:szCs w:val="24"/>
          <w:rPrChange w:id="223" w:author="Taylor Stewart" w:date="2014-09-07T14:29:00Z">
            <w:rPr>
              <w:rFonts w:ascii="Times New Roman" w:hAnsi="Times New Roman" w:cs="Times New Roman"/>
              <w:i/>
              <w:sz w:val="24"/>
              <w:szCs w:val="24"/>
            </w:rPr>
          </w:rPrChange>
        </w:rPr>
        <w:t>Prosopium coulteri</w:t>
      </w:r>
      <w:r w:rsidR="009B2683" w:rsidRPr="00362DD5">
        <w:rPr>
          <w:rFonts w:ascii="Times New Roman" w:hAnsi="Times New Roman" w:cs="Times New Roman"/>
          <w:sz w:val="24"/>
          <w:szCs w:val="24"/>
          <w:rPrChange w:id="224" w:author="Taylor Stewart" w:date="2014-09-07T14:29:00Z">
            <w:rPr>
              <w:rFonts w:ascii="Times New Roman" w:hAnsi="Times New Roman" w:cs="Times New Roman"/>
              <w:sz w:val="24"/>
              <w:szCs w:val="24"/>
            </w:rPr>
          </w:rPrChange>
        </w:rPr>
        <w:t>) in A</w:t>
      </w:r>
      <w:r w:rsidR="00517D0B" w:rsidRPr="00362DD5">
        <w:rPr>
          <w:rFonts w:ascii="Times New Roman" w:hAnsi="Times New Roman" w:cs="Times New Roman"/>
          <w:sz w:val="24"/>
          <w:szCs w:val="24"/>
          <w:rPrChange w:id="225" w:author="Taylor Stewart" w:date="2014-09-07T14:29:00Z">
            <w:rPr>
              <w:rFonts w:ascii="Times New Roman" w:hAnsi="Times New Roman" w:cs="Times New Roman"/>
              <w:sz w:val="24"/>
              <w:szCs w:val="24"/>
            </w:rPr>
          </w:rPrChange>
        </w:rPr>
        <w:t>lberta. Alberta Environment, Fisheries and Wildlife Management Division, and Alberta Conservation Associ</w:t>
      </w:r>
      <w:r w:rsidR="009B2683" w:rsidRPr="00362DD5">
        <w:rPr>
          <w:rFonts w:ascii="Times New Roman" w:hAnsi="Times New Roman" w:cs="Times New Roman"/>
          <w:sz w:val="24"/>
          <w:szCs w:val="24"/>
          <w:rPrChange w:id="226" w:author="Taylor Stewart" w:date="2014-09-07T14:29:00Z">
            <w:rPr>
              <w:rFonts w:ascii="Times New Roman" w:hAnsi="Times New Roman" w:cs="Times New Roman"/>
              <w:sz w:val="24"/>
              <w:szCs w:val="24"/>
            </w:rPr>
          </w:rPrChange>
        </w:rPr>
        <w:t>ation,</w:t>
      </w:r>
      <w:r w:rsidR="009B2683" w:rsidRPr="00362DD5">
        <w:rPr>
          <w:rFonts w:ascii="Times New Roman" w:hAnsi="Times New Roman" w:cs="Times New Roman"/>
          <w:sz w:val="24"/>
          <w:szCs w:val="24"/>
        </w:rPr>
        <w:t xml:space="preserve"> Wildlife Status Report No. 27, Edmonton, AB.</w:t>
      </w:r>
    </w:p>
    <w:p w14:paraId="765067A2" w14:textId="4F2E4BCD" w:rsidR="00517D0B" w:rsidRPr="00362DD5" w:rsidRDefault="00D216F9" w:rsidP="00900D5A">
      <w:pPr>
        <w:spacing w:after="0" w:line="480" w:lineRule="auto"/>
        <w:ind w:left="720" w:hanging="720"/>
        <w:rPr>
          <w:rFonts w:ascii="Times New Roman" w:hAnsi="Times New Roman" w:cs="Times New Roman"/>
          <w:sz w:val="24"/>
          <w:szCs w:val="24"/>
          <w:rPrChange w:id="227" w:author="Taylor Stewart" w:date="2014-09-07T14:29:00Z">
            <w:rPr>
              <w:rFonts w:ascii="Times New Roman" w:hAnsi="Times New Roman" w:cs="Times New Roman"/>
              <w:sz w:val="24"/>
              <w:szCs w:val="24"/>
            </w:rPr>
          </w:rPrChange>
        </w:rPr>
      </w:pPr>
      <w:r w:rsidRPr="00FC6607">
        <w:rPr>
          <w:rFonts w:ascii="Times New Roman" w:hAnsi="Times New Roman" w:cs="Times New Roman"/>
          <w:sz w:val="24"/>
          <w:szCs w:val="24"/>
        </w:rPr>
        <w:t>McCart PJ</w:t>
      </w:r>
      <w:r w:rsidR="00F43B57" w:rsidRPr="00362DD5">
        <w:rPr>
          <w:rFonts w:ascii="Times New Roman" w:hAnsi="Times New Roman" w:cs="Times New Roman"/>
          <w:sz w:val="24"/>
          <w:szCs w:val="24"/>
          <w:rPrChange w:id="228" w:author="Taylor Stewart" w:date="2014-09-07T14:29:00Z">
            <w:rPr>
              <w:rFonts w:ascii="Times New Roman" w:hAnsi="Times New Roman" w:cs="Times New Roman"/>
              <w:sz w:val="24"/>
              <w:szCs w:val="24"/>
            </w:rPr>
          </w:rPrChange>
        </w:rPr>
        <w:t xml:space="preserve">.  </w:t>
      </w:r>
      <w:r w:rsidR="00517D0B" w:rsidRPr="00362DD5">
        <w:rPr>
          <w:rFonts w:ascii="Times New Roman" w:hAnsi="Times New Roman" w:cs="Times New Roman"/>
          <w:sz w:val="24"/>
          <w:szCs w:val="24"/>
          <w:rPrChange w:id="229" w:author="Taylor Stewart" w:date="2014-09-07T14:29:00Z">
            <w:rPr>
              <w:rFonts w:ascii="Times New Roman" w:hAnsi="Times New Roman" w:cs="Times New Roman"/>
              <w:sz w:val="24"/>
              <w:szCs w:val="24"/>
            </w:rPr>
          </w:rPrChange>
        </w:rPr>
        <w:t>1963</w:t>
      </w:r>
      <w:r w:rsidR="00F43B57" w:rsidRPr="00362DD5">
        <w:rPr>
          <w:rFonts w:ascii="Times New Roman" w:hAnsi="Times New Roman" w:cs="Times New Roman"/>
          <w:sz w:val="24"/>
          <w:szCs w:val="24"/>
          <w:rPrChange w:id="230" w:author="Taylor Stewart" w:date="2014-09-07T14:29:00Z">
            <w:rPr>
              <w:rFonts w:ascii="Times New Roman" w:hAnsi="Times New Roman" w:cs="Times New Roman"/>
              <w:sz w:val="24"/>
              <w:szCs w:val="24"/>
            </w:rPr>
          </w:rPrChange>
        </w:rPr>
        <w:t>.  Growth and morphometry of the pygmy w</w:t>
      </w:r>
      <w:r w:rsidR="00517D0B" w:rsidRPr="00362DD5">
        <w:rPr>
          <w:rFonts w:ascii="Times New Roman" w:hAnsi="Times New Roman" w:cs="Times New Roman"/>
          <w:sz w:val="24"/>
          <w:szCs w:val="24"/>
          <w:rPrChange w:id="231" w:author="Taylor Stewart" w:date="2014-09-07T14:29:00Z">
            <w:rPr>
              <w:rFonts w:ascii="Times New Roman" w:hAnsi="Times New Roman" w:cs="Times New Roman"/>
              <w:sz w:val="24"/>
              <w:szCs w:val="24"/>
            </w:rPr>
          </w:rPrChange>
        </w:rPr>
        <w:t>hitefish (</w:t>
      </w:r>
      <w:r w:rsidR="00517D0B" w:rsidRPr="00362DD5">
        <w:rPr>
          <w:rFonts w:ascii="Times New Roman" w:hAnsi="Times New Roman" w:cs="Times New Roman"/>
          <w:i/>
          <w:sz w:val="24"/>
          <w:szCs w:val="24"/>
          <w:rPrChange w:id="232" w:author="Taylor Stewart" w:date="2014-09-07T14:29:00Z">
            <w:rPr>
              <w:rFonts w:ascii="Times New Roman" w:hAnsi="Times New Roman" w:cs="Times New Roman"/>
              <w:i/>
              <w:sz w:val="24"/>
              <w:szCs w:val="24"/>
            </w:rPr>
          </w:rPrChange>
        </w:rPr>
        <w:t>Prosopium coulteri</w:t>
      </w:r>
      <w:r w:rsidR="00F43B57" w:rsidRPr="00362DD5">
        <w:rPr>
          <w:rFonts w:ascii="Times New Roman" w:hAnsi="Times New Roman" w:cs="Times New Roman"/>
          <w:sz w:val="24"/>
          <w:szCs w:val="24"/>
          <w:rPrChange w:id="233" w:author="Taylor Stewart" w:date="2014-09-07T14:29:00Z">
            <w:rPr>
              <w:rFonts w:ascii="Times New Roman" w:hAnsi="Times New Roman" w:cs="Times New Roman"/>
              <w:sz w:val="24"/>
              <w:szCs w:val="24"/>
            </w:rPr>
          </w:rPrChange>
        </w:rPr>
        <w:t xml:space="preserve">) in </w:t>
      </w:r>
      <w:r w:rsidR="00695175" w:rsidRPr="00362DD5">
        <w:rPr>
          <w:rFonts w:ascii="Times New Roman" w:hAnsi="Times New Roman" w:cs="Times New Roman"/>
          <w:sz w:val="24"/>
          <w:szCs w:val="24"/>
          <w:rPrChange w:id="234" w:author="Taylor Stewart" w:date="2014-09-07T14:29:00Z">
            <w:rPr>
              <w:rFonts w:ascii="Times New Roman" w:hAnsi="Times New Roman" w:cs="Times New Roman"/>
              <w:sz w:val="24"/>
              <w:szCs w:val="24"/>
            </w:rPr>
          </w:rPrChange>
        </w:rPr>
        <w:t>British</w:t>
      </w:r>
      <w:r w:rsidR="00F43B57" w:rsidRPr="00362DD5">
        <w:rPr>
          <w:rFonts w:ascii="Times New Roman" w:hAnsi="Times New Roman" w:cs="Times New Roman"/>
          <w:sz w:val="24"/>
          <w:szCs w:val="24"/>
          <w:rPrChange w:id="235" w:author="Taylor Stewart" w:date="2014-09-07T14:29:00Z">
            <w:rPr>
              <w:rFonts w:ascii="Times New Roman" w:hAnsi="Times New Roman" w:cs="Times New Roman"/>
              <w:sz w:val="24"/>
              <w:szCs w:val="24"/>
            </w:rPr>
          </w:rPrChange>
        </w:rPr>
        <w:t xml:space="preserve"> </w:t>
      </w:r>
      <w:r w:rsidR="00695175" w:rsidRPr="00362DD5">
        <w:rPr>
          <w:rFonts w:ascii="Times New Roman" w:hAnsi="Times New Roman" w:cs="Times New Roman"/>
          <w:sz w:val="24"/>
          <w:szCs w:val="24"/>
          <w:rPrChange w:id="236" w:author="Taylor Stewart" w:date="2014-09-07T14:29:00Z">
            <w:rPr>
              <w:rFonts w:ascii="Times New Roman" w:hAnsi="Times New Roman" w:cs="Times New Roman"/>
              <w:sz w:val="24"/>
              <w:szCs w:val="24"/>
            </w:rPr>
          </w:rPrChange>
        </w:rPr>
        <w:t>Columbia</w:t>
      </w:r>
      <w:r w:rsidR="00517D0B" w:rsidRPr="00362DD5">
        <w:rPr>
          <w:rFonts w:ascii="Times New Roman" w:hAnsi="Times New Roman" w:cs="Times New Roman"/>
          <w:sz w:val="24"/>
          <w:szCs w:val="24"/>
          <w:rPrChange w:id="237" w:author="Taylor Stewart" w:date="2014-09-07T14:29:00Z">
            <w:rPr>
              <w:rFonts w:ascii="Times New Roman" w:hAnsi="Times New Roman" w:cs="Times New Roman"/>
              <w:sz w:val="24"/>
              <w:szCs w:val="24"/>
            </w:rPr>
          </w:rPrChange>
        </w:rPr>
        <w:t xml:space="preserve">. </w:t>
      </w:r>
      <w:r w:rsidR="00F43B57" w:rsidRPr="00362DD5">
        <w:rPr>
          <w:rFonts w:ascii="Times New Roman" w:hAnsi="Times New Roman" w:cs="Times New Roman"/>
          <w:sz w:val="24"/>
          <w:szCs w:val="24"/>
          <w:rPrChange w:id="238"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239" w:author="Taylor Stewart" w:date="2014-09-07T14:29:00Z">
            <w:rPr>
              <w:rFonts w:ascii="Times New Roman" w:hAnsi="Times New Roman" w:cs="Times New Roman"/>
              <w:sz w:val="24"/>
              <w:szCs w:val="24"/>
            </w:rPr>
          </w:rPrChange>
        </w:rPr>
        <w:t>Dissertation, University of British Columbia</w:t>
      </w:r>
      <w:r w:rsidR="00907A58" w:rsidRPr="00362DD5">
        <w:rPr>
          <w:rFonts w:ascii="Times New Roman" w:hAnsi="Times New Roman" w:cs="Times New Roman"/>
          <w:sz w:val="24"/>
          <w:szCs w:val="24"/>
          <w:rPrChange w:id="240" w:author="Taylor Stewart" w:date="2014-09-07T14:29:00Z">
            <w:rPr>
              <w:rFonts w:ascii="Times New Roman" w:hAnsi="Times New Roman" w:cs="Times New Roman"/>
              <w:sz w:val="24"/>
              <w:szCs w:val="24"/>
            </w:rPr>
          </w:rPrChange>
        </w:rPr>
        <w:t>.</w:t>
      </w:r>
      <w:proofErr w:type="gramEnd"/>
    </w:p>
    <w:p w14:paraId="05A4B50E" w14:textId="0962FE9C" w:rsidR="00907A58" w:rsidRPr="00362DD5" w:rsidRDefault="00907A58"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Change w:id="241" w:author="Taylor Stewart" w:date="2014-09-07T14:29:00Z">
            <w:rPr>
              <w:rFonts w:ascii="Times New Roman" w:hAnsi="Times New Roman" w:cs="Times New Roman"/>
              <w:sz w:val="24"/>
              <w:szCs w:val="24"/>
            </w:rPr>
          </w:rPrChange>
        </w:rPr>
        <w:t xml:space="preserve">Ogle DH.  2013.  </w:t>
      </w:r>
      <w:proofErr w:type="gramStart"/>
      <w:r w:rsidRPr="00362DD5">
        <w:rPr>
          <w:rFonts w:ascii="Times New Roman" w:hAnsi="Times New Roman" w:cs="Times New Roman"/>
          <w:sz w:val="24"/>
          <w:szCs w:val="24"/>
          <w:rPrChange w:id="242" w:author="Taylor Stewart" w:date="2014-09-07T14:29:00Z">
            <w:rPr>
              <w:rFonts w:ascii="Times New Roman" w:hAnsi="Times New Roman" w:cs="Times New Roman"/>
              <w:sz w:val="24"/>
              <w:szCs w:val="24"/>
            </w:rPr>
          </w:rPrChange>
        </w:rPr>
        <w:t>fishR</w:t>
      </w:r>
      <w:proofErr w:type="gramEnd"/>
      <w:r w:rsidRPr="00362DD5">
        <w:rPr>
          <w:rFonts w:ascii="Times New Roman" w:hAnsi="Times New Roman" w:cs="Times New Roman"/>
          <w:sz w:val="24"/>
          <w:szCs w:val="24"/>
          <w:rPrChange w:id="243" w:author="Taylor Stewart" w:date="2014-09-07T14:29:00Z">
            <w:rPr>
              <w:rFonts w:ascii="Times New Roman" w:hAnsi="Times New Roman" w:cs="Times New Roman"/>
              <w:sz w:val="24"/>
              <w:szCs w:val="24"/>
            </w:rPr>
          </w:rPrChange>
        </w:rPr>
        <w:t xml:space="preserve"> Vignette: Von Bertalanffy Growth Models.  </w:t>
      </w:r>
      <w:r w:rsidR="00A4230E" w:rsidRPr="00362DD5">
        <w:rPr>
          <w:rFonts w:ascii="Times New Roman" w:hAnsi="Times New Roman" w:cs="Times New Roman"/>
          <w:sz w:val="24"/>
          <w:szCs w:val="24"/>
          <w:rPrChange w:id="244" w:author="Taylor Stewart" w:date="2014-09-07T14:29:00Z">
            <w:rPr>
              <w:rFonts w:ascii="Times New Roman" w:hAnsi="Times New Roman" w:cs="Times New Roman"/>
              <w:sz w:val="24"/>
              <w:szCs w:val="24"/>
            </w:rPr>
          </w:rPrChange>
        </w:rPr>
        <w:t>[</w:t>
      </w:r>
      <w:proofErr w:type="gramStart"/>
      <w:r w:rsidR="00A4230E" w:rsidRPr="00362DD5">
        <w:rPr>
          <w:rFonts w:ascii="Times New Roman" w:hAnsi="Times New Roman" w:cs="Times New Roman"/>
          <w:sz w:val="24"/>
          <w:szCs w:val="24"/>
          <w:rPrChange w:id="245" w:author="Taylor Stewart" w:date="2014-09-07T14:29:00Z">
            <w:rPr>
              <w:rFonts w:ascii="Times New Roman" w:hAnsi="Times New Roman" w:cs="Times New Roman"/>
              <w:sz w:val="24"/>
              <w:szCs w:val="24"/>
            </w:rPr>
          </w:rPrChange>
        </w:rPr>
        <w:t>cited</w:t>
      </w:r>
      <w:proofErr w:type="gramEnd"/>
      <w:r w:rsidR="00A4230E" w:rsidRPr="00362DD5">
        <w:rPr>
          <w:rFonts w:ascii="Times New Roman" w:hAnsi="Times New Roman" w:cs="Times New Roman"/>
          <w:sz w:val="24"/>
          <w:szCs w:val="24"/>
          <w:rPrChange w:id="246" w:author="Taylor Stewart" w:date="2014-09-07T14:29:00Z">
            <w:rPr>
              <w:rFonts w:ascii="Times New Roman" w:hAnsi="Times New Roman" w:cs="Times New Roman"/>
              <w:sz w:val="24"/>
              <w:szCs w:val="24"/>
            </w:rPr>
          </w:rPrChange>
        </w:rPr>
        <w:t xml:space="preserve"> from 2014 Aug 3].  Available from:</w:t>
      </w:r>
      <w:r w:rsidRPr="00362DD5">
        <w:rPr>
          <w:rFonts w:ascii="Times New Roman" w:hAnsi="Times New Roman" w:cs="Times New Roman"/>
          <w:sz w:val="24"/>
          <w:szCs w:val="24"/>
          <w:rPrChange w:id="247" w:author="Taylor Stewart" w:date="2014-09-07T14:29:00Z">
            <w:rPr>
              <w:rFonts w:ascii="Times New Roman" w:hAnsi="Times New Roman" w:cs="Times New Roman"/>
              <w:sz w:val="24"/>
              <w:szCs w:val="24"/>
            </w:rPr>
          </w:rPrChange>
        </w:rPr>
        <w:t xml:space="preserve"> </w:t>
      </w:r>
      <w:hyperlink r:id="rId11" w:history="1">
        <w:r w:rsidRPr="00362DD5">
          <w:rPr>
            <w:rStyle w:val="Hyperlink"/>
            <w:rFonts w:ascii="Times New Roman" w:hAnsi="Times New Roman" w:cs="Times New Roman"/>
            <w:sz w:val="24"/>
            <w:szCs w:val="24"/>
          </w:rPr>
          <w:t>http://fishr.wordpress.com/vignettes/</w:t>
        </w:r>
      </w:hyperlink>
      <w:r w:rsidRPr="00362DD5">
        <w:rPr>
          <w:rFonts w:ascii="Times New Roman" w:hAnsi="Times New Roman" w:cs="Times New Roman"/>
          <w:sz w:val="24"/>
          <w:szCs w:val="24"/>
        </w:rPr>
        <w:t>.</w:t>
      </w:r>
    </w:p>
    <w:p w14:paraId="1AC28FAA" w14:textId="1AC676A4" w:rsidR="00086D05" w:rsidRPr="00362DD5" w:rsidRDefault="00086D05"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Ogle DH.  2014.  FSA: Fisheri</w:t>
      </w:r>
      <w:r w:rsidR="00A4230E" w:rsidRPr="00362DD5">
        <w:rPr>
          <w:rFonts w:ascii="Times New Roman" w:hAnsi="Times New Roman" w:cs="Times New Roman"/>
          <w:sz w:val="24"/>
          <w:szCs w:val="24"/>
        </w:rPr>
        <w:t>es stock analysis.</w:t>
      </w:r>
      <w:r w:rsidRPr="00362DD5">
        <w:rPr>
          <w:rFonts w:ascii="Times New Roman" w:hAnsi="Times New Roman" w:cs="Times New Roman"/>
          <w:sz w:val="24"/>
          <w:szCs w:val="24"/>
        </w:rPr>
        <w:t xml:space="preserve">  Available from</w:t>
      </w:r>
      <w:r w:rsidR="00A4230E" w:rsidRPr="00362DD5">
        <w:rPr>
          <w:rFonts w:ascii="Times New Roman" w:hAnsi="Times New Roman" w:cs="Times New Roman"/>
          <w:sz w:val="24"/>
          <w:szCs w:val="24"/>
        </w:rPr>
        <w:t>:</w:t>
      </w:r>
      <w:r w:rsidRPr="00362DD5">
        <w:rPr>
          <w:rFonts w:ascii="Times New Roman" w:hAnsi="Times New Roman" w:cs="Times New Roman"/>
          <w:sz w:val="24"/>
          <w:szCs w:val="24"/>
        </w:rPr>
        <w:t xml:space="preserve"> </w:t>
      </w:r>
      <w:hyperlink r:id="rId12" w:history="1">
        <w:r w:rsidRPr="00362DD5">
          <w:rPr>
            <w:rStyle w:val="Hyperlink"/>
            <w:rFonts w:ascii="Times New Roman" w:hAnsi="Times New Roman" w:cs="Times New Roman"/>
            <w:sz w:val="24"/>
            <w:szCs w:val="24"/>
          </w:rPr>
          <w:t>http://fishr.wordpress.com/fsa/</w:t>
        </w:r>
      </w:hyperlink>
      <w:r w:rsidRPr="00362DD5">
        <w:rPr>
          <w:rFonts w:ascii="Times New Roman" w:hAnsi="Times New Roman" w:cs="Times New Roman"/>
          <w:sz w:val="24"/>
          <w:szCs w:val="24"/>
        </w:rPr>
        <w:t>.</w:t>
      </w:r>
    </w:p>
    <w:p w14:paraId="350E1B5D" w14:textId="4C338DB1" w:rsidR="00086D05" w:rsidRPr="00362DD5" w:rsidRDefault="00086D05" w:rsidP="00900D5A">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
        <w:t xml:space="preserve">Ogle DH.  2014.  NCStats: Helper functions for statistics at </w:t>
      </w:r>
      <w:r w:rsidR="00A4230E" w:rsidRPr="00362DD5">
        <w:rPr>
          <w:rFonts w:ascii="Times New Roman" w:hAnsi="Times New Roman" w:cs="Times New Roman"/>
          <w:sz w:val="24"/>
          <w:szCs w:val="24"/>
        </w:rPr>
        <w:t>Northland College.</w:t>
      </w:r>
      <w:r w:rsidRPr="00362DD5">
        <w:rPr>
          <w:rFonts w:ascii="Times New Roman" w:hAnsi="Times New Roman" w:cs="Times New Roman"/>
          <w:sz w:val="24"/>
          <w:szCs w:val="24"/>
        </w:rPr>
        <w:t xml:space="preserve">  </w:t>
      </w:r>
      <w:proofErr w:type="gramStart"/>
      <w:r w:rsidRPr="00362DD5">
        <w:rPr>
          <w:rFonts w:ascii="Times New Roman" w:hAnsi="Times New Roman" w:cs="Times New Roman"/>
          <w:sz w:val="24"/>
          <w:szCs w:val="24"/>
        </w:rPr>
        <w:t xml:space="preserve">Available from </w:t>
      </w:r>
      <w:hyperlink r:id="rId13" w:history="1">
        <w:r w:rsidRPr="00362DD5">
          <w:rPr>
            <w:rStyle w:val="Hyperlink"/>
            <w:rFonts w:ascii="Times New Roman" w:hAnsi="Times New Roman" w:cs="Times New Roman"/>
            <w:sz w:val="24"/>
            <w:szCs w:val="24"/>
          </w:rPr>
          <w:t>http://www.rforge.net/NCStats/</w:t>
        </w:r>
      </w:hyperlink>
      <w:r w:rsidRPr="00362DD5">
        <w:rPr>
          <w:rFonts w:ascii="Times New Roman" w:hAnsi="Times New Roman" w:cs="Times New Roman"/>
          <w:sz w:val="24"/>
          <w:szCs w:val="24"/>
        </w:rPr>
        <w:t>.</w:t>
      </w:r>
      <w:proofErr w:type="gramEnd"/>
    </w:p>
    <w:p w14:paraId="7B66F536" w14:textId="4C6453A7" w:rsidR="00781B35" w:rsidRPr="00362DD5" w:rsidRDefault="00781B35" w:rsidP="00900D5A">
      <w:pPr>
        <w:spacing w:after="0" w:line="480" w:lineRule="auto"/>
        <w:ind w:left="720" w:hanging="720"/>
        <w:rPr>
          <w:rFonts w:ascii="Times New Roman" w:hAnsi="Times New Roman" w:cs="Times New Roman"/>
          <w:sz w:val="24"/>
          <w:szCs w:val="24"/>
          <w:rPrChange w:id="248" w:author="Taylor Stewart" w:date="2014-09-07T14:29:00Z">
            <w:rPr>
              <w:rFonts w:ascii="Times New Roman" w:hAnsi="Times New Roman" w:cs="Times New Roman"/>
              <w:sz w:val="24"/>
              <w:szCs w:val="24"/>
            </w:rPr>
          </w:rPrChange>
        </w:rPr>
      </w:pPr>
      <w:r w:rsidRPr="00FC6607">
        <w:rPr>
          <w:rFonts w:ascii="Times New Roman" w:hAnsi="Times New Roman" w:cs="Times New Roman"/>
          <w:sz w:val="24"/>
          <w:szCs w:val="24"/>
        </w:rPr>
        <w:t>Quist MC, Pegg M</w:t>
      </w:r>
      <w:r w:rsidR="00A4230E" w:rsidRPr="00362DD5">
        <w:rPr>
          <w:rFonts w:ascii="Times New Roman" w:hAnsi="Times New Roman" w:cs="Times New Roman"/>
          <w:sz w:val="24"/>
          <w:szCs w:val="24"/>
          <w:rPrChange w:id="249" w:author="Taylor Stewart" w:date="2014-09-07T14:29:00Z">
            <w:rPr>
              <w:rFonts w:ascii="Times New Roman" w:hAnsi="Times New Roman" w:cs="Times New Roman"/>
              <w:sz w:val="24"/>
              <w:szCs w:val="24"/>
            </w:rPr>
          </w:rPrChange>
        </w:rPr>
        <w:t>A, DeVries DR.  2012.  Age and g</w:t>
      </w:r>
      <w:r w:rsidRPr="00362DD5">
        <w:rPr>
          <w:rFonts w:ascii="Times New Roman" w:hAnsi="Times New Roman" w:cs="Times New Roman"/>
          <w:sz w:val="24"/>
          <w:szCs w:val="24"/>
          <w:rPrChange w:id="250" w:author="Taylor Stewart" w:date="2014-09-07T14:29:00Z">
            <w:rPr>
              <w:rFonts w:ascii="Times New Roman" w:hAnsi="Times New Roman" w:cs="Times New Roman"/>
              <w:sz w:val="24"/>
              <w:szCs w:val="24"/>
            </w:rPr>
          </w:rPrChange>
        </w:rPr>
        <w:t xml:space="preserve">rowth.  </w:t>
      </w:r>
      <w:r w:rsidR="00A4230E" w:rsidRPr="00362DD5">
        <w:rPr>
          <w:rFonts w:ascii="Times New Roman" w:hAnsi="Times New Roman" w:cs="Times New Roman"/>
          <w:sz w:val="24"/>
          <w:szCs w:val="24"/>
          <w:rPrChange w:id="251" w:author="Taylor Stewart" w:date="2014-09-07T14:29:00Z">
            <w:rPr>
              <w:rFonts w:ascii="Times New Roman" w:hAnsi="Times New Roman" w:cs="Times New Roman"/>
              <w:sz w:val="24"/>
              <w:szCs w:val="24"/>
            </w:rPr>
          </w:rPrChange>
        </w:rPr>
        <w:t>In:</w:t>
      </w:r>
      <w:r w:rsidRPr="00362DD5">
        <w:rPr>
          <w:rFonts w:ascii="Times New Roman" w:hAnsi="Times New Roman" w:cs="Times New Roman"/>
          <w:sz w:val="24"/>
          <w:szCs w:val="24"/>
          <w:rPrChange w:id="252" w:author="Taylor Stewart" w:date="2014-09-07T14:29:00Z">
            <w:rPr>
              <w:rFonts w:ascii="Times New Roman" w:hAnsi="Times New Roman" w:cs="Times New Roman"/>
              <w:sz w:val="24"/>
              <w:szCs w:val="24"/>
            </w:rPr>
          </w:rPrChange>
        </w:rPr>
        <w:t xml:space="preserve"> Zale AV</w:t>
      </w:r>
      <w:r w:rsidR="00A4230E" w:rsidRPr="00362DD5">
        <w:rPr>
          <w:rFonts w:ascii="Times New Roman" w:hAnsi="Times New Roman" w:cs="Times New Roman"/>
          <w:sz w:val="24"/>
          <w:szCs w:val="24"/>
          <w:rPrChange w:id="253" w:author="Taylor Stewart" w:date="2014-09-07T14:29:00Z">
            <w:rPr>
              <w:rFonts w:ascii="Times New Roman" w:hAnsi="Times New Roman" w:cs="Times New Roman"/>
              <w:sz w:val="24"/>
              <w:szCs w:val="24"/>
            </w:rPr>
          </w:rPrChange>
        </w:rPr>
        <w:t xml:space="preserve">, Parrish DL, Sutton TM, editor.  </w:t>
      </w:r>
      <w:proofErr w:type="gramStart"/>
      <w:r w:rsidR="00A4230E" w:rsidRPr="00362DD5">
        <w:rPr>
          <w:rFonts w:ascii="Times New Roman" w:hAnsi="Times New Roman" w:cs="Times New Roman"/>
          <w:sz w:val="24"/>
          <w:szCs w:val="24"/>
          <w:rPrChange w:id="254" w:author="Taylor Stewart" w:date="2014-09-07T14:29:00Z">
            <w:rPr>
              <w:rFonts w:ascii="Times New Roman" w:hAnsi="Times New Roman" w:cs="Times New Roman"/>
              <w:sz w:val="24"/>
              <w:szCs w:val="24"/>
            </w:rPr>
          </w:rPrChange>
        </w:rPr>
        <w:t>Fisheries techniques, third e</w:t>
      </w:r>
      <w:r w:rsidRPr="00362DD5">
        <w:rPr>
          <w:rFonts w:ascii="Times New Roman" w:hAnsi="Times New Roman" w:cs="Times New Roman"/>
          <w:sz w:val="24"/>
          <w:szCs w:val="24"/>
          <w:rPrChange w:id="255" w:author="Taylor Stewart" w:date="2014-09-07T14:29:00Z">
            <w:rPr>
              <w:rFonts w:ascii="Times New Roman" w:hAnsi="Times New Roman" w:cs="Times New Roman"/>
              <w:sz w:val="24"/>
              <w:szCs w:val="24"/>
            </w:rPr>
          </w:rPrChange>
        </w:rPr>
        <w:t>dition.</w:t>
      </w:r>
      <w:proofErr w:type="gramEnd"/>
      <w:r w:rsidRPr="00362DD5">
        <w:rPr>
          <w:rFonts w:ascii="Times New Roman" w:hAnsi="Times New Roman" w:cs="Times New Roman"/>
          <w:sz w:val="24"/>
          <w:szCs w:val="24"/>
          <w:rPrChange w:id="256" w:author="Taylor Stewart" w:date="2014-09-07T14:29:00Z">
            <w:rPr>
              <w:rFonts w:ascii="Times New Roman" w:hAnsi="Times New Roman" w:cs="Times New Roman"/>
              <w:sz w:val="24"/>
              <w:szCs w:val="24"/>
            </w:rPr>
          </w:rPrChange>
        </w:rPr>
        <w:t xml:space="preserve">  </w:t>
      </w:r>
      <w:r w:rsidR="00A4230E" w:rsidRPr="00362DD5">
        <w:rPr>
          <w:rFonts w:ascii="Times New Roman" w:hAnsi="Times New Roman" w:cs="Times New Roman"/>
          <w:sz w:val="24"/>
          <w:szCs w:val="24"/>
          <w:rPrChange w:id="257" w:author="Taylor Stewart" w:date="2014-09-07T14:29:00Z">
            <w:rPr>
              <w:rFonts w:ascii="Times New Roman" w:hAnsi="Times New Roman" w:cs="Times New Roman"/>
              <w:sz w:val="24"/>
              <w:szCs w:val="24"/>
            </w:rPr>
          </w:rPrChange>
        </w:rPr>
        <w:t>American Fisheries Society: Bethesda, MD</w:t>
      </w:r>
      <w:proofErr w:type="gramStart"/>
      <w:r w:rsidR="00A4230E" w:rsidRPr="00362DD5">
        <w:rPr>
          <w:rFonts w:ascii="Times New Roman" w:hAnsi="Times New Roman" w:cs="Times New Roman"/>
          <w:sz w:val="24"/>
          <w:szCs w:val="24"/>
          <w:rPrChange w:id="258" w:author="Taylor Stewart" w:date="2014-09-07T14:29:00Z">
            <w:rPr>
              <w:rFonts w:ascii="Times New Roman" w:hAnsi="Times New Roman" w:cs="Times New Roman"/>
              <w:sz w:val="24"/>
              <w:szCs w:val="24"/>
            </w:rPr>
          </w:rPrChange>
        </w:rPr>
        <w:t>;</w:t>
      </w:r>
      <w:r w:rsidRPr="00362DD5">
        <w:rPr>
          <w:rFonts w:ascii="Times New Roman" w:hAnsi="Times New Roman" w:cs="Times New Roman"/>
          <w:sz w:val="24"/>
          <w:szCs w:val="24"/>
          <w:rPrChange w:id="259" w:author="Taylor Stewart" w:date="2014-09-07T14:29:00Z">
            <w:rPr>
              <w:rFonts w:ascii="Times New Roman" w:hAnsi="Times New Roman" w:cs="Times New Roman"/>
              <w:sz w:val="24"/>
              <w:szCs w:val="24"/>
            </w:rPr>
          </w:rPrChange>
        </w:rPr>
        <w:t xml:space="preserve">  p</w:t>
      </w:r>
      <w:proofErr w:type="gramEnd"/>
      <w:r w:rsidR="00A4230E" w:rsidRPr="00362DD5">
        <w:rPr>
          <w:rFonts w:ascii="Times New Roman" w:hAnsi="Times New Roman" w:cs="Times New Roman"/>
          <w:sz w:val="24"/>
          <w:szCs w:val="24"/>
          <w:rPrChange w:id="260" w:author="Taylor Stewart" w:date="2014-09-07T14:29:00Z">
            <w:rPr>
              <w:rFonts w:ascii="Times New Roman" w:hAnsi="Times New Roman" w:cs="Times New Roman"/>
              <w:sz w:val="24"/>
              <w:szCs w:val="24"/>
            </w:rPr>
          </w:rPrChange>
        </w:rPr>
        <w:t>.</w:t>
      </w:r>
      <w:r w:rsidRPr="00362DD5">
        <w:rPr>
          <w:rFonts w:ascii="Times New Roman" w:hAnsi="Times New Roman" w:cs="Times New Roman"/>
          <w:sz w:val="24"/>
          <w:szCs w:val="24"/>
          <w:rPrChange w:id="261" w:author="Taylor Stewart" w:date="2014-09-07T14:29:00Z">
            <w:rPr>
              <w:rFonts w:ascii="Times New Roman" w:hAnsi="Times New Roman" w:cs="Times New Roman"/>
              <w:sz w:val="24"/>
              <w:szCs w:val="24"/>
            </w:rPr>
          </w:rPrChange>
        </w:rPr>
        <w:t xml:space="preserve"> 677-731</w:t>
      </w:r>
    </w:p>
    <w:p w14:paraId="249B4518" w14:textId="05A74BDD" w:rsidR="00517D0B" w:rsidRPr="00362DD5" w:rsidRDefault="00D216F9" w:rsidP="00900D5A">
      <w:pPr>
        <w:spacing w:after="0" w:line="480" w:lineRule="auto"/>
        <w:ind w:left="720" w:hanging="720"/>
        <w:rPr>
          <w:rFonts w:ascii="Times New Roman" w:hAnsi="Times New Roman" w:cs="Times New Roman"/>
          <w:sz w:val="24"/>
          <w:szCs w:val="24"/>
        </w:rPr>
      </w:pPr>
      <w:proofErr w:type="gramStart"/>
      <w:r w:rsidRPr="00362DD5">
        <w:rPr>
          <w:rFonts w:ascii="Times New Roman" w:hAnsi="Times New Roman" w:cs="Times New Roman"/>
          <w:sz w:val="24"/>
          <w:szCs w:val="24"/>
          <w:rPrChange w:id="262" w:author="Taylor Stewart" w:date="2014-09-07T14:29:00Z">
            <w:rPr>
              <w:rFonts w:ascii="Times New Roman" w:hAnsi="Times New Roman" w:cs="Times New Roman"/>
              <w:sz w:val="24"/>
              <w:szCs w:val="24"/>
            </w:rPr>
          </w:rPrChange>
        </w:rPr>
        <w:t>R Development Core Team</w:t>
      </w:r>
      <w:r w:rsidR="009B2683" w:rsidRPr="00362DD5">
        <w:rPr>
          <w:rFonts w:ascii="Times New Roman" w:hAnsi="Times New Roman" w:cs="Times New Roman"/>
          <w:sz w:val="24"/>
          <w:szCs w:val="24"/>
          <w:rPrChange w:id="263" w:author="Taylor Stewart" w:date="2014-09-07T14:29:00Z">
            <w:rPr>
              <w:rFonts w:ascii="Times New Roman" w:hAnsi="Times New Roman" w:cs="Times New Roman"/>
              <w:sz w:val="24"/>
              <w:szCs w:val="24"/>
            </w:rPr>
          </w:rPrChange>
        </w:rPr>
        <w:t>.</w:t>
      </w:r>
      <w:proofErr w:type="gramEnd"/>
      <w:r w:rsidR="009B2683" w:rsidRPr="00362DD5">
        <w:rPr>
          <w:rFonts w:ascii="Times New Roman" w:hAnsi="Times New Roman" w:cs="Times New Roman"/>
          <w:sz w:val="24"/>
          <w:szCs w:val="24"/>
          <w:rPrChange w:id="264" w:author="Taylor Stewart" w:date="2014-09-07T14:29:00Z">
            <w:rPr>
              <w:rFonts w:ascii="Times New Roman" w:hAnsi="Times New Roman" w:cs="Times New Roman"/>
              <w:sz w:val="24"/>
              <w:szCs w:val="24"/>
            </w:rPr>
          </w:rPrChange>
        </w:rPr>
        <w:t xml:space="preserve">  </w:t>
      </w:r>
      <w:r w:rsidR="0099330B" w:rsidRPr="00362DD5">
        <w:rPr>
          <w:rFonts w:ascii="Times New Roman" w:hAnsi="Times New Roman" w:cs="Times New Roman"/>
          <w:sz w:val="24"/>
          <w:szCs w:val="24"/>
          <w:rPrChange w:id="265" w:author="Taylor Stewart" w:date="2014-09-07T14:29:00Z">
            <w:rPr>
              <w:rFonts w:ascii="Times New Roman" w:hAnsi="Times New Roman" w:cs="Times New Roman"/>
              <w:sz w:val="24"/>
              <w:szCs w:val="24"/>
            </w:rPr>
          </w:rPrChange>
        </w:rPr>
        <w:t>2014</w:t>
      </w:r>
      <w:r w:rsidR="009B2683" w:rsidRPr="00362DD5">
        <w:rPr>
          <w:rFonts w:ascii="Times New Roman" w:hAnsi="Times New Roman" w:cs="Times New Roman"/>
          <w:sz w:val="24"/>
          <w:szCs w:val="24"/>
          <w:rPrChange w:id="266" w:author="Taylor Stewart" w:date="2014-09-07T14:29:00Z">
            <w:rPr>
              <w:rFonts w:ascii="Times New Roman" w:hAnsi="Times New Roman" w:cs="Times New Roman"/>
              <w:sz w:val="24"/>
              <w:szCs w:val="24"/>
            </w:rPr>
          </w:rPrChange>
        </w:rPr>
        <w:t xml:space="preserve">. </w:t>
      </w:r>
      <w:r w:rsidR="00517D0B" w:rsidRPr="00362DD5">
        <w:rPr>
          <w:rFonts w:ascii="Times New Roman" w:hAnsi="Times New Roman" w:cs="Times New Roman"/>
          <w:sz w:val="24"/>
          <w:szCs w:val="24"/>
          <w:rPrChange w:id="267" w:author="Taylor Stewart" w:date="2014-09-07T14:29:00Z">
            <w:rPr>
              <w:rFonts w:ascii="Times New Roman" w:hAnsi="Times New Roman" w:cs="Times New Roman"/>
              <w:sz w:val="24"/>
              <w:szCs w:val="24"/>
            </w:rPr>
          </w:rPrChange>
        </w:rPr>
        <w:t xml:space="preserve"> R: a language and environment for statistical computing. </w:t>
      </w:r>
      <w:r w:rsidR="009B2683" w:rsidRPr="00362DD5">
        <w:rPr>
          <w:rFonts w:ascii="Times New Roman" w:hAnsi="Times New Roman" w:cs="Times New Roman"/>
          <w:sz w:val="24"/>
          <w:szCs w:val="24"/>
          <w:rPrChange w:id="268" w:author="Taylor Stewart" w:date="2014-09-07T14:29:00Z">
            <w:rPr>
              <w:rFonts w:ascii="Times New Roman" w:hAnsi="Times New Roman" w:cs="Times New Roman"/>
              <w:sz w:val="24"/>
              <w:szCs w:val="24"/>
            </w:rPr>
          </w:rPrChange>
        </w:rPr>
        <w:t xml:space="preserve"> </w:t>
      </w:r>
      <w:proofErr w:type="gramStart"/>
      <w:r w:rsidR="00517D0B" w:rsidRPr="00362DD5">
        <w:rPr>
          <w:rFonts w:ascii="Times New Roman" w:hAnsi="Times New Roman" w:cs="Times New Roman"/>
          <w:sz w:val="24"/>
          <w:szCs w:val="24"/>
          <w:rPrChange w:id="269" w:author="Taylor Stewart" w:date="2014-09-07T14:29:00Z">
            <w:rPr>
              <w:rFonts w:ascii="Times New Roman" w:hAnsi="Times New Roman" w:cs="Times New Roman"/>
              <w:sz w:val="24"/>
              <w:szCs w:val="24"/>
            </w:rPr>
          </w:rPrChange>
        </w:rPr>
        <w:t>R Foundation for</w:t>
      </w:r>
      <w:r w:rsidRPr="00362DD5">
        <w:rPr>
          <w:rFonts w:ascii="Times New Roman" w:hAnsi="Times New Roman" w:cs="Times New Roman"/>
          <w:sz w:val="24"/>
          <w:szCs w:val="24"/>
          <w:rPrChange w:id="270" w:author="Taylor Stewart" w:date="2014-09-07T14:29:00Z">
            <w:rPr>
              <w:rFonts w:ascii="Times New Roman" w:hAnsi="Times New Roman" w:cs="Times New Roman"/>
              <w:sz w:val="24"/>
              <w:szCs w:val="24"/>
            </w:rPr>
          </w:rPrChange>
        </w:rPr>
        <w:t xml:space="preserve"> Statistical Computing.</w:t>
      </w:r>
      <w:proofErr w:type="gramEnd"/>
      <w:r w:rsidR="009B2683" w:rsidRPr="00362DD5">
        <w:rPr>
          <w:rFonts w:ascii="Times New Roman" w:hAnsi="Times New Roman" w:cs="Times New Roman"/>
          <w:sz w:val="24"/>
          <w:szCs w:val="24"/>
          <w:rPrChange w:id="271" w:author="Taylor Stewart" w:date="2014-09-07T14:29:00Z">
            <w:rPr>
              <w:rFonts w:ascii="Times New Roman" w:hAnsi="Times New Roman" w:cs="Times New Roman"/>
              <w:sz w:val="24"/>
              <w:szCs w:val="24"/>
            </w:rPr>
          </w:rPrChange>
        </w:rPr>
        <w:t xml:space="preserve"> </w:t>
      </w:r>
      <w:r w:rsidR="00907A58" w:rsidRPr="00362DD5">
        <w:rPr>
          <w:rFonts w:ascii="Times New Roman" w:hAnsi="Times New Roman" w:cs="Times New Roman"/>
          <w:sz w:val="24"/>
          <w:szCs w:val="24"/>
          <w:rPrChange w:id="272" w:author="Taylor Stewart" w:date="2014-09-07T14:29:00Z">
            <w:rPr>
              <w:rFonts w:ascii="Times New Roman" w:hAnsi="Times New Roman" w:cs="Times New Roman"/>
              <w:sz w:val="24"/>
              <w:szCs w:val="24"/>
            </w:rPr>
          </w:rPrChange>
        </w:rPr>
        <w:t xml:space="preserve"> Available from</w:t>
      </w:r>
      <w:r w:rsidR="00A4230E" w:rsidRPr="00362DD5">
        <w:rPr>
          <w:rFonts w:ascii="Times New Roman" w:hAnsi="Times New Roman" w:cs="Times New Roman"/>
          <w:sz w:val="24"/>
          <w:szCs w:val="24"/>
          <w:rPrChange w:id="273" w:author="Taylor Stewart" w:date="2014-09-07T14:29:00Z">
            <w:rPr>
              <w:rFonts w:ascii="Times New Roman" w:hAnsi="Times New Roman" w:cs="Times New Roman"/>
              <w:sz w:val="24"/>
              <w:szCs w:val="24"/>
            </w:rPr>
          </w:rPrChange>
        </w:rPr>
        <w:t>:</w:t>
      </w:r>
      <w:r w:rsidRPr="00362DD5">
        <w:rPr>
          <w:rFonts w:ascii="Times New Roman" w:hAnsi="Times New Roman" w:cs="Times New Roman"/>
          <w:sz w:val="24"/>
          <w:szCs w:val="24"/>
          <w:rPrChange w:id="274" w:author="Taylor Stewart" w:date="2014-09-07T14:29:00Z">
            <w:rPr>
              <w:rFonts w:ascii="Times New Roman" w:hAnsi="Times New Roman" w:cs="Times New Roman"/>
              <w:sz w:val="24"/>
              <w:szCs w:val="24"/>
            </w:rPr>
          </w:rPrChange>
        </w:rPr>
        <w:t xml:space="preserve"> </w:t>
      </w:r>
      <w:hyperlink r:id="rId14" w:history="1">
        <w:r w:rsidR="00907A58" w:rsidRPr="00362DD5">
          <w:rPr>
            <w:rStyle w:val="Hyperlink"/>
            <w:rFonts w:ascii="Times New Roman" w:hAnsi="Times New Roman" w:cs="Times New Roman"/>
            <w:sz w:val="24"/>
            <w:szCs w:val="24"/>
          </w:rPr>
          <w:t>http://R-project.org</w:t>
        </w:r>
      </w:hyperlink>
      <w:r w:rsidR="00907A58" w:rsidRPr="00362DD5">
        <w:rPr>
          <w:rFonts w:ascii="Times New Roman" w:hAnsi="Times New Roman" w:cs="Times New Roman"/>
          <w:sz w:val="24"/>
          <w:szCs w:val="24"/>
        </w:rPr>
        <w:t>.</w:t>
      </w:r>
    </w:p>
    <w:p w14:paraId="73B65F97" w14:textId="791A768F" w:rsidR="00907A58" w:rsidRPr="00362DD5" w:rsidRDefault="00907A58" w:rsidP="00900D5A">
      <w:pPr>
        <w:spacing w:after="0" w:line="480" w:lineRule="auto"/>
        <w:ind w:left="720" w:hanging="720"/>
        <w:rPr>
          <w:rFonts w:ascii="Times New Roman" w:hAnsi="Times New Roman" w:cs="Times New Roman"/>
          <w:sz w:val="24"/>
          <w:szCs w:val="24"/>
          <w:rPrChange w:id="275" w:author="Taylor Stewart" w:date="2014-09-07T14:29:00Z">
            <w:rPr>
              <w:rFonts w:ascii="Times New Roman" w:hAnsi="Times New Roman" w:cs="Times New Roman"/>
              <w:sz w:val="24"/>
              <w:szCs w:val="24"/>
            </w:rPr>
          </w:rPrChange>
        </w:rPr>
      </w:pPr>
      <w:proofErr w:type="gramStart"/>
      <w:r w:rsidRPr="00FC6607">
        <w:rPr>
          <w:rFonts w:ascii="Times New Roman" w:hAnsi="Times New Roman" w:cs="Times New Roman"/>
          <w:sz w:val="24"/>
          <w:szCs w:val="24"/>
        </w:rPr>
        <w:t>Ritz C, Striebig JC</w:t>
      </w:r>
      <w:r w:rsidR="00A4230E" w:rsidRPr="00362DD5">
        <w:rPr>
          <w:rFonts w:ascii="Times New Roman" w:hAnsi="Times New Roman" w:cs="Times New Roman"/>
          <w:sz w:val="24"/>
          <w:szCs w:val="24"/>
          <w:rPrChange w:id="276" w:author="Taylor Stewart" w:date="2014-09-07T14:29:00Z">
            <w:rPr>
              <w:rFonts w:ascii="Times New Roman" w:hAnsi="Times New Roman" w:cs="Times New Roman"/>
              <w:sz w:val="24"/>
              <w:szCs w:val="24"/>
            </w:rPr>
          </w:rPrChange>
        </w:rPr>
        <w:t>.</w:t>
      </w:r>
      <w:proofErr w:type="gramEnd"/>
      <w:r w:rsidR="00A4230E" w:rsidRPr="00362DD5">
        <w:rPr>
          <w:rFonts w:ascii="Times New Roman" w:hAnsi="Times New Roman" w:cs="Times New Roman"/>
          <w:sz w:val="24"/>
          <w:szCs w:val="24"/>
          <w:rPrChange w:id="277" w:author="Taylor Stewart" w:date="2014-09-07T14:29:00Z">
            <w:rPr>
              <w:rFonts w:ascii="Times New Roman" w:hAnsi="Times New Roman" w:cs="Times New Roman"/>
              <w:sz w:val="24"/>
              <w:szCs w:val="24"/>
            </w:rPr>
          </w:rPrChange>
        </w:rPr>
        <w:t xml:space="preserve">  2008.  Nonlinear r</w:t>
      </w:r>
      <w:r w:rsidRPr="00362DD5">
        <w:rPr>
          <w:rFonts w:ascii="Times New Roman" w:hAnsi="Times New Roman" w:cs="Times New Roman"/>
          <w:sz w:val="24"/>
          <w:szCs w:val="24"/>
          <w:rPrChange w:id="278" w:author="Taylor Stewart" w:date="2014-09-07T14:29:00Z">
            <w:rPr>
              <w:rFonts w:ascii="Times New Roman" w:hAnsi="Times New Roman" w:cs="Times New Roman"/>
              <w:sz w:val="24"/>
              <w:szCs w:val="24"/>
            </w:rPr>
          </w:rPrChange>
        </w:rPr>
        <w:t>egres</w:t>
      </w:r>
      <w:r w:rsidR="009B2683" w:rsidRPr="00362DD5">
        <w:rPr>
          <w:rFonts w:ascii="Times New Roman" w:hAnsi="Times New Roman" w:cs="Times New Roman"/>
          <w:sz w:val="24"/>
          <w:szCs w:val="24"/>
          <w:rPrChange w:id="279" w:author="Taylor Stewart" w:date="2014-09-07T14:29:00Z">
            <w:rPr>
              <w:rFonts w:ascii="Times New Roman" w:hAnsi="Times New Roman" w:cs="Times New Roman"/>
              <w:sz w:val="24"/>
              <w:szCs w:val="24"/>
            </w:rPr>
          </w:rPrChange>
        </w:rPr>
        <w:t xml:space="preserve">sion with R.  </w:t>
      </w:r>
      <w:proofErr w:type="gramStart"/>
      <w:r w:rsidR="009B2683" w:rsidRPr="00362DD5">
        <w:rPr>
          <w:rFonts w:ascii="Times New Roman" w:hAnsi="Times New Roman" w:cs="Times New Roman"/>
          <w:sz w:val="24"/>
          <w:szCs w:val="24"/>
          <w:rPrChange w:id="280" w:author="Taylor Stewart" w:date="2014-09-07T14:29:00Z">
            <w:rPr>
              <w:rFonts w:ascii="Times New Roman" w:hAnsi="Times New Roman" w:cs="Times New Roman"/>
              <w:sz w:val="24"/>
              <w:szCs w:val="24"/>
            </w:rPr>
          </w:rPrChange>
        </w:rPr>
        <w:t>Springer, NY</w:t>
      </w:r>
      <w:r w:rsidRPr="00362DD5">
        <w:rPr>
          <w:rFonts w:ascii="Times New Roman" w:hAnsi="Times New Roman" w:cs="Times New Roman"/>
          <w:sz w:val="24"/>
          <w:szCs w:val="24"/>
          <w:rPrChange w:id="281" w:author="Taylor Stewart" w:date="2014-09-07T14:29:00Z">
            <w:rPr>
              <w:rFonts w:ascii="Times New Roman" w:hAnsi="Times New Roman" w:cs="Times New Roman"/>
              <w:sz w:val="24"/>
              <w:szCs w:val="24"/>
            </w:rPr>
          </w:rPrChange>
        </w:rPr>
        <w:t>.</w:t>
      </w:r>
      <w:proofErr w:type="gramEnd"/>
    </w:p>
    <w:p w14:paraId="367E14B3" w14:textId="536E5CFF" w:rsidR="00214B20" w:rsidRPr="00362DD5" w:rsidRDefault="00D216F9" w:rsidP="00900D5A">
      <w:pPr>
        <w:spacing w:after="0" w:line="480" w:lineRule="auto"/>
        <w:ind w:left="720" w:hanging="720"/>
        <w:rPr>
          <w:rFonts w:ascii="Times New Roman" w:hAnsi="Times New Roman" w:cs="Times New Roman"/>
          <w:sz w:val="24"/>
          <w:szCs w:val="24"/>
          <w:rPrChange w:id="282"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283" w:author="Taylor Stewart" w:date="2014-09-07T14:29:00Z">
            <w:rPr>
              <w:rFonts w:ascii="Times New Roman" w:hAnsi="Times New Roman" w:cs="Times New Roman"/>
              <w:sz w:val="24"/>
              <w:szCs w:val="24"/>
            </w:rPr>
          </w:rPrChange>
        </w:rPr>
        <w:t xml:space="preserve">Scott WB, </w:t>
      </w:r>
      <w:r w:rsidR="00214B20" w:rsidRPr="00362DD5">
        <w:rPr>
          <w:rFonts w:ascii="Times New Roman" w:hAnsi="Times New Roman" w:cs="Times New Roman"/>
          <w:sz w:val="24"/>
          <w:szCs w:val="24"/>
          <w:rPrChange w:id="284" w:author="Taylor Stewart" w:date="2014-09-07T14:29:00Z">
            <w:rPr>
              <w:rFonts w:ascii="Times New Roman" w:hAnsi="Times New Roman" w:cs="Times New Roman"/>
              <w:sz w:val="24"/>
              <w:szCs w:val="24"/>
            </w:rPr>
          </w:rPrChange>
        </w:rPr>
        <w:t>Crossman</w:t>
      </w:r>
      <w:r w:rsidRPr="00362DD5">
        <w:rPr>
          <w:rFonts w:ascii="Times New Roman" w:hAnsi="Times New Roman" w:cs="Times New Roman"/>
          <w:sz w:val="24"/>
          <w:szCs w:val="24"/>
          <w:rPrChange w:id="285" w:author="Taylor Stewart" w:date="2014-09-07T14:29:00Z">
            <w:rPr>
              <w:rFonts w:ascii="Times New Roman" w:hAnsi="Times New Roman" w:cs="Times New Roman"/>
              <w:sz w:val="24"/>
              <w:szCs w:val="24"/>
            </w:rPr>
          </w:rPrChange>
        </w:rPr>
        <w:t xml:space="preserve"> EJ</w:t>
      </w:r>
      <w:r w:rsidR="009B2683" w:rsidRPr="00362DD5">
        <w:rPr>
          <w:rFonts w:ascii="Times New Roman" w:hAnsi="Times New Roman" w:cs="Times New Roman"/>
          <w:sz w:val="24"/>
          <w:szCs w:val="24"/>
          <w:rPrChange w:id="286" w:author="Taylor Stewart" w:date="2014-09-07T14:29:00Z">
            <w:rPr>
              <w:rFonts w:ascii="Times New Roman" w:hAnsi="Times New Roman" w:cs="Times New Roman"/>
              <w:sz w:val="24"/>
              <w:szCs w:val="24"/>
            </w:rPr>
          </w:rPrChange>
        </w:rPr>
        <w:t xml:space="preserve">.  </w:t>
      </w:r>
      <w:r w:rsidR="00E43C98" w:rsidRPr="00362DD5">
        <w:rPr>
          <w:rFonts w:ascii="Times New Roman" w:hAnsi="Times New Roman" w:cs="Times New Roman"/>
          <w:sz w:val="24"/>
          <w:szCs w:val="24"/>
          <w:rPrChange w:id="287" w:author="Taylor Stewart" w:date="2014-09-07T14:29:00Z">
            <w:rPr>
              <w:rFonts w:ascii="Times New Roman" w:hAnsi="Times New Roman" w:cs="Times New Roman"/>
              <w:sz w:val="24"/>
              <w:szCs w:val="24"/>
            </w:rPr>
          </w:rPrChange>
        </w:rPr>
        <w:t>197</w:t>
      </w:r>
      <w:r w:rsidR="009B2683" w:rsidRPr="00362DD5">
        <w:rPr>
          <w:rFonts w:ascii="Times New Roman" w:hAnsi="Times New Roman" w:cs="Times New Roman"/>
          <w:sz w:val="24"/>
          <w:szCs w:val="24"/>
          <w:rPrChange w:id="288" w:author="Taylor Stewart" w:date="2014-09-07T14:29:00Z">
            <w:rPr>
              <w:rFonts w:ascii="Times New Roman" w:hAnsi="Times New Roman" w:cs="Times New Roman"/>
              <w:sz w:val="24"/>
              <w:szCs w:val="24"/>
            </w:rPr>
          </w:rPrChange>
        </w:rPr>
        <w:t xml:space="preserve">3.  </w:t>
      </w:r>
      <w:r w:rsidR="00695175" w:rsidRPr="00362DD5">
        <w:rPr>
          <w:rFonts w:ascii="Times New Roman" w:hAnsi="Times New Roman" w:cs="Times New Roman"/>
          <w:sz w:val="24"/>
          <w:szCs w:val="24"/>
          <w:rPrChange w:id="289" w:author="Taylor Stewart" w:date="2014-09-07T14:29:00Z">
            <w:rPr>
              <w:rFonts w:ascii="Times New Roman" w:hAnsi="Times New Roman" w:cs="Times New Roman"/>
              <w:sz w:val="24"/>
              <w:szCs w:val="24"/>
            </w:rPr>
          </w:rPrChange>
        </w:rPr>
        <w:t>Freshwater f</w:t>
      </w:r>
      <w:r w:rsidR="00E43C98" w:rsidRPr="00362DD5">
        <w:rPr>
          <w:rFonts w:ascii="Times New Roman" w:hAnsi="Times New Roman" w:cs="Times New Roman"/>
          <w:sz w:val="24"/>
          <w:szCs w:val="24"/>
          <w:rPrChange w:id="290" w:author="Taylor Stewart" w:date="2014-09-07T14:29:00Z">
            <w:rPr>
              <w:rFonts w:ascii="Times New Roman" w:hAnsi="Times New Roman" w:cs="Times New Roman"/>
              <w:sz w:val="24"/>
              <w:szCs w:val="24"/>
            </w:rPr>
          </w:rPrChange>
        </w:rPr>
        <w:t xml:space="preserve">ishes of Canada. </w:t>
      </w:r>
      <w:r w:rsidR="009B2683" w:rsidRPr="00362DD5">
        <w:rPr>
          <w:rFonts w:ascii="Times New Roman" w:hAnsi="Times New Roman" w:cs="Times New Roman"/>
          <w:sz w:val="24"/>
          <w:szCs w:val="24"/>
          <w:rPrChange w:id="291"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292" w:author="Taylor Stewart" w:date="2014-09-07T14:29:00Z">
            <w:rPr>
              <w:rFonts w:ascii="Times New Roman" w:hAnsi="Times New Roman" w:cs="Times New Roman"/>
              <w:sz w:val="24"/>
              <w:szCs w:val="24"/>
            </w:rPr>
          </w:rPrChange>
        </w:rPr>
        <w:t>Gordon Soules Book Publishers Ltd, Vancouver</w:t>
      </w:r>
      <w:r w:rsidR="00B94D38" w:rsidRPr="00362DD5">
        <w:rPr>
          <w:rFonts w:ascii="Times New Roman" w:hAnsi="Times New Roman" w:cs="Times New Roman"/>
          <w:sz w:val="24"/>
          <w:szCs w:val="24"/>
          <w:rPrChange w:id="293" w:author="Taylor Stewart" w:date="2014-09-07T14:29:00Z">
            <w:rPr>
              <w:rFonts w:ascii="Times New Roman" w:hAnsi="Times New Roman" w:cs="Times New Roman"/>
              <w:sz w:val="24"/>
              <w:szCs w:val="24"/>
            </w:rPr>
          </w:rPrChange>
        </w:rPr>
        <w:t>, BC.</w:t>
      </w:r>
    </w:p>
    <w:p w14:paraId="159BFB4F" w14:textId="5E739CA4" w:rsidR="00F74134" w:rsidRPr="00362DD5" w:rsidRDefault="00EF4126" w:rsidP="00F74134">
      <w:pPr>
        <w:spacing w:after="0" w:line="480" w:lineRule="auto"/>
        <w:ind w:left="720" w:hanging="720"/>
        <w:rPr>
          <w:rFonts w:ascii="Times New Roman" w:hAnsi="Times New Roman" w:cs="Times New Roman"/>
          <w:sz w:val="24"/>
          <w:szCs w:val="24"/>
          <w:rPrChange w:id="294"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295" w:author="Taylor Stewart" w:date="2014-09-07T14:29:00Z">
            <w:rPr>
              <w:rFonts w:ascii="Times New Roman" w:hAnsi="Times New Roman" w:cs="Times New Roman"/>
              <w:sz w:val="24"/>
              <w:szCs w:val="24"/>
            </w:rPr>
          </w:rPrChange>
        </w:rPr>
        <w:t>Venables</w:t>
      </w:r>
      <w:r w:rsidR="00A4230E" w:rsidRPr="00362DD5">
        <w:rPr>
          <w:rFonts w:ascii="Times New Roman" w:hAnsi="Times New Roman" w:cs="Times New Roman"/>
          <w:sz w:val="24"/>
          <w:szCs w:val="24"/>
          <w:rPrChange w:id="296" w:author="Taylor Stewart" w:date="2014-09-07T14:29:00Z">
            <w:rPr>
              <w:rFonts w:ascii="Times New Roman" w:hAnsi="Times New Roman" w:cs="Times New Roman"/>
              <w:sz w:val="24"/>
              <w:szCs w:val="24"/>
            </w:rPr>
          </w:rPrChange>
        </w:rPr>
        <w:t xml:space="preserve"> WN, Ripley BD.  2002.  Modern applied statistics with S, f</w:t>
      </w:r>
      <w:r w:rsidRPr="00362DD5">
        <w:rPr>
          <w:rFonts w:ascii="Times New Roman" w:hAnsi="Times New Roman" w:cs="Times New Roman"/>
          <w:sz w:val="24"/>
          <w:szCs w:val="24"/>
          <w:rPrChange w:id="297" w:author="Taylor Stewart" w:date="2014-09-07T14:29:00Z">
            <w:rPr>
              <w:rFonts w:ascii="Times New Roman" w:hAnsi="Times New Roman" w:cs="Times New Roman"/>
              <w:sz w:val="24"/>
              <w:szCs w:val="24"/>
            </w:rPr>
          </w:rPrChange>
        </w:rPr>
        <w:t xml:space="preserve">ourth edition.  </w:t>
      </w:r>
      <w:proofErr w:type="gramStart"/>
      <w:r w:rsidRPr="00362DD5">
        <w:rPr>
          <w:rFonts w:ascii="Times New Roman" w:hAnsi="Times New Roman" w:cs="Times New Roman"/>
          <w:sz w:val="24"/>
          <w:szCs w:val="24"/>
          <w:rPrChange w:id="298" w:author="Taylor Stewart" w:date="2014-09-07T14:29:00Z">
            <w:rPr>
              <w:rFonts w:ascii="Times New Roman" w:hAnsi="Times New Roman" w:cs="Times New Roman"/>
              <w:sz w:val="24"/>
              <w:szCs w:val="24"/>
            </w:rPr>
          </w:rPrChange>
        </w:rPr>
        <w:t>S</w:t>
      </w:r>
      <w:r w:rsidR="00A4230E" w:rsidRPr="00362DD5">
        <w:rPr>
          <w:rFonts w:ascii="Times New Roman" w:hAnsi="Times New Roman" w:cs="Times New Roman"/>
          <w:sz w:val="24"/>
          <w:szCs w:val="24"/>
          <w:rPrChange w:id="299" w:author="Taylor Stewart" w:date="2014-09-07T14:29:00Z">
            <w:rPr>
              <w:rFonts w:ascii="Times New Roman" w:hAnsi="Times New Roman" w:cs="Times New Roman"/>
              <w:sz w:val="24"/>
              <w:szCs w:val="24"/>
            </w:rPr>
          </w:rPrChange>
        </w:rPr>
        <w:t>p</w:t>
      </w:r>
      <w:r w:rsidRPr="00362DD5">
        <w:rPr>
          <w:rFonts w:ascii="Times New Roman" w:hAnsi="Times New Roman" w:cs="Times New Roman"/>
          <w:sz w:val="24"/>
          <w:szCs w:val="24"/>
          <w:rPrChange w:id="300" w:author="Taylor Stewart" w:date="2014-09-07T14:29:00Z">
            <w:rPr>
              <w:rFonts w:ascii="Times New Roman" w:hAnsi="Times New Roman" w:cs="Times New Roman"/>
              <w:sz w:val="24"/>
              <w:szCs w:val="24"/>
            </w:rPr>
          </w:rPrChange>
        </w:rPr>
        <w:t>ringer, New York.</w:t>
      </w:r>
      <w:proofErr w:type="gramEnd"/>
    </w:p>
    <w:p w14:paraId="2351E3CF" w14:textId="1F096FBE" w:rsidR="00D91794" w:rsidRPr="00362DD5" w:rsidRDefault="00F74134" w:rsidP="00F74134">
      <w:pPr>
        <w:spacing w:after="0" w:line="480" w:lineRule="auto"/>
        <w:ind w:left="720" w:hanging="720"/>
        <w:rPr>
          <w:rFonts w:ascii="Times New Roman" w:hAnsi="Times New Roman" w:cs="Times New Roman"/>
          <w:sz w:val="24"/>
          <w:szCs w:val="24"/>
          <w:rPrChange w:id="301"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302" w:author="Taylor Stewart" w:date="2014-09-07T14:29:00Z">
            <w:rPr>
              <w:rFonts w:ascii="Times New Roman" w:hAnsi="Times New Roman" w:cs="Times New Roman"/>
              <w:sz w:val="24"/>
              <w:szCs w:val="24"/>
            </w:rPr>
          </w:rPrChange>
        </w:rPr>
        <w:t>Vescei P, Panayi D.  2014.  Range extension for the pygmy whitefish (</w:t>
      </w:r>
      <w:r w:rsidRPr="00362DD5">
        <w:rPr>
          <w:rFonts w:ascii="Times New Roman" w:hAnsi="Times New Roman" w:cs="Times New Roman"/>
          <w:i/>
          <w:iCs/>
          <w:sz w:val="24"/>
          <w:szCs w:val="24"/>
          <w:rPrChange w:id="303" w:author="Taylor Stewart" w:date="2014-09-07T14:29:00Z">
            <w:rPr>
              <w:rFonts w:ascii="Times New Roman" w:hAnsi="Times New Roman" w:cs="Times New Roman"/>
              <w:i/>
              <w:iCs/>
              <w:sz w:val="24"/>
              <w:szCs w:val="24"/>
            </w:rPr>
          </w:rPrChange>
        </w:rPr>
        <w:t>Prosopium coulterii</w:t>
      </w:r>
      <w:r w:rsidRPr="00362DD5">
        <w:rPr>
          <w:rFonts w:ascii="Times New Roman" w:hAnsi="Times New Roman" w:cs="Times New Roman"/>
          <w:sz w:val="24"/>
          <w:szCs w:val="24"/>
          <w:rPrChange w:id="304" w:author="Taylor Stewart" w:date="2014-09-07T14:29:00Z">
            <w:rPr>
              <w:rFonts w:ascii="Times New Roman" w:hAnsi="Times New Roman" w:cs="Times New Roman"/>
              <w:sz w:val="24"/>
              <w:szCs w:val="24"/>
            </w:rPr>
          </w:rPrChange>
        </w:rPr>
        <w:t xml:space="preserve">) in the Northwest Territories, Canada.  </w:t>
      </w:r>
      <w:proofErr w:type="gramStart"/>
      <w:r w:rsidRPr="00362DD5">
        <w:rPr>
          <w:rFonts w:ascii="Times New Roman" w:hAnsi="Times New Roman" w:cs="Times New Roman"/>
          <w:sz w:val="24"/>
          <w:szCs w:val="24"/>
          <w:rPrChange w:id="305" w:author="Taylor Stewart" w:date="2014-09-07T14:29:00Z">
            <w:rPr>
              <w:rFonts w:ascii="Times New Roman" w:hAnsi="Times New Roman" w:cs="Times New Roman"/>
              <w:sz w:val="24"/>
              <w:szCs w:val="24"/>
            </w:rPr>
          </w:rPrChange>
        </w:rPr>
        <w:t>The Canadian Field-Naturalist.</w:t>
      </w:r>
      <w:proofErr w:type="gramEnd"/>
      <w:r w:rsidRPr="00362DD5">
        <w:rPr>
          <w:rFonts w:ascii="Times New Roman" w:hAnsi="Times New Roman" w:cs="Times New Roman"/>
          <w:sz w:val="24"/>
          <w:szCs w:val="24"/>
          <w:rPrChange w:id="306"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307" w:author="Taylor Stewart" w:date="2014-09-07T14:29:00Z">
            <w:rPr>
              <w:rFonts w:ascii="Times New Roman" w:hAnsi="Times New Roman" w:cs="Times New Roman"/>
              <w:sz w:val="24"/>
              <w:szCs w:val="24"/>
            </w:rPr>
          </w:rPrChange>
        </w:rPr>
        <w:t>In press.</w:t>
      </w:r>
      <w:proofErr w:type="gramEnd"/>
    </w:p>
    <w:p w14:paraId="62AE3C8A" w14:textId="34559B30" w:rsidR="00F74134" w:rsidRPr="00362DD5" w:rsidRDefault="00F74134" w:rsidP="00F74134">
      <w:pPr>
        <w:spacing w:after="0" w:line="480" w:lineRule="auto"/>
        <w:ind w:left="720" w:hanging="720"/>
        <w:rPr>
          <w:rFonts w:ascii="Times New Roman" w:hAnsi="Times New Roman" w:cs="Times New Roman"/>
          <w:sz w:val="24"/>
          <w:szCs w:val="24"/>
        </w:rPr>
      </w:pPr>
      <w:r w:rsidRPr="00362DD5">
        <w:rPr>
          <w:rFonts w:ascii="Times New Roman" w:hAnsi="Times New Roman" w:cs="Times New Roman"/>
          <w:sz w:val="24"/>
          <w:szCs w:val="24"/>
          <w:rPrChange w:id="308" w:author="Taylor Stewart" w:date="2014-09-07T14:29:00Z">
            <w:rPr>
              <w:rFonts w:ascii="Times New Roman" w:hAnsi="Times New Roman" w:cs="Times New Roman"/>
              <w:sz w:val="24"/>
              <w:szCs w:val="24"/>
            </w:rPr>
          </w:rPrChange>
        </w:rPr>
        <w:t>Weisel GF, Hanzel DA, Newell RL.  1973.  The pygmy whi</w:t>
      </w:r>
      <w:r w:rsidR="00695175" w:rsidRPr="00362DD5">
        <w:rPr>
          <w:rFonts w:ascii="Times New Roman" w:hAnsi="Times New Roman" w:cs="Times New Roman"/>
          <w:sz w:val="24"/>
          <w:szCs w:val="24"/>
          <w:rPrChange w:id="309" w:author="Taylor Stewart" w:date="2014-09-07T14:29:00Z">
            <w:rPr>
              <w:rFonts w:ascii="Times New Roman" w:hAnsi="Times New Roman" w:cs="Times New Roman"/>
              <w:sz w:val="24"/>
              <w:szCs w:val="24"/>
            </w:rPr>
          </w:rPrChange>
        </w:rPr>
        <w:t>tefish, Prosopium coulteri, in w</w:t>
      </w:r>
      <w:r w:rsidRPr="00362DD5">
        <w:rPr>
          <w:rFonts w:ascii="Times New Roman" w:hAnsi="Times New Roman" w:cs="Times New Roman"/>
          <w:sz w:val="24"/>
          <w:szCs w:val="24"/>
          <w:rPrChange w:id="310" w:author="Taylor Stewart" w:date="2014-09-07T14:29:00Z">
            <w:rPr>
              <w:rFonts w:ascii="Times New Roman" w:hAnsi="Times New Roman" w:cs="Times New Roman"/>
              <w:sz w:val="24"/>
              <w:szCs w:val="24"/>
            </w:rPr>
          </w:rPrChange>
        </w:rPr>
        <w:t xml:space="preserve">estern Montana.  Fishery Bulletin, U.S. Fish and Wildlife Service.  </w:t>
      </w:r>
      <w:proofErr w:type="gramStart"/>
      <w:r w:rsidRPr="00362DD5">
        <w:rPr>
          <w:rFonts w:ascii="Times New Roman" w:hAnsi="Times New Roman" w:cs="Times New Roman"/>
          <w:sz w:val="24"/>
          <w:szCs w:val="24"/>
          <w:rPrChange w:id="311" w:author="Taylor Stewart" w:date="2014-09-07T14:29:00Z">
            <w:rPr>
              <w:rFonts w:ascii="Times New Roman" w:hAnsi="Times New Roman" w:cs="Times New Roman"/>
              <w:sz w:val="24"/>
              <w:szCs w:val="24"/>
            </w:rPr>
          </w:rPrChange>
        </w:rPr>
        <w:t>7:587-596.</w:t>
      </w:r>
      <w:proofErr w:type="gramEnd"/>
    </w:p>
    <w:p w14:paraId="179D421C" w14:textId="511C6760" w:rsidR="00517D0B" w:rsidRPr="00362DD5" w:rsidRDefault="00D216F9" w:rsidP="00900D5A">
      <w:pPr>
        <w:spacing w:after="0" w:line="480" w:lineRule="auto"/>
        <w:ind w:left="720" w:hanging="720"/>
        <w:rPr>
          <w:rFonts w:ascii="Times New Roman" w:hAnsi="Times New Roman" w:cs="Times New Roman"/>
          <w:sz w:val="24"/>
          <w:szCs w:val="24"/>
          <w:rPrChange w:id="312" w:author="Taylor Stewart" w:date="2014-09-07T14:29:00Z">
            <w:rPr>
              <w:rFonts w:ascii="Times New Roman" w:hAnsi="Times New Roman" w:cs="Times New Roman"/>
              <w:sz w:val="24"/>
              <w:szCs w:val="24"/>
            </w:rPr>
          </w:rPrChange>
        </w:rPr>
      </w:pPr>
      <w:proofErr w:type="spellStart"/>
      <w:r w:rsidRPr="00362DD5">
        <w:rPr>
          <w:rFonts w:ascii="Times New Roman" w:hAnsi="Times New Roman" w:cs="Times New Roman"/>
          <w:sz w:val="24"/>
          <w:szCs w:val="24"/>
        </w:rPr>
        <w:t>Weisel</w:t>
      </w:r>
      <w:proofErr w:type="spellEnd"/>
      <w:r w:rsidRPr="00362DD5">
        <w:rPr>
          <w:rFonts w:ascii="Times New Roman" w:hAnsi="Times New Roman" w:cs="Times New Roman"/>
          <w:sz w:val="24"/>
          <w:szCs w:val="24"/>
        </w:rPr>
        <w:t xml:space="preserve"> G</w:t>
      </w:r>
      <w:r w:rsidR="008472D2" w:rsidRPr="00362DD5">
        <w:rPr>
          <w:rFonts w:ascii="Times New Roman" w:hAnsi="Times New Roman" w:cs="Times New Roman"/>
          <w:sz w:val="24"/>
          <w:szCs w:val="24"/>
        </w:rPr>
        <w:t>F</w:t>
      </w:r>
      <w:r w:rsidRPr="00362DD5">
        <w:rPr>
          <w:rFonts w:ascii="Times New Roman" w:hAnsi="Times New Roman" w:cs="Times New Roman"/>
          <w:sz w:val="24"/>
          <w:szCs w:val="24"/>
        </w:rPr>
        <w:t xml:space="preserve">, </w:t>
      </w:r>
      <w:r w:rsidR="00517D0B" w:rsidRPr="00362DD5">
        <w:rPr>
          <w:rFonts w:ascii="Times New Roman" w:hAnsi="Times New Roman" w:cs="Times New Roman"/>
          <w:sz w:val="24"/>
          <w:szCs w:val="24"/>
        </w:rPr>
        <w:t>Dillon</w:t>
      </w:r>
      <w:r w:rsidR="00B94D38" w:rsidRPr="00362DD5">
        <w:rPr>
          <w:rFonts w:ascii="Times New Roman" w:hAnsi="Times New Roman" w:cs="Times New Roman"/>
          <w:sz w:val="24"/>
          <w:szCs w:val="24"/>
        </w:rPr>
        <w:t xml:space="preserve"> JB.  1954.  Observations on the pygmy w</w:t>
      </w:r>
      <w:r w:rsidR="00517D0B" w:rsidRPr="00362DD5">
        <w:rPr>
          <w:rFonts w:ascii="Times New Roman" w:hAnsi="Times New Roman" w:cs="Times New Roman"/>
          <w:sz w:val="24"/>
          <w:szCs w:val="24"/>
        </w:rPr>
        <w:t xml:space="preserve">hitefish, </w:t>
      </w:r>
      <w:r w:rsidR="00517D0B" w:rsidRPr="00362DD5">
        <w:rPr>
          <w:rFonts w:ascii="Times New Roman" w:hAnsi="Times New Roman" w:cs="Times New Roman"/>
          <w:i/>
          <w:sz w:val="24"/>
          <w:szCs w:val="24"/>
        </w:rPr>
        <w:t>Prosopium coulteri</w:t>
      </w:r>
      <w:r w:rsidR="00517D0B" w:rsidRPr="00362DD5">
        <w:rPr>
          <w:rFonts w:ascii="Times New Roman" w:hAnsi="Times New Roman" w:cs="Times New Roman"/>
          <w:sz w:val="24"/>
          <w:szCs w:val="24"/>
        </w:rPr>
        <w:t xml:space="preserve">, from Bull Lake, Montana. </w:t>
      </w:r>
      <w:r w:rsidR="00B94D38" w:rsidRPr="00FC6607">
        <w:rPr>
          <w:rFonts w:ascii="Times New Roman" w:hAnsi="Times New Roman" w:cs="Times New Roman"/>
          <w:sz w:val="24"/>
          <w:szCs w:val="24"/>
        </w:rPr>
        <w:t xml:space="preserve"> </w:t>
      </w:r>
      <w:r w:rsidR="00517D0B" w:rsidRPr="00362DD5">
        <w:rPr>
          <w:rFonts w:ascii="Times New Roman" w:hAnsi="Times New Roman" w:cs="Times New Roman"/>
          <w:sz w:val="24"/>
          <w:szCs w:val="24"/>
          <w:rPrChange w:id="313" w:author="Taylor Stewart" w:date="2014-09-07T14:29:00Z">
            <w:rPr>
              <w:rFonts w:ascii="Times New Roman" w:hAnsi="Times New Roman" w:cs="Times New Roman"/>
              <w:sz w:val="24"/>
              <w:szCs w:val="24"/>
            </w:rPr>
          </w:rPrChange>
        </w:rPr>
        <w:t>Copeia</w:t>
      </w:r>
      <w:r w:rsidR="009B2683" w:rsidRPr="00362DD5">
        <w:rPr>
          <w:rFonts w:ascii="Times New Roman" w:hAnsi="Times New Roman" w:cs="Times New Roman"/>
          <w:sz w:val="24"/>
          <w:szCs w:val="24"/>
          <w:rPrChange w:id="314"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315"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316" w:author="Taylor Stewart" w:date="2014-09-07T14:29:00Z">
            <w:rPr>
              <w:rFonts w:ascii="Times New Roman" w:hAnsi="Times New Roman" w:cs="Times New Roman"/>
              <w:sz w:val="24"/>
              <w:szCs w:val="24"/>
            </w:rPr>
          </w:rPrChange>
        </w:rPr>
        <w:t>2:124-127</w:t>
      </w:r>
      <w:r w:rsidR="00B94D38" w:rsidRPr="00362DD5">
        <w:rPr>
          <w:rFonts w:ascii="Times New Roman" w:hAnsi="Times New Roman" w:cs="Times New Roman"/>
          <w:sz w:val="24"/>
          <w:szCs w:val="24"/>
          <w:rPrChange w:id="317" w:author="Taylor Stewart" w:date="2014-09-07T14:29:00Z">
            <w:rPr>
              <w:rFonts w:ascii="Times New Roman" w:hAnsi="Times New Roman" w:cs="Times New Roman"/>
              <w:sz w:val="24"/>
              <w:szCs w:val="24"/>
            </w:rPr>
          </w:rPrChange>
        </w:rPr>
        <w:t>.</w:t>
      </w:r>
      <w:proofErr w:type="gramEnd"/>
    </w:p>
    <w:p w14:paraId="06FDF1B6" w14:textId="2F51E6F5" w:rsidR="00517D0B" w:rsidRPr="00362DD5" w:rsidRDefault="005F632D" w:rsidP="00900D5A">
      <w:pPr>
        <w:spacing w:after="0" w:line="480" w:lineRule="auto"/>
        <w:ind w:left="720" w:hanging="720"/>
        <w:rPr>
          <w:rFonts w:ascii="Times New Roman" w:hAnsi="Times New Roman" w:cs="Times New Roman"/>
          <w:sz w:val="24"/>
          <w:szCs w:val="24"/>
          <w:rPrChange w:id="318" w:author="Taylor Stewart" w:date="2014-09-07T14:29:00Z">
            <w:rPr>
              <w:rFonts w:ascii="Times New Roman" w:hAnsi="Times New Roman" w:cs="Times New Roman"/>
              <w:sz w:val="24"/>
              <w:szCs w:val="24"/>
            </w:rPr>
          </w:rPrChange>
        </w:rPr>
      </w:pPr>
      <w:r w:rsidRPr="00362DD5">
        <w:rPr>
          <w:rFonts w:ascii="Times New Roman" w:hAnsi="Times New Roman" w:cs="Times New Roman"/>
          <w:sz w:val="24"/>
          <w:szCs w:val="24"/>
          <w:rPrChange w:id="319" w:author="Taylor Stewart" w:date="2014-09-07T14:29:00Z">
            <w:rPr>
              <w:rFonts w:ascii="Times New Roman" w:hAnsi="Times New Roman" w:cs="Times New Roman"/>
              <w:sz w:val="24"/>
              <w:szCs w:val="24"/>
            </w:rPr>
          </w:rPrChange>
        </w:rPr>
        <w:t xml:space="preserve">Witt JDS, </w:t>
      </w:r>
      <w:r w:rsidR="00517D0B" w:rsidRPr="00362DD5">
        <w:rPr>
          <w:rFonts w:ascii="Times New Roman" w:hAnsi="Times New Roman" w:cs="Times New Roman"/>
          <w:sz w:val="24"/>
          <w:szCs w:val="24"/>
          <w:rPrChange w:id="320" w:author="Taylor Stewart" w:date="2014-09-07T14:29:00Z">
            <w:rPr>
              <w:rFonts w:ascii="Times New Roman" w:hAnsi="Times New Roman" w:cs="Times New Roman"/>
              <w:sz w:val="24"/>
              <w:szCs w:val="24"/>
            </w:rPr>
          </w:rPrChange>
        </w:rPr>
        <w:t>Zemlak</w:t>
      </w:r>
      <w:r w:rsidRPr="00362DD5">
        <w:rPr>
          <w:rFonts w:ascii="Times New Roman" w:hAnsi="Times New Roman" w:cs="Times New Roman"/>
          <w:sz w:val="24"/>
          <w:szCs w:val="24"/>
          <w:rPrChange w:id="321" w:author="Taylor Stewart" w:date="2014-09-07T14:29:00Z">
            <w:rPr>
              <w:rFonts w:ascii="Times New Roman" w:hAnsi="Times New Roman" w:cs="Times New Roman"/>
              <w:sz w:val="24"/>
              <w:szCs w:val="24"/>
            </w:rPr>
          </w:rPrChange>
        </w:rPr>
        <w:t xml:space="preserve"> RJ, </w:t>
      </w:r>
      <w:r w:rsidR="00517D0B" w:rsidRPr="00362DD5">
        <w:rPr>
          <w:rFonts w:ascii="Times New Roman" w:hAnsi="Times New Roman" w:cs="Times New Roman"/>
          <w:sz w:val="24"/>
          <w:szCs w:val="24"/>
          <w:rPrChange w:id="322" w:author="Taylor Stewart" w:date="2014-09-07T14:29:00Z">
            <w:rPr>
              <w:rFonts w:ascii="Times New Roman" w:hAnsi="Times New Roman" w:cs="Times New Roman"/>
              <w:sz w:val="24"/>
              <w:szCs w:val="24"/>
            </w:rPr>
          </w:rPrChange>
        </w:rPr>
        <w:t>Taylor</w:t>
      </w:r>
      <w:r w:rsidRPr="00362DD5">
        <w:rPr>
          <w:rFonts w:ascii="Times New Roman" w:hAnsi="Times New Roman" w:cs="Times New Roman"/>
          <w:sz w:val="24"/>
          <w:szCs w:val="24"/>
          <w:rPrChange w:id="323" w:author="Taylor Stewart" w:date="2014-09-07T14:29:00Z">
            <w:rPr>
              <w:rFonts w:ascii="Times New Roman" w:hAnsi="Times New Roman" w:cs="Times New Roman"/>
              <w:sz w:val="24"/>
              <w:szCs w:val="24"/>
            </w:rPr>
          </w:rPrChange>
        </w:rPr>
        <w:t xml:space="preserve"> EB</w:t>
      </w:r>
      <w:r w:rsidR="00517D0B" w:rsidRPr="00362DD5">
        <w:rPr>
          <w:rFonts w:ascii="Times New Roman" w:hAnsi="Times New Roman" w:cs="Times New Roman"/>
          <w:sz w:val="24"/>
          <w:szCs w:val="24"/>
          <w:rPrChange w:id="324" w:author="Taylor Stewart" w:date="2014-09-07T14:29:00Z">
            <w:rPr>
              <w:rFonts w:ascii="Times New Roman" w:hAnsi="Times New Roman" w:cs="Times New Roman"/>
              <w:sz w:val="24"/>
              <w:szCs w:val="24"/>
            </w:rPr>
          </w:rPrChange>
        </w:rPr>
        <w:t xml:space="preserve"> </w:t>
      </w:r>
      <w:r w:rsidR="00B94D38" w:rsidRPr="00362DD5">
        <w:rPr>
          <w:rFonts w:ascii="Times New Roman" w:hAnsi="Times New Roman" w:cs="Times New Roman"/>
          <w:sz w:val="24"/>
          <w:szCs w:val="24"/>
          <w:rPrChange w:id="325" w:author="Taylor Stewart" w:date="2014-09-07T14:29:00Z">
            <w:rPr>
              <w:rFonts w:ascii="Times New Roman" w:hAnsi="Times New Roman" w:cs="Times New Roman"/>
              <w:sz w:val="24"/>
              <w:szCs w:val="24"/>
            </w:rPr>
          </w:rPrChange>
        </w:rPr>
        <w:t xml:space="preserve"> .</w:t>
      </w:r>
      <w:r w:rsidR="00517D0B" w:rsidRPr="00362DD5">
        <w:rPr>
          <w:rFonts w:ascii="Times New Roman" w:hAnsi="Times New Roman" w:cs="Times New Roman"/>
          <w:sz w:val="24"/>
          <w:szCs w:val="24"/>
          <w:rPrChange w:id="326" w:author="Taylor Stewart" w:date="2014-09-07T14:29:00Z">
            <w:rPr>
              <w:rFonts w:ascii="Times New Roman" w:hAnsi="Times New Roman" w:cs="Times New Roman"/>
              <w:sz w:val="24"/>
              <w:szCs w:val="24"/>
            </w:rPr>
          </w:rPrChange>
        </w:rPr>
        <w:t>2011</w:t>
      </w:r>
      <w:r w:rsidR="00B94D38" w:rsidRPr="00362DD5">
        <w:rPr>
          <w:rFonts w:ascii="Times New Roman" w:hAnsi="Times New Roman" w:cs="Times New Roman"/>
          <w:sz w:val="24"/>
          <w:szCs w:val="24"/>
          <w:rPrChange w:id="327" w:author="Taylor Stewart" w:date="2014-09-07T14:29:00Z">
            <w:rPr>
              <w:rFonts w:ascii="Times New Roman" w:hAnsi="Times New Roman" w:cs="Times New Roman"/>
              <w:sz w:val="24"/>
              <w:szCs w:val="24"/>
            </w:rPr>
          </w:rPrChange>
        </w:rPr>
        <w:t xml:space="preserve">.  </w:t>
      </w:r>
      <w:r w:rsidR="00517D0B" w:rsidRPr="00362DD5">
        <w:rPr>
          <w:rFonts w:ascii="Times New Roman" w:hAnsi="Times New Roman" w:cs="Times New Roman"/>
          <w:sz w:val="24"/>
          <w:szCs w:val="24"/>
          <w:rPrChange w:id="328" w:author="Taylor Stewart" w:date="2014-09-07T14:29:00Z">
            <w:rPr>
              <w:rFonts w:ascii="Times New Roman" w:hAnsi="Times New Roman" w:cs="Times New Roman"/>
              <w:sz w:val="24"/>
              <w:szCs w:val="24"/>
            </w:rPr>
          </w:rPrChange>
        </w:rPr>
        <w:t>Phylogeography</w:t>
      </w:r>
      <w:r w:rsidR="00B94D38" w:rsidRPr="00362DD5">
        <w:rPr>
          <w:rFonts w:ascii="Times New Roman" w:hAnsi="Times New Roman" w:cs="Times New Roman"/>
          <w:sz w:val="24"/>
          <w:szCs w:val="24"/>
          <w:rPrChange w:id="329" w:author="Taylor Stewart" w:date="2014-09-07T14:29:00Z">
            <w:rPr>
              <w:rFonts w:ascii="Times New Roman" w:hAnsi="Times New Roman" w:cs="Times New Roman"/>
              <w:sz w:val="24"/>
              <w:szCs w:val="24"/>
            </w:rPr>
          </w:rPrChange>
        </w:rPr>
        <w:t xml:space="preserve"> and the origins of range d</w:t>
      </w:r>
      <w:r w:rsidR="00517D0B" w:rsidRPr="00362DD5">
        <w:rPr>
          <w:rFonts w:ascii="Times New Roman" w:hAnsi="Times New Roman" w:cs="Times New Roman"/>
          <w:sz w:val="24"/>
          <w:szCs w:val="24"/>
          <w:rPrChange w:id="330" w:author="Taylor Stewart" w:date="2014-09-07T14:29:00Z">
            <w:rPr>
              <w:rFonts w:ascii="Times New Roman" w:hAnsi="Times New Roman" w:cs="Times New Roman"/>
              <w:sz w:val="24"/>
              <w:szCs w:val="24"/>
            </w:rPr>
          </w:rPrChange>
        </w:rPr>
        <w:t xml:space="preserve">isjunctions </w:t>
      </w:r>
      <w:r w:rsidR="00B94D38" w:rsidRPr="00362DD5">
        <w:rPr>
          <w:rFonts w:ascii="Times New Roman" w:hAnsi="Times New Roman" w:cs="Times New Roman"/>
          <w:sz w:val="24"/>
          <w:szCs w:val="24"/>
          <w:rPrChange w:id="331" w:author="Taylor Stewart" w:date="2014-09-07T14:29:00Z">
            <w:rPr>
              <w:rFonts w:ascii="Times New Roman" w:hAnsi="Times New Roman" w:cs="Times New Roman"/>
              <w:sz w:val="24"/>
              <w:szCs w:val="24"/>
            </w:rPr>
          </w:rPrChange>
        </w:rPr>
        <w:t>in a north temperate fish, the pygmy w</w:t>
      </w:r>
      <w:r w:rsidR="00517D0B" w:rsidRPr="00362DD5">
        <w:rPr>
          <w:rFonts w:ascii="Times New Roman" w:hAnsi="Times New Roman" w:cs="Times New Roman"/>
          <w:sz w:val="24"/>
          <w:szCs w:val="24"/>
          <w:rPrChange w:id="332" w:author="Taylor Stewart" w:date="2014-09-07T14:29:00Z">
            <w:rPr>
              <w:rFonts w:ascii="Times New Roman" w:hAnsi="Times New Roman" w:cs="Times New Roman"/>
              <w:sz w:val="24"/>
              <w:szCs w:val="24"/>
            </w:rPr>
          </w:rPrChange>
        </w:rPr>
        <w:t>hitefish (</w:t>
      </w:r>
      <w:r w:rsidR="00517D0B" w:rsidRPr="00362DD5">
        <w:rPr>
          <w:rFonts w:ascii="Times New Roman" w:hAnsi="Times New Roman" w:cs="Times New Roman"/>
          <w:i/>
          <w:sz w:val="24"/>
          <w:szCs w:val="24"/>
          <w:rPrChange w:id="333" w:author="Taylor Stewart" w:date="2014-09-07T14:29:00Z">
            <w:rPr>
              <w:rFonts w:ascii="Times New Roman" w:hAnsi="Times New Roman" w:cs="Times New Roman"/>
              <w:i/>
              <w:sz w:val="24"/>
              <w:szCs w:val="24"/>
            </w:rPr>
          </w:rPrChange>
        </w:rPr>
        <w:t>Prosopium coulterii</w:t>
      </w:r>
      <w:r w:rsidR="00B94D38" w:rsidRPr="00362DD5">
        <w:rPr>
          <w:rFonts w:ascii="Times New Roman" w:hAnsi="Times New Roman" w:cs="Times New Roman"/>
          <w:sz w:val="24"/>
          <w:szCs w:val="24"/>
          <w:rPrChange w:id="334" w:author="Taylor Stewart" w:date="2014-09-07T14:29:00Z">
            <w:rPr>
              <w:rFonts w:ascii="Times New Roman" w:hAnsi="Times New Roman" w:cs="Times New Roman"/>
              <w:sz w:val="24"/>
              <w:szCs w:val="24"/>
            </w:rPr>
          </w:rPrChange>
        </w:rPr>
        <w:t>), inferred from mitochondrial and nuclear DNA sequence a</w:t>
      </w:r>
      <w:r w:rsidR="00517D0B" w:rsidRPr="00362DD5">
        <w:rPr>
          <w:rFonts w:ascii="Times New Roman" w:hAnsi="Times New Roman" w:cs="Times New Roman"/>
          <w:sz w:val="24"/>
          <w:szCs w:val="24"/>
          <w:rPrChange w:id="335" w:author="Taylor Stewart" w:date="2014-09-07T14:29:00Z">
            <w:rPr>
              <w:rFonts w:ascii="Times New Roman" w:hAnsi="Times New Roman" w:cs="Times New Roman"/>
              <w:sz w:val="24"/>
              <w:szCs w:val="24"/>
            </w:rPr>
          </w:rPrChange>
        </w:rPr>
        <w:t>n</w:t>
      </w:r>
      <w:r w:rsidRPr="00362DD5">
        <w:rPr>
          <w:rFonts w:ascii="Times New Roman" w:hAnsi="Times New Roman" w:cs="Times New Roman"/>
          <w:sz w:val="24"/>
          <w:szCs w:val="24"/>
          <w:rPrChange w:id="336" w:author="Taylor Stewart" w:date="2014-09-07T14:29:00Z">
            <w:rPr>
              <w:rFonts w:ascii="Times New Roman" w:hAnsi="Times New Roman" w:cs="Times New Roman"/>
              <w:sz w:val="24"/>
              <w:szCs w:val="24"/>
            </w:rPr>
          </w:rPrChange>
        </w:rPr>
        <w:t xml:space="preserve">alysis. </w:t>
      </w:r>
      <w:r w:rsidR="00B94D38" w:rsidRPr="00362DD5">
        <w:rPr>
          <w:rFonts w:ascii="Times New Roman" w:hAnsi="Times New Roman" w:cs="Times New Roman"/>
          <w:sz w:val="24"/>
          <w:szCs w:val="24"/>
          <w:rPrChange w:id="337"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338" w:author="Taylor Stewart" w:date="2014-09-07T14:29:00Z">
            <w:rPr>
              <w:rFonts w:ascii="Times New Roman" w:hAnsi="Times New Roman" w:cs="Times New Roman"/>
              <w:sz w:val="24"/>
              <w:szCs w:val="24"/>
            </w:rPr>
          </w:rPrChange>
        </w:rPr>
        <w:t>Journal of Biogeography</w:t>
      </w:r>
      <w:r w:rsidR="00B94D38" w:rsidRPr="00362DD5">
        <w:rPr>
          <w:rFonts w:ascii="Times New Roman" w:hAnsi="Times New Roman" w:cs="Times New Roman"/>
          <w:sz w:val="24"/>
          <w:szCs w:val="24"/>
          <w:rPrChange w:id="339" w:author="Taylor Stewart" w:date="2014-09-07T14:29:00Z">
            <w:rPr>
              <w:rFonts w:ascii="Times New Roman" w:hAnsi="Times New Roman" w:cs="Times New Roman"/>
              <w:sz w:val="24"/>
              <w:szCs w:val="24"/>
            </w:rPr>
          </w:rPrChange>
        </w:rPr>
        <w:t>.</w:t>
      </w:r>
      <w:proofErr w:type="gramEnd"/>
      <w:r w:rsidR="00B94D38" w:rsidRPr="00362DD5">
        <w:rPr>
          <w:rFonts w:ascii="Times New Roman" w:hAnsi="Times New Roman" w:cs="Times New Roman"/>
          <w:sz w:val="24"/>
          <w:szCs w:val="24"/>
          <w:rPrChange w:id="340"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341"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342" w:author="Taylor Stewart" w:date="2014-09-07T14:29:00Z">
            <w:rPr>
              <w:rFonts w:ascii="Times New Roman" w:hAnsi="Times New Roman" w:cs="Times New Roman"/>
              <w:sz w:val="24"/>
              <w:szCs w:val="24"/>
            </w:rPr>
          </w:rPrChange>
        </w:rPr>
        <w:t>38:1557–1569</w:t>
      </w:r>
      <w:r w:rsidR="00B94D38" w:rsidRPr="00362DD5">
        <w:rPr>
          <w:rFonts w:ascii="Times New Roman" w:hAnsi="Times New Roman" w:cs="Times New Roman"/>
          <w:sz w:val="24"/>
          <w:szCs w:val="24"/>
          <w:rPrChange w:id="343" w:author="Taylor Stewart" w:date="2014-09-07T14:29:00Z">
            <w:rPr>
              <w:rFonts w:ascii="Times New Roman" w:hAnsi="Times New Roman" w:cs="Times New Roman"/>
              <w:sz w:val="24"/>
              <w:szCs w:val="24"/>
            </w:rPr>
          </w:rPrChange>
        </w:rPr>
        <w:t>.</w:t>
      </w:r>
      <w:proofErr w:type="gramEnd"/>
    </w:p>
    <w:p w14:paraId="0885CAB6" w14:textId="169C3E09" w:rsidR="00FC01F0" w:rsidRPr="00362DD5" w:rsidRDefault="00517D0B" w:rsidP="00A4230E">
      <w:pPr>
        <w:spacing w:after="0" w:line="480" w:lineRule="auto"/>
        <w:ind w:left="720" w:hanging="720"/>
        <w:rPr>
          <w:ins w:id="344" w:author="Taylor Stewart" w:date="2014-09-07T14:24:00Z"/>
          <w:rFonts w:ascii="Times New Roman" w:hAnsi="Times New Roman" w:cs="Times New Roman"/>
          <w:sz w:val="24"/>
          <w:szCs w:val="24"/>
          <w:rPrChange w:id="345" w:author="Taylor Stewart" w:date="2014-09-07T14:29:00Z">
            <w:rPr>
              <w:ins w:id="346" w:author="Taylor Stewart" w:date="2014-09-07T14:24:00Z"/>
              <w:rFonts w:ascii="Times New Roman" w:hAnsi="Times New Roman" w:cs="Times New Roman"/>
              <w:sz w:val="24"/>
              <w:szCs w:val="24"/>
            </w:rPr>
          </w:rPrChange>
        </w:rPr>
      </w:pPr>
      <w:r w:rsidRPr="00362DD5">
        <w:rPr>
          <w:rFonts w:ascii="Times New Roman" w:hAnsi="Times New Roman" w:cs="Times New Roman"/>
          <w:sz w:val="24"/>
          <w:szCs w:val="24"/>
          <w:rPrChange w:id="347" w:author="Taylor Stewart" w:date="2014-09-07T14:29:00Z">
            <w:rPr>
              <w:rFonts w:ascii="Times New Roman" w:hAnsi="Times New Roman" w:cs="Times New Roman"/>
              <w:sz w:val="24"/>
              <w:szCs w:val="24"/>
            </w:rPr>
          </w:rPrChange>
        </w:rPr>
        <w:t>Zeml</w:t>
      </w:r>
      <w:r w:rsidR="005F632D" w:rsidRPr="00362DD5">
        <w:rPr>
          <w:rFonts w:ascii="Times New Roman" w:hAnsi="Times New Roman" w:cs="Times New Roman"/>
          <w:sz w:val="24"/>
          <w:szCs w:val="24"/>
          <w:rPrChange w:id="348" w:author="Taylor Stewart" w:date="2014-09-07T14:29:00Z">
            <w:rPr>
              <w:rFonts w:ascii="Times New Roman" w:hAnsi="Times New Roman" w:cs="Times New Roman"/>
              <w:sz w:val="24"/>
              <w:szCs w:val="24"/>
            </w:rPr>
          </w:rPrChange>
        </w:rPr>
        <w:t xml:space="preserve">ak RJ, </w:t>
      </w:r>
      <w:r w:rsidRPr="00362DD5">
        <w:rPr>
          <w:rFonts w:ascii="Times New Roman" w:hAnsi="Times New Roman" w:cs="Times New Roman"/>
          <w:sz w:val="24"/>
          <w:szCs w:val="24"/>
          <w:rPrChange w:id="349" w:author="Taylor Stewart" w:date="2014-09-07T14:29:00Z">
            <w:rPr>
              <w:rFonts w:ascii="Times New Roman" w:hAnsi="Times New Roman" w:cs="Times New Roman"/>
              <w:sz w:val="24"/>
              <w:szCs w:val="24"/>
            </w:rPr>
          </w:rPrChange>
        </w:rPr>
        <w:t>McPh</w:t>
      </w:r>
      <w:r w:rsidR="00214B20" w:rsidRPr="00362DD5">
        <w:rPr>
          <w:rFonts w:ascii="Times New Roman" w:hAnsi="Times New Roman" w:cs="Times New Roman"/>
          <w:sz w:val="24"/>
          <w:szCs w:val="24"/>
          <w:rPrChange w:id="350" w:author="Taylor Stewart" w:date="2014-09-07T14:29:00Z">
            <w:rPr>
              <w:rFonts w:ascii="Times New Roman" w:hAnsi="Times New Roman" w:cs="Times New Roman"/>
              <w:sz w:val="24"/>
              <w:szCs w:val="24"/>
            </w:rPr>
          </w:rPrChange>
        </w:rPr>
        <w:t>ail</w:t>
      </w:r>
      <w:r w:rsidR="005F632D" w:rsidRPr="00362DD5">
        <w:rPr>
          <w:rFonts w:ascii="Times New Roman" w:hAnsi="Times New Roman" w:cs="Times New Roman"/>
          <w:sz w:val="24"/>
          <w:szCs w:val="24"/>
          <w:rPrChange w:id="351" w:author="Taylor Stewart" w:date="2014-09-07T14:29:00Z">
            <w:rPr>
              <w:rFonts w:ascii="Times New Roman" w:hAnsi="Times New Roman" w:cs="Times New Roman"/>
              <w:sz w:val="24"/>
              <w:szCs w:val="24"/>
            </w:rPr>
          </w:rPrChange>
        </w:rPr>
        <w:t xml:space="preserve"> JD</w:t>
      </w:r>
      <w:r w:rsidR="00B94D38" w:rsidRPr="00362DD5">
        <w:rPr>
          <w:rFonts w:ascii="Times New Roman" w:hAnsi="Times New Roman" w:cs="Times New Roman"/>
          <w:sz w:val="24"/>
          <w:szCs w:val="24"/>
          <w:rPrChange w:id="352" w:author="Taylor Stewart" w:date="2014-09-07T14:29:00Z">
            <w:rPr>
              <w:rFonts w:ascii="Times New Roman" w:hAnsi="Times New Roman" w:cs="Times New Roman"/>
              <w:sz w:val="24"/>
              <w:szCs w:val="24"/>
            </w:rPr>
          </w:rPrChange>
        </w:rPr>
        <w:t xml:space="preserve">.  </w:t>
      </w:r>
      <w:r w:rsidR="00214B20" w:rsidRPr="00362DD5">
        <w:rPr>
          <w:rFonts w:ascii="Times New Roman" w:hAnsi="Times New Roman" w:cs="Times New Roman"/>
          <w:sz w:val="24"/>
          <w:szCs w:val="24"/>
          <w:rPrChange w:id="353" w:author="Taylor Stewart" w:date="2014-09-07T14:29:00Z">
            <w:rPr>
              <w:rFonts w:ascii="Times New Roman" w:hAnsi="Times New Roman" w:cs="Times New Roman"/>
              <w:sz w:val="24"/>
              <w:szCs w:val="24"/>
            </w:rPr>
          </w:rPrChange>
        </w:rPr>
        <w:t>2006</w:t>
      </w:r>
      <w:r w:rsidR="00B94D38" w:rsidRPr="00362DD5">
        <w:rPr>
          <w:rFonts w:ascii="Times New Roman" w:hAnsi="Times New Roman" w:cs="Times New Roman"/>
          <w:sz w:val="24"/>
          <w:szCs w:val="24"/>
          <w:rPrChange w:id="354" w:author="Taylor Stewart" w:date="2014-09-07T14:29:00Z">
            <w:rPr>
              <w:rFonts w:ascii="Times New Roman" w:hAnsi="Times New Roman" w:cs="Times New Roman"/>
              <w:sz w:val="24"/>
              <w:szCs w:val="24"/>
            </w:rPr>
          </w:rPrChange>
        </w:rPr>
        <w:t>.  The biology of pygmy w</w:t>
      </w:r>
      <w:r w:rsidRPr="00362DD5">
        <w:rPr>
          <w:rFonts w:ascii="Times New Roman" w:hAnsi="Times New Roman" w:cs="Times New Roman"/>
          <w:sz w:val="24"/>
          <w:szCs w:val="24"/>
          <w:rPrChange w:id="355" w:author="Taylor Stewart" w:date="2014-09-07T14:29:00Z">
            <w:rPr>
              <w:rFonts w:ascii="Times New Roman" w:hAnsi="Times New Roman" w:cs="Times New Roman"/>
              <w:sz w:val="24"/>
              <w:szCs w:val="24"/>
            </w:rPr>
          </w:rPrChange>
        </w:rPr>
        <w:t xml:space="preserve">hitefish, </w:t>
      </w:r>
      <w:r w:rsidRPr="00362DD5">
        <w:rPr>
          <w:rFonts w:ascii="Times New Roman" w:hAnsi="Times New Roman" w:cs="Times New Roman"/>
          <w:i/>
          <w:sz w:val="24"/>
          <w:szCs w:val="24"/>
          <w:rPrChange w:id="356" w:author="Taylor Stewart" w:date="2014-09-07T14:29:00Z">
            <w:rPr>
              <w:rFonts w:ascii="Times New Roman" w:hAnsi="Times New Roman" w:cs="Times New Roman"/>
              <w:i/>
              <w:sz w:val="24"/>
              <w:szCs w:val="24"/>
            </w:rPr>
          </w:rPrChange>
        </w:rPr>
        <w:t>Prosopium coulterii</w:t>
      </w:r>
      <w:r w:rsidR="00B94D38" w:rsidRPr="00362DD5">
        <w:rPr>
          <w:rFonts w:ascii="Times New Roman" w:hAnsi="Times New Roman" w:cs="Times New Roman"/>
          <w:sz w:val="24"/>
          <w:szCs w:val="24"/>
          <w:rPrChange w:id="357" w:author="Taylor Stewart" w:date="2014-09-07T14:29:00Z">
            <w:rPr>
              <w:rFonts w:ascii="Times New Roman" w:hAnsi="Times New Roman" w:cs="Times New Roman"/>
              <w:sz w:val="24"/>
              <w:szCs w:val="24"/>
            </w:rPr>
          </w:rPrChange>
        </w:rPr>
        <w:t>, in a closed sub-boreal l</w:t>
      </w:r>
      <w:r w:rsidRPr="00362DD5">
        <w:rPr>
          <w:rFonts w:ascii="Times New Roman" w:hAnsi="Times New Roman" w:cs="Times New Roman"/>
          <w:sz w:val="24"/>
          <w:szCs w:val="24"/>
          <w:rPrChange w:id="358" w:author="Taylor Stewart" w:date="2014-09-07T14:29:00Z">
            <w:rPr>
              <w:rFonts w:ascii="Times New Roman" w:hAnsi="Times New Roman" w:cs="Times New Roman"/>
              <w:sz w:val="24"/>
              <w:szCs w:val="24"/>
            </w:rPr>
          </w:rPrChange>
        </w:rPr>
        <w:t xml:space="preserve">ake: </w:t>
      </w:r>
      <w:r w:rsidR="00B94D38" w:rsidRPr="00362DD5">
        <w:rPr>
          <w:rFonts w:ascii="Times New Roman" w:hAnsi="Times New Roman" w:cs="Times New Roman"/>
          <w:sz w:val="24"/>
          <w:szCs w:val="24"/>
          <w:rPrChange w:id="359" w:author="Taylor Stewart" w:date="2014-09-07T14:29:00Z">
            <w:rPr>
              <w:rFonts w:ascii="Times New Roman" w:hAnsi="Times New Roman" w:cs="Times New Roman"/>
              <w:sz w:val="24"/>
              <w:szCs w:val="24"/>
            </w:rPr>
          </w:rPrChange>
        </w:rPr>
        <w:t>spatial d</w:t>
      </w:r>
      <w:r w:rsidRPr="00362DD5">
        <w:rPr>
          <w:rFonts w:ascii="Times New Roman" w:hAnsi="Times New Roman" w:cs="Times New Roman"/>
          <w:sz w:val="24"/>
          <w:szCs w:val="24"/>
          <w:rPrChange w:id="360" w:author="Taylor Stewart" w:date="2014-09-07T14:29:00Z">
            <w:rPr>
              <w:rFonts w:ascii="Times New Roman" w:hAnsi="Times New Roman" w:cs="Times New Roman"/>
              <w:sz w:val="24"/>
              <w:szCs w:val="24"/>
            </w:rPr>
          </w:rPrChange>
        </w:rPr>
        <w:t xml:space="preserve">istribution and </w:t>
      </w:r>
      <w:r w:rsidR="00B94D38" w:rsidRPr="00362DD5">
        <w:rPr>
          <w:rFonts w:ascii="Times New Roman" w:hAnsi="Times New Roman" w:cs="Times New Roman"/>
          <w:sz w:val="24"/>
          <w:szCs w:val="24"/>
          <w:rPrChange w:id="361" w:author="Taylor Stewart" w:date="2014-09-07T14:29:00Z">
            <w:rPr>
              <w:rFonts w:ascii="Times New Roman" w:hAnsi="Times New Roman" w:cs="Times New Roman"/>
              <w:sz w:val="24"/>
              <w:szCs w:val="24"/>
            </w:rPr>
          </w:rPrChange>
        </w:rPr>
        <w:t>diel m</w:t>
      </w:r>
      <w:r w:rsidRPr="00362DD5">
        <w:rPr>
          <w:rFonts w:ascii="Times New Roman" w:hAnsi="Times New Roman" w:cs="Times New Roman"/>
          <w:sz w:val="24"/>
          <w:szCs w:val="24"/>
          <w:rPrChange w:id="362" w:author="Taylor Stewart" w:date="2014-09-07T14:29:00Z">
            <w:rPr>
              <w:rFonts w:ascii="Times New Roman" w:hAnsi="Times New Roman" w:cs="Times New Roman"/>
              <w:sz w:val="24"/>
              <w:szCs w:val="24"/>
            </w:rPr>
          </w:rPrChange>
        </w:rPr>
        <w:t>ovements.</w:t>
      </w:r>
      <w:r w:rsidR="004928D6" w:rsidRPr="00362DD5">
        <w:rPr>
          <w:rFonts w:ascii="Times New Roman" w:hAnsi="Times New Roman" w:cs="Times New Roman"/>
          <w:sz w:val="24"/>
          <w:szCs w:val="24"/>
          <w:rPrChange w:id="363" w:author="Taylor Stewart" w:date="2014-09-07T14:29:00Z">
            <w:rPr>
              <w:rFonts w:ascii="Times New Roman" w:hAnsi="Times New Roman" w:cs="Times New Roman"/>
              <w:sz w:val="24"/>
              <w:szCs w:val="24"/>
            </w:rPr>
          </w:rPrChange>
        </w:rPr>
        <w:t xml:space="preserve"> </w:t>
      </w:r>
      <w:r w:rsidRPr="00362DD5">
        <w:rPr>
          <w:rFonts w:ascii="Times New Roman" w:hAnsi="Times New Roman" w:cs="Times New Roman"/>
          <w:sz w:val="24"/>
          <w:szCs w:val="24"/>
          <w:rPrChange w:id="364" w:author="Taylor Stewart" w:date="2014-09-07T14:29:00Z">
            <w:rPr>
              <w:rFonts w:ascii="Times New Roman" w:hAnsi="Times New Roman" w:cs="Times New Roman"/>
              <w:sz w:val="24"/>
              <w:szCs w:val="24"/>
            </w:rPr>
          </w:rPrChange>
        </w:rPr>
        <w:t xml:space="preserve"> </w:t>
      </w:r>
      <w:proofErr w:type="gramStart"/>
      <w:r w:rsidRPr="00362DD5">
        <w:rPr>
          <w:rFonts w:ascii="Times New Roman" w:hAnsi="Times New Roman" w:cs="Times New Roman"/>
          <w:sz w:val="24"/>
          <w:szCs w:val="24"/>
          <w:rPrChange w:id="365" w:author="Taylor Stewart" w:date="2014-09-07T14:29:00Z">
            <w:rPr>
              <w:rFonts w:ascii="Times New Roman" w:hAnsi="Times New Roman" w:cs="Times New Roman"/>
              <w:sz w:val="24"/>
              <w:szCs w:val="24"/>
            </w:rPr>
          </w:rPrChange>
        </w:rPr>
        <w:t>Environment</w:t>
      </w:r>
      <w:r w:rsidR="004928D6" w:rsidRPr="00362DD5">
        <w:rPr>
          <w:rFonts w:ascii="Times New Roman" w:hAnsi="Times New Roman" w:cs="Times New Roman"/>
          <w:sz w:val="24"/>
          <w:szCs w:val="24"/>
          <w:rPrChange w:id="366" w:author="Taylor Stewart" w:date="2014-09-07T14:29:00Z">
            <w:rPr>
              <w:rFonts w:ascii="Times New Roman" w:hAnsi="Times New Roman" w:cs="Times New Roman"/>
              <w:sz w:val="24"/>
              <w:szCs w:val="24"/>
            </w:rPr>
          </w:rPrChange>
        </w:rPr>
        <w:t xml:space="preserve">al </w:t>
      </w:r>
      <w:r w:rsidRPr="00362DD5">
        <w:rPr>
          <w:rFonts w:ascii="Times New Roman" w:hAnsi="Times New Roman" w:cs="Times New Roman"/>
          <w:sz w:val="24"/>
          <w:szCs w:val="24"/>
          <w:rPrChange w:id="367" w:author="Taylor Stewart" w:date="2014-09-07T14:29:00Z">
            <w:rPr>
              <w:rFonts w:ascii="Times New Roman" w:hAnsi="Times New Roman" w:cs="Times New Roman"/>
              <w:sz w:val="24"/>
              <w:szCs w:val="24"/>
            </w:rPr>
          </w:rPrChange>
        </w:rPr>
        <w:t>B</w:t>
      </w:r>
      <w:r w:rsidR="004928D6" w:rsidRPr="00362DD5">
        <w:rPr>
          <w:rFonts w:ascii="Times New Roman" w:hAnsi="Times New Roman" w:cs="Times New Roman"/>
          <w:sz w:val="24"/>
          <w:szCs w:val="24"/>
          <w:rPrChange w:id="368" w:author="Taylor Stewart" w:date="2014-09-07T14:29:00Z">
            <w:rPr>
              <w:rFonts w:ascii="Times New Roman" w:hAnsi="Times New Roman" w:cs="Times New Roman"/>
              <w:sz w:val="24"/>
              <w:szCs w:val="24"/>
            </w:rPr>
          </w:rPrChange>
        </w:rPr>
        <w:t xml:space="preserve">iology of </w:t>
      </w:r>
      <w:r w:rsidR="005F632D" w:rsidRPr="00362DD5">
        <w:rPr>
          <w:rFonts w:ascii="Times New Roman" w:hAnsi="Times New Roman" w:cs="Times New Roman"/>
          <w:sz w:val="24"/>
          <w:szCs w:val="24"/>
          <w:rPrChange w:id="369" w:author="Taylor Stewart" w:date="2014-09-07T14:29:00Z">
            <w:rPr>
              <w:rFonts w:ascii="Times New Roman" w:hAnsi="Times New Roman" w:cs="Times New Roman"/>
              <w:sz w:val="24"/>
              <w:szCs w:val="24"/>
            </w:rPr>
          </w:rPrChange>
        </w:rPr>
        <w:t>Fishe</w:t>
      </w:r>
      <w:r w:rsidR="004928D6" w:rsidRPr="00362DD5">
        <w:rPr>
          <w:rFonts w:ascii="Times New Roman" w:hAnsi="Times New Roman" w:cs="Times New Roman"/>
          <w:sz w:val="24"/>
          <w:szCs w:val="24"/>
          <w:rPrChange w:id="370" w:author="Taylor Stewart" w:date="2014-09-07T14:29:00Z">
            <w:rPr>
              <w:rFonts w:ascii="Times New Roman" w:hAnsi="Times New Roman" w:cs="Times New Roman"/>
              <w:sz w:val="24"/>
              <w:szCs w:val="24"/>
            </w:rPr>
          </w:rPrChange>
        </w:rPr>
        <w:t>s.</w:t>
      </w:r>
      <w:proofErr w:type="gramEnd"/>
      <w:r w:rsidR="004928D6" w:rsidRPr="00362DD5">
        <w:rPr>
          <w:rFonts w:ascii="Times New Roman" w:hAnsi="Times New Roman" w:cs="Times New Roman"/>
          <w:sz w:val="24"/>
          <w:szCs w:val="24"/>
          <w:rPrChange w:id="371" w:author="Taylor Stewart" w:date="2014-09-07T14:29:00Z">
            <w:rPr>
              <w:rFonts w:ascii="Times New Roman" w:hAnsi="Times New Roman" w:cs="Times New Roman"/>
              <w:sz w:val="24"/>
              <w:szCs w:val="24"/>
            </w:rPr>
          </w:rPrChange>
        </w:rPr>
        <w:t xml:space="preserve"> </w:t>
      </w:r>
      <w:r w:rsidR="005F632D" w:rsidRPr="00362DD5">
        <w:rPr>
          <w:rFonts w:ascii="Times New Roman" w:hAnsi="Times New Roman" w:cs="Times New Roman"/>
          <w:sz w:val="24"/>
          <w:szCs w:val="24"/>
          <w:rPrChange w:id="372" w:author="Taylor Stewart" w:date="2014-09-07T14:29:00Z">
            <w:rPr>
              <w:rFonts w:ascii="Times New Roman" w:hAnsi="Times New Roman" w:cs="Times New Roman"/>
              <w:sz w:val="24"/>
              <w:szCs w:val="24"/>
            </w:rPr>
          </w:rPrChange>
        </w:rPr>
        <w:t xml:space="preserve"> </w:t>
      </w:r>
      <w:proofErr w:type="gramStart"/>
      <w:r w:rsidR="005F632D" w:rsidRPr="00362DD5">
        <w:rPr>
          <w:rFonts w:ascii="Times New Roman" w:hAnsi="Times New Roman" w:cs="Times New Roman"/>
          <w:sz w:val="24"/>
          <w:szCs w:val="24"/>
          <w:rPrChange w:id="373" w:author="Taylor Stewart" w:date="2014-09-07T14:29:00Z">
            <w:rPr>
              <w:rFonts w:ascii="Times New Roman" w:hAnsi="Times New Roman" w:cs="Times New Roman"/>
              <w:sz w:val="24"/>
              <w:szCs w:val="24"/>
            </w:rPr>
          </w:rPrChange>
        </w:rPr>
        <w:t>76:317-327</w:t>
      </w:r>
      <w:r w:rsidR="004928D6" w:rsidRPr="00362DD5">
        <w:rPr>
          <w:rFonts w:ascii="Times New Roman" w:hAnsi="Times New Roman" w:cs="Times New Roman"/>
          <w:sz w:val="24"/>
          <w:szCs w:val="24"/>
          <w:rPrChange w:id="374" w:author="Taylor Stewart" w:date="2014-09-07T14:29:00Z">
            <w:rPr>
              <w:rFonts w:ascii="Times New Roman" w:hAnsi="Times New Roman" w:cs="Times New Roman"/>
              <w:sz w:val="24"/>
              <w:szCs w:val="24"/>
            </w:rPr>
          </w:rPrChange>
        </w:rPr>
        <w:t>.</w:t>
      </w:r>
      <w:proofErr w:type="gramEnd"/>
    </w:p>
    <w:p w14:paraId="6D2F739A" w14:textId="180F9089" w:rsidR="00362DD5" w:rsidRPr="00362DD5" w:rsidRDefault="00362DD5" w:rsidP="00A4230E">
      <w:pPr>
        <w:spacing w:after="0" w:line="480" w:lineRule="auto"/>
        <w:ind w:left="720" w:hanging="720"/>
        <w:rPr>
          <w:rFonts w:ascii="Times New Roman" w:hAnsi="Times New Roman" w:cs="Times New Roman"/>
          <w:sz w:val="24"/>
          <w:szCs w:val="24"/>
        </w:rPr>
      </w:pPr>
      <w:ins w:id="375" w:author="Taylor Stewart" w:date="2014-09-07T14:24:00Z">
        <w:r w:rsidRPr="00362DD5">
          <w:rPr>
            <w:rFonts w:ascii="Times New Roman" w:hAnsi="Times New Roman" w:cs="Times New Roman"/>
            <w:sz w:val="24"/>
            <w:szCs w:val="24"/>
            <w:rPrChange w:id="376" w:author="Taylor Stewart" w:date="2014-09-07T14:29:00Z">
              <w:rPr>
                <w:rFonts w:ascii="Times New Roman" w:hAnsi="Times New Roman" w:cs="Times New Roman"/>
                <w:sz w:val="24"/>
                <w:szCs w:val="24"/>
              </w:rPr>
            </w:rPrChange>
          </w:rPr>
          <w:t xml:space="preserve">Zemlak RJ, McPhail JD. </w:t>
        </w:r>
      </w:ins>
      <w:ins w:id="377" w:author="Taylor Stewart" w:date="2014-09-07T14:25:00Z">
        <w:r w:rsidRPr="00362DD5">
          <w:rPr>
            <w:rFonts w:ascii="Times New Roman" w:hAnsi="Times New Roman" w:cs="Times New Roman"/>
            <w:sz w:val="24"/>
            <w:szCs w:val="24"/>
            <w:rPrChange w:id="378" w:author="Taylor Stewart" w:date="2014-09-07T14:29:00Z">
              <w:rPr>
                <w:rFonts w:ascii="Times New Roman" w:hAnsi="Times New Roman" w:cs="Times New Roman"/>
                <w:sz w:val="24"/>
                <w:szCs w:val="24"/>
              </w:rPr>
            </w:rPrChange>
          </w:rPr>
          <w:t xml:space="preserve"> </w:t>
        </w:r>
      </w:ins>
      <w:ins w:id="379" w:author="Taylor Stewart" w:date="2014-09-07T14:24:00Z">
        <w:r w:rsidRPr="00362DD5">
          <w:rPr>
            <w:rFonts w:ascii="Times New Roman" w:hAnsi="Times New Roman" w:cs="Times New Roman"/>
            <w:sz w:val="24"/>
            <w:szCs w:val="24"/>
            <w:rPrChange w:id="380" w:author="Taylor Stewart" w:date="2014-09-07T14:29:00Z">
              <w:rPr>
                <w:rFonts w:ascii="Times New Roman" w:hAnsi="Times New Roman" w:cs="Times New Roman"/>
                <w:sz w:val="24"/>
                <w:szCs w:val="24"/>
              </w:rPr>
            </w:rPrChange>
          </w:rPr>
          <w:t xml:space="preserve">2004. </w:t>
        </w:r>
      </w:ins>
      <w:ins w:id="381" w:author="Taylor Stewart" w:date="2014-09-07T14:25:00Z">
        <w:r w:rsidRPr="00362DD5">
          <w:rPr>
            <w:rFonts w:ascii="Times New Roman" w:hAnsi="Times New Roman" w:cs="Times New Roman"/>
            <w:sz w:val="24"/>
            <w:szCs w:val="24"/>
            <w:rPrChange w:id="382" w:author="Taylor Stewart" w:date="2014-09-07T14:29:00Z">
              <w:rPr>
                <w:rFonts w:ascii="Times New Roman" w:hAnsi="Times New Roman" w:cs="Times New Roman"/>
                <w:sz w:val="24"/>
                <w:szCs w:val="24"/>
              </w:rPr>
            </w:rPrChange>
          </w:rPr>
          <w:t xml:space="preserve"> </w:t>
        </w:r>
      </w:ins>
      <w:ins w:id="383" w:author="Taylor Stewart" w:date="2014-09-07T14:24:00Z">
        <w:r w:rsidRPr="00362DD5">
          <w:rPr>
            <w:rFonts w:ascii="Times New Roman" w:hAnsi="Times New Roman" w:cs="Times New Roman"/>
            <w:sz w:val="24"/>
            <w:szCs w:val="24"/>
            <w:rPrChange w:id="384" w:author="Taylor Stewart" w:date="2014-09-07T14:29:00Z">
              <w:rPr>
                <w:rFonts w:ascii="Times New Roman" w:hAnsi="Times New Roman" w:cs="Times New Roman"/>
                <w:sz w:val="24"/>
                <w:szCs w:val="24"/>
              </w:rPr>
            </w:rPrChange>
          </w:rPr>
          <w:t>Pygmy Whitefish studies</w:t>
        </w:r>
      </w:ins>
      <w:ins w:id="385" w:author="Taylor Stewart" w:date="2014-09-07T14:25:00Z">
        <w:r w:rsidRPr="00362DD5">
          <w:rPr>
            <w:rFonts w:ascii="Times New Roman" w:hAnsi="Times New Roman" w:cs="Times New Roman"/>
            <w:sz w:val="24"/>
            <w:szCs w:val="24"/>
            <w:rPrChange w:id="386" w:author="Taylor Stewart" w:date="2014-09-07T14:29:00Z">
              <w:rPr>
                <w:rFonts w:ascii="Times New Roman" w:hAnsi="Times New Roman" w:cs="Times New Roman"/>
                <w:sz w:val="24"/>
                <w:szCs w:val="24"/>
              </w:rPr>
            </w:rPrChange>
          </w:rPr>
          <w:t xml:space="preserve"> on Dina Lake #1, 2001.  Peace</w:t>
        </w:r>
        <w:r w:rsidR="00207619">
          <w:rPr>
            <w:rFonts w:ascii="Times New Roman" w:hAnsi="Times New Roman" w:cs="Times New Roman"/>
            <w:sz w:val="24"/>
            <w:szCs w:val="24"/>
            <w:rPrChange w:id="387" w:author="Taylor Stewart" w:date="2014-09-07T14:29:00Z">
              <w:rPr>
                <w:rFonts w:ascii="Times New Roman" w:hAnsi="Times New Roman" w:cs="Times New Roman"/>
                <w:sz w:val="24"/>
                <w:szCs w:val="24"/>
              </w:rPr>
            </w:rPrChange>
          </w:rPr>
          <w:t>/Williston Fish and</w:t>
        </w:r>
        <w:r w:rsidRPr="00362DD5">
          <w:rPr>
            <w:rFonts w:ascii="Times New Roman" w:hAnsi="Times New Roman" w:cs="Times New Roman"/>
            <w:sz w:val="24"/>
            <w:szCs w:val="24"/>
            <w:rPrChange w:id="388" w:author="Taylor Stewart" w:date="2014-09-07T14:29:00Z">
              <w:rPr>
                <w:rFonts w:ascii="Times New Roman" w:hAnsi="Times New Roman" w:cs="Times New Roman"/>
                <w:sz w:val="24"/>
                <w:szCs w:val="24"/>
              </w:rPr>
            </w:rPrChange>
          </w:rPr>
          <w:t xml:space="preserve"> Wildlife </w:t>
        </w:r>
      </w:ins>
      <w:ins w:id="389" w:author="Taylor Stewart" w:date="2014-09-07T14:26:00Z">
        <w:r w:rsidRPr="00362DD5">
          <w:rPr>
            <w:rFonts w:ascii="Times New Roman" w:hAnsi="Times New Roman" w:cs="Times New Roman"/>
            <w:sz w:val="24"/>
            <w:szCs w:val="24"/>
            <w:rPrChange w:id="390" w:author="Taylor Stewart" w:date="2014-09-07T14:29:00Z">
              <w:rPr>
                <w:rFonts w:ascii="Times New Roman" w:hAnsi="Times New Roman" w:cs="Times New Roman"/>
                <w:sz w:val="24"/>
                <w:szCs w:val="24"/>
              </w:rPr>
            </w:rPrChange>
          </w:rPr>
          <w:t>Compensation Program</w:t>
        </w:r>
        <w:r>
          <w:rPr>
            <w:rFonts w:ascii="Times New Roman" w:hAnsi="Times New Roman" w:cs="Times New Roman"/>
            <w:sz w:val="24"/>
            <w:szCs w:val="24"/>
            <w:rPrChange w:id="391" w:author="Taylor Stewart" w:date="2014-09-07T14:29:00Z">
              <w:rPr>
                <w:rFonts w:ascii="Times New Roman" w:hAnsi="Times New Roman" w:cs="Times New Roman"/>
                <w:sz w:val="24"/>
                <w:szCs w:val="24"/>
              </w:rPr>
            </w:rPrChange>
          </w:rPr>
          <w:t xml:space="preserve"> Report No. 270</w:t>
        </w:r>
      </w:ins>
      <w:ins w:id="392" w:author="Taylor Stewart" w:date="2014-09-07T14:32:00Z">
        <w:r>
          <w:rPr>
            <w:rFonts w:ascii="Times New Roman" w:hAnsi="Times New Roman" w:cs="Times New Roman"/>
            <w:sz w:val="24"/>
            <w:szCs w:val="24"/>
          </w:rPr>
          <w:t>.</w:t>
        </w:r>
      </w:ins>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(McNemar’s, Evans-Hoenig (E-H), and Bowker’s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Otoliths</w:t>
            </w:r>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r w:rsidR="004E2124" w:rsidRPr="00790D25">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4810857E"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Table 2.  </w:t>
      </w:r>
      <w:r w:rsidR="00F51B5E" w:rsidRPr="00790D25">
        <w:rPr>
          <w:rFonts w:ascii="Times New Roman" w:hAnsi="Times New Roman" w:cs="Times New Roman"/>
          <w:sz w:val="24"/>
          <w:szCs w:val="24"/>
        </w:rPr>
        <w:t xml:space="preserve">Percentage of female and male Lake Superior Pygmy Whitefish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r w:rsidR="00527EAA">
        <w:rPr>
          <w:rFonts w:ascii="Times New Roman" w:hAnsi="Times New Roman" w:cs="Times New Roman"/>
          <w:sz w:val="24"/>
          <w:szCs w:val="24"/>
        </w:rPr>
        <w:t xml:space="preserve"> Ages were determined by consensus between two readers. </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236"/>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6042EC">
        <w:trPr>
          <w:jc w:val="center"/>
        </w:trPr>
        <w:tc>
          <w:tcPr>
            <w:tcW w:w="1144"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6BD3D6E7"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 Otolith 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33D7D073"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 Otolith Age</w:t>
            </w:r>
          </w:p>
        </w:tc>
      </w:tr>
      <w:tr w:rsidR="00A36A6E" w:rsidRPr="00790D25" w14:paraId="04CE890A" w14:textId="77777777" w:rsidTr="006042EC">
        <w:trPr>
          <w:gridAfter w:val="1"/>
          <w:wAfter w:w="7" w:type="dxa"/>
          <w:jc w:val="center"/>
        </w:trPr>
        <w:tc>
          <w:tcPr>
            <w:tcW w:w="1144" w:type="dxa"/>
            <w:tcBorders>
              <w:bottom w:val="single" w:sz="4" w:space="0" w:color="auto"/>
            </w:tcBorders>
          </w:tcPr>
          <w:p w14:paraId="1E1373DC" w14:textId="13C7E1C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p>
        </w:tc>
        <w:tc>
          <w:tcPr>
            <w:tcW w:w="236"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6042EC">
        <w:trPr>
          <w:gridAfter w:val="1"/>
          <w:wAfter w:w="7" w:type="dxa"/>
          <w:jc w:val="center"/>
        </w:trPr>
        <w:tc>
          <w:tcPr>
            <w:tcW w:w="1144"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36"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6042EC">
        <w:trPr>
          <w:gridAfter w:val="1"/>
          <w:wAfter w:w="7" w:type="dxa"/>
          <w:jc w:val="center"/>
        </w:trPr>
        <w:tc>
          <w:tcPr>
            <w:tcW w:w="1144"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36"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6042EC">
        <w:trPr>
          <w:gridAfter w:val="1"/>
          <w:wAfter w:w="7" w:type="dxa"/>
          <w:jc w:val="center"/>
        </w:trPr>
        <w:tc>
          <w:tcPr>
            <w:tcW w:w="1144"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36"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6042EC">
        <w:trPr>
          <w:gridAfter w:val="1"/>
          <w:wAfter w:w="7" w:type="dxa"/>
          <w:jc w:val="center"/>
        </w:trPr>
        <w:tc>
          <w:tcPr>
            <w:tcW w:w="1144"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36"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6042EC">
        <w:trPr>
          <w:gridAfter w:val="1"/>
          <w:wAfter w:w="7" w:type="dxa"/>
          <w:jc w:val="center"/>
        </w:trPr>
        <w:tc>
          <w:tcPr>
            <w:tcW w:w="1144"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36"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6042EC">
        <w:trPr>
          <w:gridAfter w:val="1"/>
          <w:wAfter w:w="7" w:type="dxa"/>
          <w:jc w:val="center"/>
        </w:trPr>
        <w:tc>
          <w:tcPr>
            <w:tcW w:w="1144"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36"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6042EC">
        <w:trPr>
          <w:gridAfter w:val="1"/>
          <w:wAfter w:w="7" w:type="dxa"/>
          <w:jc w:val="center"/>
        </w:trPr>
        <w:tc>
          <w:tcPr>
            <w:tcW w:w="1144"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36"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6042EC">
        <w:trPr>
          <w:gridAfter w:val="1"/>
          <w:wAfter w:w="7" w:type="dxa"/>
          <w:jc w:val="center"/>
        </w:trPr>
        <w:tc>
          <w:tcPr>
            <w:tcW w:w="1144"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36"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6042EC">
        <w:trPr>
          <w:gridAfter w:val="1"/>
          <w:wAfter w:w="7" w:type="dxa"/>
          <w:jc w:val="center"/>
        </w:trPr>
        <w:tc>
          <w:tcPr>
            <w:tcW w:w="1144"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36"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2554B092"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3.  Mean total length-at-age (mm) for female and male Lake Superior Pygmy Whitefish from this study and from Keweenaw Bay (KB), Isle Royale (IR), Apostle Islands (AI), and</w:t>
      </w:r>
      <w:r w:rsidR="00A845B6">
        <w:rPr>
          <w:rFonts w:ascii="Times New Roman" w:hAnsi="Times New Roman" w:cs="Times New Roman"/>
          <w:sz w:val="24"/>
          <w:szCs w:val="24"/>
        </w:rPr>
        <w:t xml:space="preserve"> Laughing Fish Point</w:t>
      </w:r>
      <w:r w:rsidRPr="00790D25">
        <w:rPr>
          <w:rFonts w:ascii="Times New Roman" w:hAnsi="Times New Roman" w:cs="Times New Roman"/>
          <w:sz w:val="24"/>
          <w:szCs w:val="24"/>
        </w:rPr>
        <w:t xml:space="preserve"> (LFP) as summarized in Eschmeyer and Bailey (1955).  Age was assessed from scales in all but this study.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36"/>
        <w:gridCol w:w="1656"/>
        <w:gridCol w:w="648"/>
        <w:gridCol w:w="648"/>
        <w:gridCol w:w="648"/>
        <w:gridCol w:w="648"/>
        <w:gridCol w:w="236"/>
        <w:gridCol w:w="1656"/>
        <w:gridCol w:w="648"/>
        <w:gridCol w:w="648"/>
        <w:gridCol w:w="648"/>
        <w:gridCol w:w="648"/>
      </w:tblGrid>
      <w:tr w:rsidR="00B23AF5" w:rsidRPr="00790D25" w14:paraId="54FC5A10" w14:textId="77777777" w:rsidTr="0004446C">
        <w:tc>
          <w:tcPr>
            <w:tcW w:w="648" w:type="dxa"/>
            <w:tcBorders>
              <w:top w:val="single" w:sz="24" w:space="0" w:color="auto"/>
            </w:tcBorders>
          </w:tcPr>
          <w:p w14:paraId="3993C8C0" w14:textId="77777777" w:rsidR="00B23AF5" w:rsidRPr="00790D25" w:rsidRDefault="00B23AF5" w:rsidP="00EC2E13">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4C27C77"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160E64BB" w14:textId="264CA0D3"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w:t>
            </w:r>
          </w:p>
        </w:tc>
        <w:tc>
          <w:tcPr>
            <w:tcW w:w="236" w:type="dxa"/>
            <w:tcBorders>
              <w:top w:val="single" w:sz="24" w:space="0" w:color="auto"/>
            </w:tcBorders>
          </w:tcPr>
          <w:p w14:paraId="413B06E4"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4A7DBE5A" w14:textId="036E549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w:t>
            </w:r>
          </w:p>
        </w:tc>
      </w:tr>
      <w:tr w:rsidR="00B23AF5" w:rsidRPr="00790D25" w14:paraId="1626D6FA" w14:textId="77777777" w:rsidTr="0004446C">
        <w:tc>
          <w:tcPr>
            <w:tcW w:w="648" w:type="dxa"/>
            <w:tcBorders>
              <w:bottom w:val="single" w:sz="4" w:space="0" w:color="auto"/>
            </w:tcBorders>
          </w:tcPr>
          <w:p w14:paraId="7F22CBD8" w14:textId="3D46BE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Age</w:t>
            </w:r>
          </w:p>
        </w:tc>
        <w:tc>
          <w:tcPr>
            <w:tcW w:w="236" w:type="dxa"/>
          </w:tcPr>
          <w:p w14:paraId="3E569AB2"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74F328D5" w14:textId="59AFC932" w:rsidR="00B23AF5" w:rsidRPr="00790D25" w:rsidRDefault="00B23AF5" w:rsidP="00B450C1">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This</w:t>
            </w:r>
            <w:r w:rsidR="00B450C1">
              <w:rPr>
                <w:rFonts w:ascii="Times New Roman" w:hAnsi="Times New Roman" w:cs="Times New Roman"/>
                <w:sz w:val="24"/>
                <w:szCs w:val="24"/>
              </w:rPr>
              <w:t xml:space="preserve"> </w:t>
            </w:r>
            <w:r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7E4CBE0A" w14:textId="022E177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61237FFD" w14:textId="4D6FF25B"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29F1FE94" w14:textId="1A3BFC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43C03C4C" w14:textId="2B4A903A"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c>
          <w:tcPr>
            <w:tcW w:w="236" w:type="dxa"/>
          </w:tcPr>
          <w:p w14:paraId="1DF2402B"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40D602DB" w14:textId="3A0324DE" w:rsidR="00B23AF5" w:rsidRPr="00790D25" w:rsidRDefault="00B450C1" w:rsidP="00EC2E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t>
            </w:r>
            <w:r w:rsidR="00B23AF5"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5D4AB114" w14:textId="6B27B498"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157821FD" w14:textId="0B336290"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3CBC9298" w14:textId="7C314C9D"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2950A717" w14:textId="70E8DBF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r>
      <w:tr w:rsidR="00B23AF5" w:rsidRPr="00790D25" w14:paraId="5B830B2E" w14:textId="77777777" w:rsidTr="0004446C">
        <w:tc>
          <w:tcPr>
            <w:tcW w:w="648" w:type="dxa"/>
            <w:tcBorders>
              <w:top w:val="single" w:sz="4" w:space="0" w:color="auto"/>
            </w:tcBorders>
          </w:tcPr>
          <w:p w14:paraId="4216687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236" w:type="dxa"/>
          </w:tcPr>
          <w:p w14:paraId="1E52DB90"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70B25BB8" w14:textId="0D2FC82A"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3EBA24D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06231A9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37</w:t>
            </w:r>
          </w:p>
        </w:tc>
        <w:tc>
          <w:tcPr>
            <w:tcW w:w="648" w:type="dxa"/>
            <w:tcBorders>
              <w:top w:val="single" w:sz="4" w:space="0" w:color="auto"/>
            </w:tcBorders>
          </w:tcPr>
          <w:p w14:paraId="0BC0540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6C6427FE"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236" w:type="dxa"/>
            <w:tcBorders>
              <w:top w:val="single" w:sz="4" w:space="0" w:color="auto"/>
            </w:tcBorders>
          </w:tcPr>
          <w:p w14:paraId="67C021A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595F35DB" w14:textId="1F1ED53E"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41B335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49</w:t>
            </w:r>
          </w:p>
        </w:tc>
        <w:tc>
          <w:tcPr>
            <w:tcW w:w="648" w:type="dxa"/>
            <w:tcBorders>
              <w:top w:val="single" w:sz="4" w:space="0" w:color="auto"/>
            </w:tcBorders>
          </w:tcPr>
          <w:p w14:paraId="1322DAA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648" w:type="dxa"/>
            <w:tcBorders>
              <w:top w:val="single" w:sz="4" w:space="0" w:color="auto"/>
            </w:tcBorders>
          </w:tcPr>
          <w:p w14:paraId="3B2A02F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648" w:type="dxa"/>
            <w:tcBorders>
              <w:top w:val="single" w:sz="4" w:space="0" w:color="auto"/>
            </w:tcBorders>
          </w:tcPr>
          <w:p w14:paraId="55C0AB9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48</w:t>
            </w:r>
          </w:p>
        </w:tc>
      </w:tr>
      <w:tr w:rsidR="00B23AF5" w:rsidRPr="00790D25" w14:paraId="35D50536" w14:textId="77777777" w:rsidTr="0004446C">
        <w:tc>
          <w:tcPr>
            <w:tcW w:w="648" w:type="dxa"/>
          </w:tcPr>
          <w:p w14:paraId="748C6A69"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236" w:type="dxa"/>
          </w:tcPr>
          <w:p w14:paraId="6FDF92C8"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9DB4730" w14:textId="6BBDEAA4"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 (57-71)</w:t>
            </w:r>
          </w:p>
        </w:tc>
        <w:tc>
          <w:tcPr>
            <w:tcW w:w="648" w:type="dxa"/>
          </w:tcPr>
          <w:p w14:paraId="12F95D2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69</w:t>
            </w:r>
          </w:p>
        </w:tc>
        <w:tc>
          <w:tcPr>
            <w:tcW w:w="648" w:type="dxa"/>
          </w:tcPr>
          <w:p w14:paraId="03779A1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w:t>
            </w:r>
          </w:p>
        </w:tc>
        <w:tc>
          <w:tcPr>
            <w:tcW w:w="648" w:type="dxa"/>
          </w:tcPr>
          <w:p w14:paraId="1E5FB7B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5918441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236" w:type="dxa"/>
          </w:tcPr>
          <w:p w14:paraId="2E9D2F1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2F836CA" w14:textId="50D8F789"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 (63-71)</w:t>
            </w:r>
          </w:p>
        </w:tc>
        <w:tc>
          <w:tcPr>
            <w:tcW w:w="648" w:type="dxa"/>
          </w:tcPr>
          <w:p w14:paraId="1D1D2B8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031C35A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648" w:type="dxa"/>
          </w:tcPr>
          <w:p w14:paraId="6C4356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648" w:type="dxa"/>
          </w:tcPr>
          <w:p w14:paraId="6E650DF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79</w:t>
            </w:r>
          </w:p>
        </w:tc>
      </w:tr>
      <w:tr w:rsidR="00B23AF5" w:rsidRPr="00790D25" w14:paraId="3D8E4E5B" w14:textId="77777777" w:rsidTr="0004446C">
        <w:tc>
          <w:tcPr>
            <w:tcW w:w="648" w:type="dxa"/>
          </w:tcPr>
          <w:p w14:paraId="2347DCFA"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236" w:type="dxa"/>
          </w:tcPr>
          <w:p w14:paraId="2B30233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6F5323F" w14:textId="6F0EF093"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 (84-92)</w:t>
            </w:r>
          </w:p>
        </w:tc>
        <w:tc>
          <w:tcPr>
            <w:tcW w:w="648" w:type="dxa"/>
          </w:tcPr>
          <w:p w14:paraId="0136E6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323DE36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82</w:t>
            </w:r>
          </w:p>
        </w:tc>
        <w:tc>
          <w:tcPr>
            <w:tcW w:w="648" w:type="dxa"/>
          </w:tcPr>
          <w:p w14:paraId="0B48E57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94</w:t>
            </w:r>
          </w:p>
        </w:tc>
        <w:tc>
          <w:tcPr>
            <w:tcW w:w="648" w:type="dxa"/>
          </w:tcPr>
          <w:p w14:paraId="0697FAC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90</w:t>
            </w:r>
          </w:p>
        </w:tc>
        <w:tc>
          <w:tcPr>
            <w:tcW w:w="236" w:type="dxa"/>
          </w:tcPr>
          <w:p w14:paraId="37A35A5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0F7CA61C" w14:textId="5F255E66"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85 (82-89)</w:t>
            </w:r>
          </w:p>
        </w:tc>
        <w:tc>
          <w:tcPr>
            <w:tcW w:w="648" w:type="dxa"/>
          </w:tcPr>
          <w:p w14:paraId="13B5667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87</w:t>
            </w:r>
          </w:p>
        </w:tc>
        <w:tc>
          <w:tcPr>
            <w:tcW w:w="648" w:type="dxa"/>
          </w:tcPr>
          <w:p w14:paraId="312939C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81</w:t>
            </w:r>
          </w:p>
        </w:tc>
        <w:tc>
          <w:tcPr>
            <w:tcW w:w="648" w:type="dxa"/>
          </w:tcPr>
          <w:p w14:paraId="15995604"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95</w:t>
            </w:r>
          </w:p>
        </w:tc>
        <w:tc>
          <w:tcPr>
            <w:tcW w:w="648" w:type="dxa"/>
          </w:tcPr>
          <w:p w14:paraId="3685941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92</w:t>
            </w:r>
          </w:p>
        </w:tc>
      </w:tr>
      <w:tr w:rsidR="00B23AF5" w:rsidRPr="00790D25" w14:paraId="0DC3FBA7" w14:textId="77777777" w:rsidTr="0004446C">
        <w:tc>
          <w:tcPr>
            <w:tcW w:w="648" w:type="dxa"/>
          </w:tcPr>
          <w:p w14:paraId="2BA7200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236" w:type="dxa"/>
          </w:tcPr>
          <w:p w14:paraId="3095022F"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5843E00" w14:textId="70C42A3B"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105 (101-109)</w:t>
            </w:r>
          </w:p>
        </w:tc>
        <w:tc>
          <w:tcPr>
            <w:tcW w:w="648" w:type="dxa"/>
          </w:tcPr>
          <w:p w14:paraId="238FC7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107</w:t>
            </w:r>
          </w:p>
        </w:tc>
        <w:tc>
          <w:tcPr>
            <w:tcW w:w="648" w:type="dxa"/>
          </w:tcPr>
          <w:p w14:paraId="5DEDA42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96</w:t>
            </w:r>
          </w:p>
        </w:tc>
        <w:tc>
          <w:tcPr>
            <w:tcW w:w="648" w:type="dxa"/>
          </w:tcPr>
          <w:p w14:paraId="00BE480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112</w:t>
            </w:r>
          </w:p>
        </w:tc>
        <w:tc>
          <w:tcPr>
            <w:tcW w:w="648" w:type="dxa"/>
          </w:tcPr>
          <w:p w14:paraId="1EDD02D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236" w:type="dxa"/>
          </w:tcPr>
          <w:p w14:paraId="4BCB3A33"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FC1C519" w14:textId="10CE0CBC"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97 (93-100)</w:t>
            </w:r>
          </w:p>
        </w:tc>
        <w:tc>
          <w:tcPr>
            <w:tcW w:w="648" w:type="dxa"/>
          </w:tcPr>
          <w:p w14:paraId="0243BE4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98</w:t>
            </w:r>
          </w:p>
        </w:tc>
        <w:tc>
          <w:tcPr>
            <w:tcW w:w="648" w:type="dxa"/>
          </w:tcPr>
          <w:p w14:paraId="7BE779E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7A3C005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w:t>
            </w:r>
          </w:p>
        </w:tc>
        <w:tc>
          <w:tcPr>
            <w:tcW w:w="648" w:type="dxa"/>
          </w:tcPr>
          <w:p w14:paraId="6AE5D25C"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102</w:t>
            </w:r>
          </w:p>
        </w:tc>
      </w:tr>
      <w:tr w:rsidR="0004446C" w:rsidRPr="00790D25" w14:paraId="54089C42" w14:textId="77777777" w:rsidTr="0004446C">
        <w:tc>
          <w:tcPr>
            <w:tcW w:w="648" w:type="dxa"/>
          </w:tcPr>
          <w:p w14:paraId="4618C6BB"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236" w:type="dxa"/>
          </w:tcPr>
          <w:p w14:paraId="0A5E4CD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F8CCE73" w14:textId="5F819C84"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 (113-121)</w:t>
            </w:r>
          </w:p>
        </w:tc>
        <w:tc>
          <w:tcPr>
            <w:tcW w:w="648" w:type="dxa"/>
          </w:tcPr>
          <w:p w14:paraId="1490C24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117</w:t>
            </w:r>
          </w:p>
        </w:tc>
        <w:tc>
          <w:tcPr>
            <w:tcW w:w="648" w:type="dxa"/>
          </w:tcPr>
          <w:p w14:paraId="107A89BF" w14:textId="2EB4D02F"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48031756"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122</w:t>
            </w:r>
          </w:p>
        </w:tc>
        <w:tc>
          <w:tcPr>
            <w:tcW w:w="648" w:type="dxa"/>
          </w:tcPr>
          <w:p w14:paraId="39A32BDD"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w:t>
            </w:r>
          </w:p>
        </w:tc>
        <w:tc>
          <w:tcPr>
            <w:tcW w:w="236" w:type="dxa"/>
          </w:tcPr>
          <w:p w14:paraId="4E7AF9A1"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3D68D29" w14:textId="4E848F51"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103 (100-107)</w:t>
            </w:r>
          </w:p>
        </w:tc>
        <w:tc>
          <w:tcPr>
            <w:tcW w:w="648" w:type="dxa"/>
          </w:tcPr>
          <w:p w14:paraId="28298442"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648" w:type="dxa"/>
          </w:tcPr>
          <w:p w14:paraId="5BC3ABBF" w14:textId="681A0C15"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7CA09B12" w14:textId="3F8A290E"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3869F5D4"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r>
      <w:tr w:rsidR="0004446C" w:rsidRPr="00790D25" w14:paraId="1DD261B2" w14:textId="77777777" w:rsidTr="0004446C">
        <w:tc>
          <w:tcPr>
            <w:tcW w:w="648" w:type="dxa"/>
          </w:tcPr>
          <w:p w14:paraId="1E6D6926"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236" w:type="dxa"/>
          </w:tcPr>
          <w:p w14:paraId="01301FB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66678BC7" w14:textId="5EB5D819"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127 (122-131)</w:t>
            </w:r>
          </w:p>
        </w:tc>
        <w:tc>
          <w:tcPr>
            <w:tcW w:w="648" w:type="dxa"/>
          </w:tcPr>
          <w:p w14:paraId="55897310"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648" w:type="dxa"/>
          </w:tcPr>
          <w:p w14:paraId="150FFEDD" w14:textId="3D957485"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21B113CB"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126</w:t>
            </w:r>
          </w:p>
        </w:tc>
        <w:tc>
          <w:tcPr>
            <w:tcW w:w="648" w:type="dxa"/>
          </w:tcPr>
          <w:p w14:paraId="21510C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236" w:type="dxa"/>
          </w:tcPr>
          <w:p w14:paraId="26DB1A99"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D543FC6" w14:textId="5EC78235"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 (103-113)</w:t>
            </w:r>
          </w:p>
        </w:tc>
        <w:tc>
          <w:tcPr>
            <w:tcW w:w="648" w:type="dxa"/>
          </w:tcPr>
          <w:p w14:paraId="48204E7E" w14:textId="19C867C8"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1A70021B" w14:textId="01DEB3E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60D807A" w14:textId="778435CC"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F06AAC6" w14:textId="67210CE7"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539FA20F" w14:textId="77777777" w:rsidTr="0004446C">
        <w:tc>
          <w:tcPr>
            <w:tcW w:w="648" w:type="dxa"/>
          </w:tcPr>
          <w:p w14:paraId="0BDDF09C"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236" w:type="dxa"/>
          </w:tcPr>
          <w:p w14:paraId="59538EA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C643F5A" w14:textId="2E3C45EE"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133 (127-139)</w:t>
            </w:r>
          </w:p>
        </w:tc>
        <w:tc>
          <w:tcPr>
            <w:tcW w:w="648" w:type="dxa"/>
          </w:tcPr>
          <w:p w14:paraId="199E33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130</w:t>
            </w:r>
          </w:p>
        </w:tc>
        <w:tc>
          <w:tcPr>
            <w:tcW w:w="648" w:type="dxa"/>
          </w:tcPr>
          <w:p w14:paraId="6525641B" w14:textId="0DADCE7A"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667E3A2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136</w:t>
            </w:r>
          </w:p>
        </w:tc>
        <w:tc>
          <w:tcPr>
            <w:tcW w:w="648" w:type="dxa"/>
          </w:tcPr>
          <w:p w14:paraId="138A8613" w14:textId="51D912A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236" w:type="dxa"/>
          </w:tcPr>
          <w:p w14:paraId="7066FB56"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4464372" w14:textId="3E98364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110 (104-118)</w:t>
            </w:r>
          </w:p>
        </w:tc>
        <w:tc>
          <w:tcPr>
            <w:tcW w:w="648" w:type="dxa"/>
          </w:tcPr>
          <w:p w14:paraId="422D1008" w14:textId="59DD4C44"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5CCCA89" w14:textId="0045B4B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2C82DC7C" w14:textId="6CACCF3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33515E69" w14:textId="5ADA9FE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105DB1CF" w14:textId="77777777" w:rsidTr="0004446C">
        <w:tc>
          <w:tcPr>
            <w:tcW w:w="648" w:type="dxa"/>
          </w:tcPr>
          <w:p w14:paraId="0EB8615E"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236" w:type="dxa"/>
          </w:tcPr>
          <w:p w14:paraId="3E600B4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27C15C2" w14:textId="7593B3A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138 (131-145)</w:t>
            </w:r>
          </w:p>
        </w:tc>
        <w:tc>
          <w:tcPr>
            <w:tcW w:w="648" w:type="dxa"/>
          </w:tcPr>
          <w:p w14:paraId="67DDA5C2" w14:textId="796FA5F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3D2CE7BB" w14:textId="1D410F7B"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7EC2CC1E" w14:textId="1F49DADC"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121D9D47" w14:textId="577F1965"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Pr>
          <w:p w14:paraId="55819244"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1527625F" w14:textId="048875D1"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745FCA9F" w14:textId="5DC37C6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19ED385D" w14:textId="72D9FA84"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C981257" w14:textId="739D4D1C"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104632E" w14:textId="19CED29E"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r w:rsidR="0004446C" w:rsidRPr="00790D25" w14:paraId="773405C3" w14:textId="77777777" w:rsidTr="0004446C">
        <w:tc>
          <w:tcPr>
            <w:tcW w:w="648" w:type="dxa"/>
            <w:tcBorders>
              <w:bottom w:val="single" w:sz="24" w:space="0" w:color="auto"/>
            </w:tcBorders>
          </w:tcPr>
          <w:p w14:paraId="7827454A"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36" w:type="dxa"/>
            <w:tcBorders>
              <w:bottom w:val="single" w:sz="24" w:space="0" w:color="auto"/>
            </w:tcBorders>
          </w:tcPr>
          <w:p w14:paraId="5A3D99CA"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159A113C" w14:textId="059C5A3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141 (132-151)</w:t>
            </w:r>
          </w:p>
        </w:tc>
        <w:tc>
          <w:tcPr>
            <w:tcW w:w="648" w:type="dxa"/>
            <w:tcBorders>
              <w:bottom w:val="single" w:sz="24" w:space="0" w:color="auto"/>
            </w:tcBorders>
          </w:tcPr>
          <w:p w14:paraId="324479F8" w14:textId="54C3E258"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0807EB86" w14:textId="49E0262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32E331A6" w14:textId="0244FE3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50F46919" w14:textId="4E77179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Borders>
              <w:bottom w:val="single" w:sz="24" w:space="0" w:color="auto"/>
            </w:tcBorders>
          </w:tcPr>
          <w:p w14:paraId="1B5BDDD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4B70BBF9" w14:textId="1A93B825"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7852BF0" w14:textId="37F4B758"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3AF370C7" w14:textId="744EA31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83A4CEC" w14:textId="570D0B9F"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5FA5D046" w14:textId="031A4222"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bl>
    <w:p w14:paraId="11A4C528" w14:textId="77777777" w:rsidR="004479F2" w:rsidRPr="00790D25" w:rsidRDefault="004479F2" w:rsidP="00A36A6E">
      <w:pPr>
        <w:spacing w:after="0" w:line="480" w:lineRule="auto"/>
        <w:rPr>
          <w:rFonts w:ascii="Times New Roman" w:hAnsi="Times New Roman" w:cs="Times New Roman"/>
          <w:sz w:val="24"/>
          <w:szCs w:val="24"/>
        </w:rPr>
      </w:pPr>
    </w:p>
    <w:p w14:paraId="2D1C1555" w14:textId="77777777" w:rsidR="004479F2" w:rsidRPr="00790D25" w:rsidRDefault="004479F2" w:rsidP="00A36A6E">
      <w:pPr>
        <w:spacing w:after="0" w:line="480" w:lineRule="auto"/>
        <w:rPr>
          <w:rFonts w:ascii="Times New Roman" w:hAnsi="Times New Roman" w:cs="Times New Roman"/>
          <w:sz w:val="24"/>
          <w:szCs w:val="24"/>
        </w:rPr>
      </w:pPr>
    </w:p>
    <w:p w14:paraId="636CF144" w14:textId="2E2087FD" w:rsidR="004479F2" w:rsidRPr="00790D25" w:rsidRDefault="004479F2">
      <w:pPr>
        <w:rPr>
          <w:rFonts w:ascii="Times New Roman" w:hAnsi="Times New Roman" w:cs="Times New Roman"/>
          <w:sz w:val="24"/>
          <w:szCs w:val="24"/>
        </w:rPr>
      </w:pPr>
      <w:r w:rsidRPr="00790D25">
        <w:rPr>
          <w:rFonts w:ascii="Times New Roman" w:hAnsi="Times New Roman" w:cs="Times New Roman"/>
          <w:sz w:val="24"/>
          <w:szCs w:val="24"/>
        </w:rPr>
        <w:br w:type="page"/>
      </w:r>
    </w:p>
    <w:p w14:paraId="458A4F10" w14:textId="27D3E90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Figure Captions</w:t>
      </w:r>
    </w:p>
    <w:p w14:paraId="4D8E2299" w14:textId="7B38E704"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w:t>
      </w:r>
      <w:r w:rsidR="00C6491E">
        <w:rPr>
          <w:rFonts w:ascii="Times New Roman" w:hAnsi="Times New Roman" w:cs="Times New Roman"/>
          <w:sz w:val="24"/>
          <w:szCs w:val="24"/>
        </w:rPr>
        <w:t>f</w:t>
      </w:r>
      <w:r w:rsidRPr="00790D25">
        <w:rPr>
          <w:rFonts w:ascii="Times New Roman" w:hAnsi="Times New Roman" w:cs="Times New Roman"/>
          <w:sz w:val="24"/>
          <w:szCs w:val="24"/>
        </w:rPr>
        <w:t xml:space="preserve"> Lake Superior Pygmy Whitefish </w:t>
      </w:r>
      <w:r w:rsidR="00C6491E">
        <w:rPr>
          <w:rFonts w:ascii="Times New Roman" w:hAnsi="Times New Roman" w:cs="Times New Roman"/>
          <w:sz w:val="24"/>
          <w:szCs w:val="24"/>
        </w:rPr>
        <w:t xml:space="preserve">collections </w:t>
      </w:r>
      <w:r w:rsidRPr="00790D25">
        <w:rPr>
          <w:rFonts w:ascii="Times New Roman" w:hAnsi="Times New Roman" w:cs="Times New Roman"/>
          <w:sz w:val="24"/>
          <w:szCs w:val="24"/>
        </w:rPr>
        <w:t xml:space="preserve"> in 2013.</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4074C952"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w:t>
      </w:r>
      <w:r w:rsidR="00645CA2">
        <w:rPr>
          <w:rFonts w:ascii="Times New Roman" w:hAnsi="Times New Roman" w:cs="Times New Roman"/>
          <w:sz w:val="24"/>
          <w:szCs w:val="24"/>
        </w:rPr>
        <w:t>for</w:t>
      </w:r>
      <w:r w:rsidR="00645CA2" w:rsidRPr="00790D25">
        <w:rPr>
          <w:rFonts w:ascii="Times New Roman" w:hAnsi="Times New Roman" w:cs="Times New Roman"/>
          <w:sz w:val="24"/>
          <w:szCs w:val="24"/>
        </w:rPr>
        <w:t xml:space="preserve"> </w:t>
      </w:r>
      <w:r w:rsidR="003A2261" w:rsidRPr="00790D25">
        <w:rPr>
          <w:rFonts w:ascii="Times New Roman" w:hAnsi="Times New Roman" w:cs="Times New Roman"/>
          <w:sz w:val="24"/>
          <w:szCs w:val="24"/>
        </w:rPr>
        <w:t>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152A2C78"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commentRangeStart w:id="393"/>
      <w:commentRangeStart w:id="394"/>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commentRangeEnd w:id="393"/>
      <w:r w:rsidR="004D7F1A">
        <w:rPr>
          <w:rStyle w:val="CommentReference"/>
        </w:rPr>
        <w:commentReference w:id="393"/>
      </w:r>
      <w:commentRangeEnd w:id="394"/>
      <w:r w:rsidR="002B4DE0">
        <w:rPr>
          <w:rStyle w:val="CommentReference"/>
        </w:rPr>
        <w:commentReference w:id="394"/>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rek Ogle" w:date="2014-08-11T10:27:00Z" w:initials="DO">
    <w:p w14:paraId="61B7A61F" w14:textId="27CCEF1F" w:rsidR="00531065" w:rsidRDefault="00531065">
      <w:pPr>
        <w:pStyle w:val="CommentText"/>
      </w:pPr>
      <w:r>
        <w:rPr>
          <w:rStyle w:val="CommentReference"/>
        </w:rPr>
        <w:annotationRef/>
      </w:r>
      <w:r>
        <w:t>I did not do anything with the Abstract.  We can come back to this once we get the rest of the paper hammered out.</w:t>
      </w:r>
    </w:p>
  </w:comment>
  <w:comment w:id="2" w:author="Mark Vinson" w:date="2014-08-19T19:15:00Z" w:initials="MV">
    <w:p w14:paraId="4E35EE2B" w14:textId="0734227F" w:rsidR="00531065" w:rsidRDefault="00531065">
      <w:pPr>
        <w:pStyle w:val="CommentText"/>
      </w:pPr>
      <w:r>
        <w:rPr>
          <w:rStyle w:val="CommentReference"/>
        </w:rPr>
        <w:annotationRef/>
      </w:r>
      <w:r>
        <w:t>Need to contrast 2013 scale ages if we’re going to include 1953 scale ages.</w:t>
      </w:r>
    </w:p>
  </w:comment>
  <w:comment w:id="3" w:author="Derek Ogle" w:date="2014-08-11T10:26:00Z" w:initials="DO">
    <w:p w14:paraId="4668313C" w14:textId="124BB1FC" w:rsidR="00531065" w:rsidRDefault="00531065">
      <w:pPr>
        <w:pStyle w:val="CommentText"/>
      </w:pPr>
      <w:r>
        <w:rPr>
          <w:rStyle w:val="CommentReference"/>
        </w:rPr>
        <w:annotationRef/>
      </w:r>
      <w:r>
        <w:t>The introduction is a bit terse.  I don’t think that there is a real hook here.  I think we need some language that would suggest that there is some good reason to compare the 2013 data to the 1953 data.</w:t>
      </w:r>
    </w:p>
  </w:comment>
  <w:comment w:id="4" w:author="Taylor Stewart" w:date="2014-09-02T18:47:00Z" w:initials="TS">
    <w:p w14:paraId="1F5F43A1" w14:textId="64BF1987" w:rsidR="00531065" w:rsidRDefault="00531065">
      <w:pPr>
        <w:pStyle w:val="CommentText"/>
      </w:pPr>
      <w:ins w:id="6" w:author="Taylor Stewart" w:date="2014-09-02T18:47:00Z">
        <w:r>
          <w:rPr>
            <w:rStyle w:val="CommentReference"/>
          </w:rPr>
          <w:annotationRef/>
        </w:r>
      </w:ins>
      <w:r>
        <w:t>Need</w:t>
      </w:r>
    </w:p>
  </w:comment>
  <w:comment w:id="7" w:author="Vinson" w:date="2014-08-18T13:19:00Z" w:initials="V">
    <w:p w14:paraId="7E3FA711" w14:textId="27B8127E" w:rsidR="00531065" w:rsidRDefault="00531065">
      <w:pPr>
        <w:pStyle w:val="CommentText"/>
      </w:pPr>
      <w:r>
        <w:rPr>
          <w:rStyle w:val="CommentReference"/>
        </w:rPr>
        <w:annotationRef/>
      </w:r>
      <w:r>
        <w:t xml:space="preserve">Need to add information from other populations.  We don’t want to drone on about lengths and ages, so perhaps a statement that says these are similar to PWF found elsewhere are Lake Superior PWF are different with respect to …  Also, aren’t many of the western populations riverine?  Should say something about that if it is true.  </w:t>
      </w:r>
    </w:p>
  </w:comment>
  <w:comment w:id="8" w:author="Vinson" w:date="2014-08-19T14:27:00Z" w:initials="V">
    <w:p w14:paraId="7FA90A35" w14:textId="0BFC7CDB" w:rsidR="00531065" w:rsidRDefault="00531065">
      <w:pPr>
        <w:pStyle w:val="CommentText"/>
      </w:pPr>
      <w:r>
        <w:rPr>
          <w:rStyle w:val="CommentReference"/>
        </w:rPr>
        <w:annotationRef/>
      </w:r>
      <w:r>
        <w:t xml:space="preserve">Not sure this is really needed at all.  </w:t>
      </w:r>
    </w:p>
  </w:comment>
  <w:comment w:id="10" w:author="Derek Ogle" w:date="2014-08-05T10:46:00Z" w:initials="DO">
    <w:p w14:paraId="461719A2" w14:textId="09A7FB9A" w:rsidR="00531065" w:rsidRDefault="00531065">
      <w:pPr>
        <w:pStyle w:val="CommentText"/>
      </w:pPr>
      <w:r>
        <w:rPr>
          <w:rStyle w:val="CommentReference"/>
        </w:rPr>
        <w:annotationRef/>
      </w:r>
      <w:r>
        <w:t>NEED final version at final draft</w:t>
      </w:r>
    </w:p>
  </w:comment>
  <w:comment w:id="11" w:author="Derek Ogle" w:date="2014-08-05T10:47:00Z" w:initials="DO">
    <w:p w14:paraId="228379CF" w14:textId="69D04188" w:rsidR="00531065" w:rsidRDefault="00531065">
      <w:pPr>
        <w:pStyle w:val="CommentText"/>
      </w:pPr>
      <w:r>
        <w:rPr>
          <w:rStyle w:val="CommentReference"/>
        </w:rPr>
        <w:annotationRef/>
      </w:r>
      <w:r>
        <w:t>NEED final version at final draft</w:t>
      </w:r>
    </w:p>
  </w:comment>
  <w:comment w:id="12" w:author="Derek Ogle" w:date="2014-08-05T10:13:00Z" w:initials="DO">
    <w:p w14:paraId="1F5775F6" w14:textId="45C07666" w:rsidR="00531065" w:rsidRDefault="00531065">
      <w:pPr>
        <w:pStyle w:val="CommentText"/>
      </w:pPr>
      <w:r>
        <w:rPr>
          <w:rStyle w:val="CommentReference"/>
        </w:rPr>
        <w:annotationRef/>
      </w:r>
      <w:r>
        <w:t>Let’s use …</w:t>
      </w:r>
    </w:p>
    <w:p w14:paraId="038B010C" w14:textId="77777777" w:rsidR="00531065" w:rsidRDefault="00531065">
      <w:pPr>
        <w:pStyle w:val="CommentText"/>
      </w:pPr>
    </w:p>
    <w:p w14:paraId="06B3E29C" w14:textId="7FEEC87A" w:rsidR="00531065" w:rsidRDefault="00531065">
      <w:pPr>
        <w:pStyle w:val="CommentText"/>
      </w:pPr>
      <w:r>
        <w:t>1 decimal for percentages</w:t>
      </w:r>
    </w:p>
    <w:p w14:paraId="3E092575" w14:textId="0B267AE6" w:rsidR="00531065" w:rsidRDefault="00531065">
      <w:pPr>
        <w:pStyle w:val="CommentText"/>
      </w:pPr>
      <w:r>
        <w:t>3 decimals for p-values</w:t>
      </w:r>
    </w:p>
    <w:p w14:paraId="068DDB66" w14:textId="2D83AEEE" w:rsidR="00531065" w:rsidRDefault="00531065">
      <w:pPr>
        <w:pStyle w:val="CommentText"/>
      </w:pPr>
      <w:r>
        <w:t>1 for summarized TL and W</w:t>
      </w:r>
    </w:p>
    <w:p w14:paraId="5E458EC9" w14:textId="2FDAA83E" w:rsidR="00531065" w:rsidRDefault="00531065">
      <w:pPr>
        <w:pStyle w:val="CommentText"/>
      </w:pPr>
      <w:r>
        <w:t>0,1,2 for test statistics (depending on magnitude)</w:t>
      </w:r>
    </w:p>
  </w:comment>
  <w:comment w:id="23" w:author="Vinson" w:date="2014-08-18T14:15:00Z" w:initials="V">
    <w:p w14:paraId="08A2B2E6" w14:textId="5BC1C223" w:rsidR="00531065" w:rsidRDefault="00531065">
      <w:pPr>
        <w:pStyle w:val="CommentText"/>
      </w:pPr>
      <w:r>
        <w:rPr>
          <w:rStyle w:val="CommentReference"/>
        </w:rPr>
        <w:annotationRef/>
      </w:r>
      <w:r>
        <w:t xml:space="preserve">Figure 4, shows this nicely.  I agree, probably don’t need Fig 4. With Table 3. </w:t>
      </w:r>
    </w:p>
  </w:comment>
  <w:comment w:id="28" w:author="Mark Vinson" w:date="2014-08-19T19:17:00Z" w:initials="MV">
    <w:p w14:paraId="0174A3AC" w14:textId="09F0375B" w:rsidR="00531065" w:rsidRDefault="00531065">
      <w:pPr>
        <w:pStyle w:val="CommentText"/>
      </w:pPr>
      <w:r>
        <w:rPr>
          <w:rStyle w:val="CommentReference"/>
        </w:rPr>
        <w:annotationRef/>
      </w:r>
      <w:r>
        <w:t xml:space="preserve">Not sure anything else is needed.  I will consider it again during the next go-around. </w:t>
      </w:r>
    </w:p>
  </w:comment>
  <w:comment w:id="393" w:author="Derek Ogle" w:date="2014-08-05T10:49:00Z" w:initials="DO">
    <w:p w14:paraId="1739ED27" w14:textId="3B2ACF7C" w:rsidR="00531065" w:rsidRDefault="00531065">
      <w:pPr>
        <w:pStyle w:val="CommentText"/>
      </w:pPr>
      <w:r>
        <w:rPr>
          <w:rStyle w:val="CommentReference"/>
        </w:rPr>
        <w:annotationRef/>
      </w:r>
      <w:r>
        <w:t>Not going to include … just don’t want to lose this description.</w:t>
      </w:r>
    </w:p>
  </w:comment>
  <w:comment w:id="394" w:author="Vinson" w:date="2014-08-18T14:12:00Z" w:initials="V">
    <w:p w14:paraId="24016983" w14:textId="2B020C68" w:rsidR="00531065" w:rsidRDefault="00531065">
      <w:pPr>
        <w:pStyle w:val="CommentText"/>
      </w:pPr>
      <w:r>
        <w:rPr>
          <w:rStyle w:val="CommentReference"/>
        </w:rPr>
        <w:annotationRef/>
      </w:r>
      <w:r>
        <w:t xml:space="preserve">You’re not planning on including this figure.  I like this figure.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B7A61F" w15:done="0"/>
  <w15:commentEx w15:paraId="4E35EE2B" w15:done="0"/>
  <w15:commentEx w15:paraId="4668313C" w15:done="0"/>
  <w15:commentEx w15:paraId="6D5A514C" w15:done="0"/>
  <w15:commentEx w15:paraId="7E3FA711" w15:done="0"/>
  <w15:commentEx w15:paraId="57319B20" w15:done="0"/>
  <w15:commentEx w15:paraId="48ACCBA2" w15:done="0"/>
  <w15:commentEx w15:paraId="2AC251CD" w15:paraIdParent="48ACCBA2" w15:done="0"/>
  <w15:commentEx w15:paraId="7FA90A35" w15:done="0"/>
  <w15:commentEx w15:paraId="69C43CFF" w15:done="0"/>
  <w15:commentEx w15:paraId="04BC2069" w15:done="0"/>
  <w15:commentEx w15:paraId="461719A2" w15:done="0"/>
  <w15:commentEx w15:paraId="228379CF" w15:done="0"/>
  <w15:commentEx w15:paraId="5E458EC9" w15:done="0"/>
  <w15:commentEx w15:paraId="08A2B2E6" w15:done="0"/>
  <w15:commentEx w15:paraId="060186AF" w15:done="0"/>
  <w15:commentEx w15:paraId="02EC4D1C" w15:done="0"/>
  <w15:commentEx w15:paraId="0174A3AC" w15:paraIdParent="02EC4D1C" w15:done="0"/>
  <w15:commentEx w15:paraId="061E2341" w15:done="0"/>
  <w15:commentEx w15:paraId="1739ED27" w15:done="0"/>
  <w15:commentEx w15:paraId="24016983" w15:paraIdParent="1739ED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08008D" w14:textId="77777777" w:rsidR="00531065" w:rsidRDefault="00531065" w:rsidP="00B015AF">
      <w:pPr>
        <w:spacing w:after="0" w:line="240" w:lineRule="auto"/>
      </w:pPr>
      <w:r>
        <w:separator/>
      </w:r>
    </w:p>
  </w:endnote>
  <w:endnote w:type="continuationSeparator" w:id="0">
    <w:p w14:paraId="0B5BC1B4" w14:textId="77777777" w:rsidR="00531065" w:rsidRDefault="00531065"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A974EF" w14:textId="77777777" w:rsidR="00531065" w:rsidRDefault="00531065" w:rsidP="00B015AF">
      <w:pPr>
        <w:spacing w:after="0" w:line="240" w:lineRule="auto"/>
      </w:pPr>
      <w:r>
        <w:separator/>
      </w:r>
    </w:p>
  </w:footnote>
  <w:footnote w:type="continuationSeparator" w:id="0">
    <w:p w14:paraId="11314173" w14:textId="77777777" w:rsidR="00531065" w:rsidRDefault="00531065" w:rsidP="00B015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202281"/>
      <w:docPartObj>
        <w:docPartGallery w:val="Page Numbers (Top of Page)"/>
        <w:docPartUnique/>
      </w:docPartObj>
    </w:sdtPr>
    <w:sdtEndPr>
      <w:rPr>
        <w:noProof/>
      </w:rPr>
    </w:sdtEndPr>
    <w:sdtContent>
      <w:p w14:paraId="7E8F29F6" w14:textId="3C91F4C8" w:rsidR="00531065" w:rsidRDefault="00531065" w:rsidP="001E70CD">
        <w:pPr>
          <w:pStyle w:val="Header"/>
          <w:jc w:val="right"/>
        </w:pPr>
        <w:r w:rsidRPr="001E70CD">
          <w:rPr>
            <w:rFonts w:ascii="Times New Roman" w:hAnsi="Times New Roman" w:cs="Times New Roman"/>
            <w:i/>
            <w:sz w:val="24"/>
          </w:rPr>
          <w:t>Stewart et al.  Lake Superior Pygmy Whitefish</w: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6D20D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rson w15:author="Mark Vinson">
    <w15:presenceInfo w15:providerId="Windows Live" w15:userId="1cd3a0ab495cd8a6"/>
  </w15:person>
  <w15:person w15:author="Vinson">
    <w15:presenceInfo w15:providerId="None" w15:userId="Vi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54C5"/>
    <w:rsid w:val="000313F0"/>
    <w:rsid w:val="00034446"/>
    <w:rsid w:val="0004446C"/>
    <w:rsid w:val="00062BE8"/>
    <w:rsid w:val="00071195"/>
    <w:rsid w:val="0007471E"/>
    <w:rsid w:val="00076EC8"/>
    <w:rsid w:val="00077D39"/>
    <w:rsid w:val="00080119"/>
    <w:rsid w:val="00082496"/>
    <w:rsid w:val="00086D05"/>
    <w:rsid w:val="0009021A"/>
    <w:rsid w:val="000A6798"/>
    <w:rsid w:val="000C07E0"/>
    <w:rsid w:val="000D51E5"/>
    <w:rsid w:val="000F571F"/>
    <w:rsid w:val="00102883"/>
    <w:rsid w:val="0010484F"/>
    <w:rsid w:val="00165DF6"/>
    <w:rsid w:val="00165FB5"/>
    <w:rsid w:val="0018382C"/>
    <w:rsid w:val="0019034F"/>
    <w:rsid w:val="001951DE"/>
    <w:rsid w:val="001A52C2"/>
    <w:rsid w:val="001C6DE3"/>
    <w:rsid w:val="001D1AD1"/>
    <w:rsid w:val="001E056A"/>
    <w:rsid w:val="001E3E63"/>
    <w:rsid w:val="001E70CD"/>
    <w:rsid w:val="001F29DC"/>
    <w:rsid w:val="002004CB"/>
    <w:rsid w:val="00207318"/>
    <w:rsid w:val="00207619"/>
    <w:rsid w:val="00214B20"/>
    <w:rsid w:val="002158A6"/>
    <w:rsid w:val="002276F7"/>
    <w:rsid w:val="00242948"/>
    <w:rsid w:val="00245833"/>
    <w:rsid w:val="002464EF"/>
    <w:rsid w:val="0025164E"/>
    <w:rsid w:val="00254319"/>
    <w:rsid w:val="002601A9"/>
    <w:rsid w:val="00271D3D"/>
    <w:rsid w:val="00274B7E"/>
    <w:rsid w:val="002756E0"/>
    <w:rsid w:val="00275F1A"/>
    <w:rsid w:val="002A6AA3"/>
    <w:rsid w:val="002B0A97"/>
    <w:rsid w:val="002B24DD"/>
    <w:rsid w:val="002B4DE0"/>
    <w:rsid w:val="002E7BE2"/>
    <w:rsid w:val="002F1FB3"/>
    <w:rsid w:val="003015A2"/>
    <w:rsid w:val="003064A7"/>
    <w:rsid w:val="0031102B"/>
    <w:rsid w:val="00313EAA"/>
    <w:rsid w:val="00337169"/>
    <w:rsid w:val="00345BD5"/>
    <w:rsid w:val="0034634F"/>
    <w:rsid w:val="00362DD5"/>
    <w:rsid w:val="003665DB"/>
    <w:rsid w:val="00385ADF"/>
    <w:rsid w:val="00387D34"/>
    <w:rsid w:val="003915B0"/>
    <w:rsid w:val="00393C39"/>
    <w:rsid w:val="003A2261"/>
    <w:rsid w:val="003A4DC4"/>
    <w:rsid w:val="003B41C8"/>
    <w:rsid w:val="003C2153"/>
    <w:rsid w:val="003D1C1F"/>
    <w:rsid w:val="003D226D"/>
    <w:rsid w:val="003E299A"/>
    <w:rsid w:val="003E2D7F"/>
    <w:rsid w:val="003F4744"/>
    <w:rsid w:val="00403950"/>
    <w:rsid w:val="004279E3"/>
    <w:rsid w:val="0043076D"/>
    <w:rsid w:val="00436ADB"/>
    <w:rsid w:val="00443E99"/>
    <w:rsid w:val="004479F2"/>
    <w:rsid w:val="004516AF"/>
    <w:rsid w:val="00460F75"/>
    <w:rsid w:val="00475E40"/>
    <w:rsid w:val="004769A7"/>
    <w:rsid w:val="004769FA"/>
    <w:rsid w:val="00481CF7"/>
    <w:rsid w:val="004928D6"/>
    <w:rsid w:val="00495DFE"/>
    <w:rsid w:val="004B1AB7"/>
    <w:rsid w:val="004D7C4D"/>
    <w:rsid w:val="004D7F1A"/>
    <w:rsid w:val="004E2124"/>
    <w:rsid w:val="005120FB"/>
    <w:rsid w:val="00517D0B"/>
    <w:rsid w:val="005213D3"/>
    <w:rsid w:val="00522BA8"/>
    <w:rsid w:val="00522C72"/>
    <w:rsid w:val="0052744A"/>
    <w:rsid w:val="00527EAA"/>
    <w:rsid w:val="00531065"/>
    <w:rsid w:val="00533DF1"/>
    <w:rsid w:val="00542C55"/>
    <w:rsid w:val="00564159"/>
    <w:rsid w:val="00564C28"/>
    <w:rsid w:val="0058766F"/>
    <w:rsid w:val="005A33EF"/>
    <w:rsid w:val="005A74A7"/>
    <w:rsid w:val="005B2DC7"/>
    <w:rsid w:val="005B3C9D"/>
    <w:rsid w:val="005B4282"/>
    <w:rsid w:val="005B6488"/>
    <w:rsid w:val="005C139C"/>
    <w:rsid w:val="005C1AD4"/>
    <w:rsid w:val="005C235D"/>
    <w:rsid w:val="005C490F"/>
    <w:rsid w:val="005C78D3"/>
    <w:rsid w:val="005D5D83"/>
    <w:rsid w:val="005E0519"/>
    <w:rsid w:val="005E1C0B"/>
    <w:rsid w:val="005F632D"/>
    <w:rsid w:val="006042EC"/>
    <w:rsid w:val="0062558D"/>
    <w:rsid w:val="006359FE"/>
    <w:rsid w:val="00645CA2"/>
    <w:rsid w:val="006609ED"/>
    <w:rsid w:val="00690E7E"/>
    <w:rsid w:val="00695175"/>
    <w:rsid w:val="006B1D49"/>
    <w:rsid w:val="006C236D"/>
    <w:rsid w:val="006D606E"/>
    <w:rsid w:val="00703AD7"/>
    <w:rsid w:val="007157F3"/>
    <w:rsid w:val="007211FC"/>
    <w:rsid w:val="00736A45"/>
    <w:rsid w:val="00756C6F"/>
    <w:rsid w:val="00764F33"/>
    <w:rsid w:val="00765B5F"/>
    <w:rsid w:val="0076754D"/>
    <w:rsid w:val="007756F6"/>
    <w:rsid w:val="00781B35"/>
    <w:rsid w:val="00787463"/>
    <w:rsid w:val="00790D25"/>
    <w:rsid w:val="00796C76"/>
    <w:rsid w:val="007A4D58"/>
    <w:rsid w:val="007B106B"/>
    <w:rsid w:val="007C741F"/>
    <w:rsid w:val="007F5096"/>
    <w:rsid w:val="0081206B"/>
    <w:rsid w:val="00813361"/>
    <w:rsid w:val="0083565C"/>
    <w:rsid w:val="00844E84"/>
    <w:rsid w:val="008469AB"/>
    <w:rsid w:val="008472D2"/>
    <w:rsid w:val="00851757"/>
    <w:rsid w:val="00864FA8"/>
    <w:rsid w:val="00882086"/>
    <w:rsid w:val="008B36EF"/>
    <w:rsid w:val="008C72DA"/>
    <w:rsid w:val="008F5F3C"/>
    <w:rsid w:val="00900D5A"/>
    <w:rsid w:val="00907A58"/>
    <w:rsid w:val="00932C9C"/>
    <w:rsid w:val="00937B4A"/>
    <w:rsid w:val="00947848"/>
    <w:rsid w:val="00951D2C"/>
    <w:rsid w:val="00974F80"/>
    <w:rsid w:val="00983823"/>
    <w:rsid w:val="00985163"/>
    <w:rsid w:val="009927AF"/>
    <w:rsid w:val="0099330B"/>
    <w:rsid w:val="00996907"/>
    <w:rsid w:val="009A2C43"/>
    <w:rsid w:val="009A33B1"/>
    <w:rsid w:val="009B2683"/>
    <w:rsid w:val="009B41BA"/>
    <w:rsid w:val="009B6881"/>
    <w:rsid w:val="009D1096"/>
    <w:rsid w:val="009E404C"/>
    <w:rsid w:val="009E5B80"/>
    <w:rsid w:val="009F4F2C"/>
    <w:rsid w:val="00A21055"/>
    <w:rsid w:val="00A30E54"/>
    <w:rsid w:val="00A36116"/>
    <w:rsid w:val="00A36A6E"/>
    <w:rsid w:val="00A41577"/>
    <w:rsid w:val="00A4230E"/>
    <w:rsid w:val="00A56963"/>
    <w:rsid w:val="00A7435B"/>
    <w:rsid w:val="00A845B6"/>
    <w:rsid w:val="00A879B0"/>
    <w:rsid w:val="00AA2C32"/>
    <w:rsid w:val="00AA64B4"/>
    <w:rsid w:val="00AA7528"/>
    <w:rsid w:val="00AB15DE"/>
    <w:rsid w:val="00AC08EE"/>
    <w:rsid w:val="00AC18E3"/>
    <w:rsid w:val="00AD3653"/>
    <w:rsid w:val="00B015AF"/>
    <w:rsid w:val="00B11FAE"/>
    <w:rsid w:val="00B23AF5"/>
    <w:rsid w:val="00B30F6C"/>
    <w:rsid w:val="00B40D6E"/>
    <w:rsid w:val="00B450C1"/>
    <w:rsid w:val="00B530EA"/>
    <w:rsid w:val="00B572B0"/>
    <w:rsid w:val="00B66C8D"/>
    <w:rsid w:val="00B66F92"/>
    <w:rsid w:val="00B70B50"/>
    <w:rsid w:val="00B7275B"/>
    <w:rsid w:val="00B809A0"/>
    <w:rsid w:val="00B908D4"/>
    <w:rsid w:val="00B94D38"/>
    <w:rsid w:val="00BA3E7B"/>
    <w:rsid w:val="00BC24D6"/>
    <w:rsid w:val="00BD10C3"/>
    <w:rsid w:val="00BD380C"/>
    <w:rsid w:val="00BE11EF"/>
    <w:rsid w:val="00BE4948"/>
    <w:rsid w:val="00BF71F6"/>
    <w:rsid w:val="00C016A6"/>
    <w:rsid w:val="00C0297C"/>
    <w:rsid w:val="00C171FB"/>
    <w:rsid w:val="00C178AD"/>
    <w:rsid w:val="00C306C4"/>
    <w:rsid w:val="00C579EF"/>
    <w:rsid w:val="00C612A6"/>
    <w:rsid w:val="00C6446B"/>
    <w:rsid w:val="00C6491E"/>
    <w:rsid w:val="00C64E39"/>
    <w:rsid w:val="00C914E8"/>
    <w:rsid w:val="00C9153A"/>
    <w:rsid w:val="00CA2621"/>
    <w:rsid w:val="00CB5602"/>
    <w:rsid w:val="00CC62D4"/>
    <w:rsid w:val="00CD4108"/>
    <w:rsid w:val="00CE28CA"/>
    <w:rsid w:val="00D0005B"/>
    <w:rsid w:val="00D042E6"/>
    <w:rsid w:val="00D07A1D"/>
    <w:rsid w:val="00D1101D"/>
    <w:rsid w:val="00D12CE3"/>
    <w:rsid w:val="00D16DA4"/>
    <w:rsid w:val="00D1765C"/>
    <w:rsid w:val="00D216F9"/>
    <w:rsid w:val="00D30E20"/>
    <w:rsid w:val="00D341BF"/>
    <w:rsid w:val="00D42D88"/>
    <w:rsid w:val="00D450E0"/>
    <w:rsid w:val="00D505AC"/>
    <w:rsid w:val="00D60989"/>
    <w:rsid w:val="00D62047"/>
    <w:rsid w:val="00D722CF"/>
    <w:rsid w:val="00D737A7"/>
    <w:rsid w:val="00D75DF6"/>
    <w:rsid w:val="00D91794"/>
    <w:rsid w:val="00D92386"/>
    <w:rsid w:val="00D932BA"/>
    <w:rsid w:val="00DA081F"/>
    <w:rsid w:val="00DB3A39"/>
    <w:rsid w:val="00DB534E"/>
    <w:rsid w:val="00DB7BAB"/>
    <w:rsid w:val="00DD419E"/>
    <w:rsid w:val="00DF0A2D"/>
    <w:rsid w:val="00DF6A86"/>
    <w:rsid w:val="00E219E6"/>
    <w:rsid w:val="00E248C0"/>
    <w:rsid w:val="00E32FAB"/>
    <w:rsid w:val="00E424BE"/>
    <w:rsid w:val="00E42ACF"/>
    <w:rsid w:val="00E43C98"/>
    <w:rsid w:val="00E563B0"/>
    <w:rsid w:val="00E8496E"/>
    <w:rsid w:val="00E951CC"/>
    <w:rsid w:val="00EA3739"/>
    <w:rsid w:val="00EA5425"/>
    <w:rsid w:val="00EB2CBD"/>
    <w:rsid w:val="00EB3A63"/>
    <w:rsid w:val="00EC1A87"/>
    <w:rsid w:val="00EC2E13"/>
    <w:rsid w:val="00EC4BB3"/>
    <w:rsid w:val="00EC7DE3"/>
    <w:rsid w:val="00ED1008"/>
    <w:rsid w:val="00ED7541"/>
    <w:rsid w:val="00EF4126"/>
    <w:rsid w:val="00F11953"/>
    <w:rsid w:val="00F14272"/>
    <w:rsid w:val="00F3246F"/>
    <w:rsid w:val="00F37097"/>
    <w:rsid w:val="00F43B57"/>
    <w:rsid w:val="00F51B5E"/>
    <w:rsid w:val="00F61796"/>
    <w:rsid w:val="00F65E13"/>
    <w:rsid w:val="00F74134"/>
    <w:rsid w:val="00F948AB"/>
    <w:rsid w:val="00F95B14"/>
    <w:rsid w:val="00FC01F0"/>
    <w:rsid w:val="00FC3E55"/>
    <w:rsid w:val="00FC4210"/>
    <w:rsid w:val="00FC4777"/>
    <w:rsid w:val="00FC6607"/>
    <w:rsid w:val="00FD35EE"/>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shr.wordpress.com/vignettes/" TargetMode="External"/><Relationship Id="rId12" Type="http://schemas.openxmlformats.org/officeDocument/2006/relationships/hyperlink" Target="http://fishr.wordpress.com/fsa/" TargetMode="External"/><Relationship Id="rId13" Type="http://schemas.openxmlformats.org/officeDocument/2006/relationships/hyperlink" Target="http://www.rforge.net/NCStats/" TargetMode="External"/><Relationship Id="rId14" Type="http://schemas.openxmlformats.org/officeDocument/2006/relationships/hyperlink" Target="http://R-project.org"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cran.r-project.org/web/packages/nlstool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A53C7E3-81E0-9640-9428-15B64C017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18</Pages>
  <Words>4210</Words>
  <Characters>24002</Characters>
  <Application>Microsoft Macintosh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Stewart</cp:lastModifiedBy>
  <cp:revision>17</cp:revision>
  <dcterms:created xsi:type="dcterms:W3CDTF">2014-08-30T13:50:00Z</dcterms:created>
  <dcterms:modified xsi:type="dcterms:W3CDTF">2014-09-07T18:34:00Z</dcterms:modified>
</cp:coreProperties>
</file>