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1776B3" w14:textId="385DE9A2" w:rsidR="00790D25" w:rsidRDefault="00790D25" w:rsidP="00790D25">
      <w:pPr>
        <w:pStyle w:val="Articletitle"/>
        <w:spacing w:after="0" w:line="480" w:lineRule="auto"/>
        <w:rPr>
          <w:sz w:val="24"/>
        </w:rPr>
      </w:pPr>
      <w:r>
        <w:rPr>
          <w:sz w:val="24"/>
        </w:rPr>
        <w:t>Aspects of the life history</w:t>
      </w:r>
      <w:r w:rsidR="001E70CD">
        <w:rPr>
          <w:sz w:val="24"/>
        </w:rPr>
        <w:t>, including an assessment of ageing bias and precision,</w:t>
      </w:r>
      <w:r>
        <w:rPr>
          <w:sz w:val="24"/>
        </w:rPr>
        <w:t xml:space="preserve"> of </w:t>
      </w:r>
      <w:r w:rsidR="001E70CD">
        <w:rPr>
          <w:sz w:val="24"/>
        </w:rPr>
        <w:t>Lake Superior Pygmy Whitefish (</w:t>
      </w:r>
      <w:r w:rsidR="001E70CD" w:rsidRPr="001E70CD">
        <w:rPr>
          <w:i/>
          <w:sz w:val="24"/>
        </w:rPr>
        <w:t>Prosopium coulterii</w:t>
      </w:r>
      <w:r w:rsidR="001E70CD">
        <w:rPr>
          <w:sz w:val="24"/>
        </w:rPr>
        <w:t>) in 2013</w:t>
      </w:r>
    </w:p>
    <w:p w14:paraId="0D3199C8" w14:textId="53FD29E6" w:rsidR="00790D25" w:rsidRPr="0033395F" w:rsidRDefault="00790D25" w:rsidP="00790D25">
      <w:pPr>
        <w:pStyle w:val="Authornames"/>
        <w:spacing w:line="480" w:lineRule="auto"/>
        <w:rPr>
          <w:sz w:val="24"/>
        </w:rPr>
      </w:pPr>
      <w:r>
        <w:rPr>
          <w:sz w:val="24"/>
        </w:rPr>
        <w:t>Taylor R. Stewart</w:t>
      </w:r>
      <w:r w:rsidRPr="00D65140">
        <w:rPr>
          <w:sz w:val="24"/>
          <w:vertAlign w:val="superscript"/>
        </w:rPr>
        <w:t>a</w:t>
      </w:r>
      <w:r w:rsidRPr="00D65140">
        <w:rPr>
          <w:sz w:val="24"/>
          <w:vertAlign w:val="subscript"/>
        </w:rPr>
        <w:t>,</w:t>
      </w:r>
      <w:r>
        <w:rPr>
          <w:sz w:val="24"/>
          <w:vertAlign w:val="superscript"/>
        </w:rPr>
        <w:t xml:space="preserve"> </w:t>
      </w:r>
      <w:r w:rsidRPr="0033395F">
        <w:rPr>
          <w:sz w:val="24"/>
        </w:rPr>
        <w:t>Derek H. Ogle*</w:t>
      </w:r>
      <w:r w:rsidRPr="00D65140">
        <w:rPr>
          <w:sz w:val="24"/>
          <w:vertAlign w:val="superscript"/>
        </w:rPr>
        <w:t>,a</w:t>
      </w:r>
      <w:r>
        <w:rPr>
          <w:sz w:val="24"/>
        </w:rPr>
        <w:t xml:space="preserve">, and </w:t>
      </w:r>
      <w:r w:rsidRPr="0033395F">
        <w:rPr>
          <w:sz w:val="24"/>
        </w:rPr>
        <w:t xml:space="preserve">Mark R. </w:t>
      </w:r>
      <w:proofErr w:type="spellStart"/>
      <w:r w:rsidRPr="0033395F">
        <w:rPr>
          <w:sz w:val="24"/>
        </w:rPr>
        <w:t>Vinson</w:t>
      </w:r>
      <w:r>
        <w:rPr>
          <w:sz w:val="24"/>
          <w:vertAlign w:val="superscript"/>
        </w:rPr>
        <w:t>b</w:t>
      </w:r>
      <w:proofErr w:type="spellEnd"/>
    </w:p>
    <w:p w14:paraId="42E53E96" w14:textId="77777777" w:rsidR="00790D25" w:rsidRPr="0071184A" w:rsidRDefault="00790D25" w:rsidP="00790D25">
      <w:pPr>
        <w:pStyle w:val="Authornames"/>
        <w:spacing w:line="480" w:lineRule="auto"/>
        <w:rPr>
          <w:i/>
        </w:rPr>
      </w:pPr>
      <w:proofErr w:type="spellStart"/>
      <w:r w:rsidRPr="0071184A">
        <w:rPr>
          <w:i/>
          <w:sz w:val="24"/>
          <w:vertAlign w:val="superscript"/>
        </w:rPr>
        <w:t>a</w:t>
      </w:r>
      <w:r w:rsidRPr="0071184A">
        <w:rPr>
          <w:i/>
        </w:rPr>
        <w:t>Northland</w:t>
      </w:r>
      <w:proofErr w:type="spellEnd"/>
      <w:r w:rsidRPr="0071184A">
        <w:rPr>
          <w:i/>
        </w:rPr>
        <w:t xml:space="preserve"> College, Ashland, WI  54806, USA; </w:t>
      </w:r>
      <w:proofErr w:type="spellStart"/>
      <w:r w:rsidRPr="0071184A">
        <w:rPr>
          <w:i/>
          <w:sz w:val="24"/>
          <w:vertAlign w:val="superscript"/>
        </w:rPr>
        <w:t>b</w:t>
      </w:r>
      <w:r w:rsidRPr="0071184A">
        <w:rPr>
          <w:i/>
        </w:rPr>
        <w:t>U.</w:t>
      </w:r>
      <w:proofErr w:type="spellEnd"/>
      <w:r w:rsidRPr="0071184A">
        <w:rPr>
          <w:i/>
        </w:rPr>
        <w:t xml:space="preserve"> S. Geological Survey, Great Lakes Science Center, Lake Superior Biological Station</w:t>
      </w:r>
      <w:bookmarkStart w:id="0" w:name="Contact"/>
      <w:r w:rsidRPr="0071184A">
        <w:rPr>
          <w:i/>
        </w:rPr>
        <w:t>, Ashland, WI  54806, USA</w:t>
      </w:r>
      <w:bookmarkEnd w:id="0"/>
    </w:p>
    <w:p w14:paraId="6F9ECB6B" w14:textId="77777777" w:rsidR="00790D25" w:rsidRPr="0071184A" w:rsidRDefault="00790D25" w:rsidP="00790D25">
      <w:pPr>
        <w:pStyle w:val="Affiliation"/>
        <w:spacing w:line="480" w:lineRule="auto"/>
        <w:rPr>
          <w:i w:val="0"/>
        </w:rPr>
      </w:pPr>
      <w:r w:rsidRPr="0071184A">
        <w:rPr>
          <w:i w:val="0"/>
        </w:rPr>
        <w:t>*Corresponding author. Email: dogle@northland.edu</w:t>
      </w:r>
    </w:p>
    <w:p w14:paraId="3C231F3F" w14:textId="77777777" w:rsidR="00790D25" w:rsidRDefault="00790D25" w:rsidP="00790D25">
      <w:pPr>
        <w:spacing w:after="0" w:line="480" w:lineRule="auto"/>
        <w:rPr>
          <w:rFonts w:ascii="Times New Roman" w:hAnsi="Times New Roman" w:cs="Times New Roman"/>
          <w:sz w:val="24"/>
          <w:szCs w:val="24"/>
        </w:rPr>
      </w:pPr>
    </w:p>
    <w:p w14:paraId="399D36CC" w14:textId="77777777" w:rsidR="00B11FAE" w:rsidRDefault="00B11FAE" w:rsidP="00790D25">
      <w:pPr>
        <w:spacing w:after="0" w:line="480" w:lineRule="auto"/>
        <w:jc w:val="both"/>
        <w:rPr>
          <w:rFonts w:ascii="Times New Roman" w:hAnsi="Times New Roman" w:cs="Times New Roman"/>
          <w:sz w:val="24"/>
          <w:szCs w:val="24"/>
        </w:rPr>
      </w:pPr>
      <w:commentRangeStart w:id="1"/>
      <w:r w:rsidRPr="00790D25">
        <w:rPr>
          <w:rFonts w:ascii="Times New Roman" w:hAnsi="Times New Roman" w:cs="Times New Roman"/>
          <w:sz w:val="24"/>
          <w:szCs w:val="24"/>
        </w:rPr>
        <w:t>In</w:t>
      </w:r>
      <w:commentRangeEnd w:id="1"/>
      <w:r w:rsidR="004769FA">
        <w:rPr>
          <w:rStyle w:val="CommentReference"/>
        </w:rPr>
        <w:commentReference w:id="1"/>
      </w:r>
      <w:r w:rsidRPr="00790D25">
        <w:rPr>
          <w:rFonts w:ascii="Times New Roman" w:hAnsi="Times New Roman" w:cs="Times New Roman"/>
          <w:sz w:val="24"/>
          <w:szCs w:val="24"/>
        </w:rPr>
        <w:t xml:space="preserve"> 1952,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were discovered in Lake Superior, which was </w:t>
      </w:r>
      <w:r w:rsidR="0083565C" w:rsidRPr="00790D25">
        <w:rPr>
          <w:rFonts w:ascii="Times New Roman" w:hAnsi="Times New Roman" w:cs="Times New Roman"/>
          <w:sz w:val="24"/>
          <w:szCs w:val="24"/>
        </w:rPr>
        <w:t xml:space="preserve">at least 1770 km from all </w:t>
      </w:r>
      <w:r w:rsidRPr="00790D25">
        <w:rPr>
          <w:rFonts w:ascii="Times New Roman" w:hAnsi="Times New Roman" w:cs="Times New Roman"/>
          <w:sz w:val="24"/>
          <w:szCs w:val="24"/>
        </w:rPr>
        <w:t>previous records of occurrence.</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A comprehensive life history study was published in 1953, but no further life-history studies of L</w:t>
      </w:r>
      <w:bookmarkStart w:id="2" w:name="_GoBack"/>
      <w:bookmarkEnd w:id="2"/>
      <w:r w:rsidRPr="00790D25">
        <w:rPr>
          <w:rFonts w:ascii="Times New Roman" w:hAnsi="Times New Roman" w:cs="Times New Roman"/>
          <w:sz w:val="24"/>
          <w:szCs w:val="24"/>
        </w:rPr>
        <w:t>ake Superior</w:t>
      </w:r>
      <w:r w:rsidR="00D75DF6" w:rsidRPr="00790D25">
        <w:rPr>
          <w:rFonts w:ascii="Times New Roman" w:hAnsi="Times New Roman" w:cs="Times New Roman"/>
          <w:sz w:val="24"/>
          <w:szCs w:val="24"/>
        </w:rPr>
        <w:t xml:space="preserve"> Pygmy Whitefish have occurred</w:t>
      </w:r>
      <w:r w:rsidR="00393C39" w:rsidRPr="00790D25">
        <w:rPr>
          <w:rFonts w:ascii="Times New Roman" w:hAnsi="Times New Roman" w:cs="Times New Roman"/>
          <w:sz w:val="24"/>
          <w:szCs w:val="24"/>
        </w:rPr>
        <w:t xml:space="preserve"> since</w:t>
      </w:r>
      <w:r w:rsidR="00D75DF6" w:rsidRPr="00790D25">
        <w:rPr>
          <w:rFonts w:ascii="Times New Roman" w:hAnsi="Times New Roman" w:cs="Times New Roman"/>
          <w:sz w:val="24"/>
          <w:szCs w:val="24"/>
        </w:rPr>
        <w:t>.</w:t>
      </w:r>
      <w:r w:rsidRPr="00790D25">
        <w:rPr>
          <w:rFonts w:ascii="Times New Roman" w:hAnsi="Times New Roman" w:cs="Times New Roman"/>
          <w:sz w:val="24"/>
          <w:szCs w:val="24"/>
        </w:rPr>
        <w:t xml:space="preserve"> In 2013, we collected Pygmy Whitefish at 28 stations from throughout Lake Superior</w:t>
      </w:r>
      <w:r w:rsidR="004516AF"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total length of all fish and the total length, weight, sex, and maturity were recorded, and scales and sagittal otoliths were collected,</w:t>
      </w:r>
      <w:r w:rsidR="00D75DF6" w:rsidRPr="00790D25">
        <w:rPr>
          <w:rFonts w:ascii="Times New Roman" w:hAnsi="Times New Roman" w:cs="Times New Roman"/>
          <w:sz w:val="24"/>
          <w:szCs w:val="24"/>
        </w:rPr>
        <w:t xml:space="preserve"> for a subsample of fish.</w:t>
      </w:r>
      <w:r w:rsidRPr="00790D25">
        <w:rPr>
          <w:rFonts w:ascii="Times New Roman" w:hAnsi="Times New Roman" w:cs="Times New Roman"/>
          <w:sz w:val="24"/>
          <w:szCs w:val="24"/>
        </w:rPr>
        <w:t xml:space="preserve"> Age assignments from scales and otolith thin-sections from fish collected in 2013 differed significantly (p&lt;0.001), with otolith ages significantly greater after age-2</w:t>
      </w:r>
      <w:r w:rsidR="00D75DF6"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Maximum otolith age was 9 for females and 7 for males in 2013, compared to scale ages of 7 for females and 5 for males in 1953. Mean lengths of males and females in 2013 </w:t>
      </w:r>
      <w:r w:rsidR="00207318" w:rsidRPr="00790D25">
        <w:rPr>
          <w:rFonts w:ascii="Times New Roman" w:hAnsi="Times New Roman" w:cs="Times New Roman"/>
          <w:sz w:val="24"/>
          <w:szCs w:val="24"/>
        </w:rPr>
        <w:t xml:space="preserve">did differ at age-3, 5.5 and 8 </w:t>
      </w:r>
      <w:r w:rsidRPr="00790D25">
        <w:rPr>
          <w:rFonts w:ascii="Times New Roman" w:hAnsi="Times New Roman" w:cs="Times New Roman"/>
          <w:sz w:val="24"/>
          <w:szCs w:val="24"/>
        </w:rPr>
        <w:t>(</w:t>
      </w:r>
      <w:r w:rsidR="00207318" w:rsidRPr="00790D25">
        <w:rPr>
          <w:rFonts w:ascii="Times New Roman" w:hAnsi="Times New Roman" w:cs="Times New Roman"/>
          <w:sz w:val="24"/>
          <w:szCs w:val="24"/>
        </w:rPr>
        <w:t>all</w:t>
      </w:r>
      <w:r w:rsidRPr="00790D25">
        <w:rPr>
          <w:rFonts w:ascii="Times New Roman" w:hAnsi="Times New Roman" w:cs="Times New Roman"/>
          <w:sz w:val="24"/>
          <w:szCs w:val="24"/>
        </w:rPr>
        <w:t xml:space="preserve"> p&lt;0.001). Female Pygmy Whitefish live longer, grow to a longer m</w:t>
      </w:r>
      <w:r w:rsidR="004516AF" w:rsidRPr="00790D25">
        <w:rPr>
          <w:rFonts w:ascii="Times New Roman" w:hAnsi="Times New Roman" w:cs="Times New Roman"/>
          <w:sz w:val="24"/>
          <w:szCs w:val="24"/>
        </w:rPr>
        <w:t>aximum length, and are longer beginning at age-3</w:t>
      </w:r>
      <w:r w:rsidRPr="00790D25">
        <w:rPr>
          <w:rFonts w:ascii="Times New Roman" w:hAnsi="Times New Roman" w:cs="Times New Roman"/>
          <w:sz w:val="24"/>
          <w:szCs w:val="24"/>
        </w:rPr>
        <w:t xml:space="preserve"> than males. Our results suggest that the growth dynamics of Pygmy Whitefish have not changed much in 60 years, and support the conclusion that Pygmy Whitefish live longer than previously thought, though longevity probably has not changed since 1953.</w:t>
      </w:r>
    </w:p>
    <w:p w14:paraId="61A9AA8F" w14:textId="77777777" w:rsidR="00790D25" w:rsidRPr="00790D25" w:rsidRDefault="00790D25" w:rsidP="00790D25">
      <w:pPr>
        <w:spacing w:after="0" w:line="480" w:lineRule="auto"/>
        <w:jc w:val="both"/>
        <w:rPr>
          <w:rFonts w:ascii="Times New Roman" w:hAnsi="Times New Roman" w:cs="Times New Roman"/>
          <w:sz w:val="24"/>
          <w:szCs w:val="24"/>
        </w:rPr>
      </w:pPr>
    </w:p>
    <w:p w14:paraId="03F297C5" w14:textId="060AF2D0" w:rsidR="004516AF" w:rsidRPr="00790D25" w:rsidRDefault="004516AF" w:rsidP="00790D25">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lastRenderedPageBreak/>
        <w:t>Keywords</w:t>
      </w:r>
      <w:r w:rsidR="00790D25">
        <w:rPr>
          <w:rFonts w:ascii="Times New Roman" w:hAnsi="Times New Roman" w:cs="Times New Roman"/>
          <w:b/>
          <w:sz w:val="24"/>
          <w:szCs w:val="24"/>
        </w:rPr>
        <w:t xml:space="preserve">: </w:t>
      </w:r>
      <w:r w:rsidR="001E70CD">
        <w:rPr>
          <w:rFonts w:ascii="Times New Roman" w:hAnsi="Times New Roman" w:cs="Times New Roman"/>
          <w:sz w:val="24"/>
          <w:szCs w:val="24"/>
        </w:rPr>
        <w:t xml:space="preserve">Lake Superior; sexual dimorphism; age; growth; weight-length; </w:t>
      </w:r>
    </w:p>
    <w:p w14:paraId="578C5F51" w14:textId="77777777" w:rsidR="001E70CD" w:rsidRDefault="001E70CD" w:rsidP="00CB5602">
      <w:pPr>
        <w:spacing w:after="0" w:line="480" w:lineRule="auto"/>
        <w:rPr>
          <w:rFonts w:ascii="Times New Roman" w:hAnsi="Times New Roman" w:cs="Times New Roman"/>
          <w:b/>
          <w:sz w:val="24"/>
          <w:szCs w:val="24"/>
        </w:rPr>
      </w:pPr>
    </w:p>
    <w:p w14:paraId="5BE4EE48" w14:textId="77777777" w:rsidR="00517D0B" w:rsidRPr="00790D25" w:rsidRDefault="00517D0B" w:rsidP="00CB5602">
      <w:pPr>
        <w:spacing w:after="0" w:line="480" w:lineRule="auto"/>
        <w:rPr>
          <w:rFonts w:ascii="Times New Roman" w:hAnsi="Times New Roman" w:cs="Times New Roman"/>
          <w:sz w:val="24"/>
          <w:szCs w:val="24"/>
        </w:rPr>
      </w:pPr>
      <w:commentRangeStart w:id="3"/>
      <w:r w:rsidRPr="00790D25">
        <w:rPr>
          <w:rFonts w:ascii="Times New Roman" w:hAnsi="Times New Roman" w:cs="Times New Roman"/>
          <w:b/>
          <w:sz w:val="24"/>
          <w:szCs w:val="24"/>
        </w:rPr>
        <w:t>Introduction</w:t>
      </w:r>
      <w:commentRangeEnd w:id="3"/>
      <w:r w:rsidR="003915B0">
        <w:rPr>
          <w:rStyle w:val="CommentReference"/>
        </w:rPr>
        <w:commentReference w:id="3"/>
      </w:r>
      <w:r w:rsidRPr="00790D25">
        <w:rPr>
          <w:rFonts w:ascii="Times New Roman" w:hAnsi="Times New Roman" w:cs="Times New Roman"/>
          <w:sz w:val="24"/>
          <w:szCs w:val="24"/>
        </w:rPr>
        <w:t xml:space="preserve"> </w:t>
      </w:r>
    </w:p>
    <w:p w14:paraId="0A8E7315" w14:textId="19AC335A" w:rsidR="00AA2C32"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Pygmy Whitefish (</w:t>
      </w:r>
      <w:r w:rsidRPr="00790D25">
        <w:rPr>
          <w:rFonts w:ascii="Times New Roman" w:hAnsi="Times New Roman" w:cs="Times New Roman"/>
          <w:i/>
          <w:sz w:val="24"/>
          <w:szCs w:val="24"/>
        </w:rPr>
        <w:t>Prosopium coulterii</w:t>
      </w:r>
      <w:r w:rsidRPr="00790D25">
        <w:rPr>
          <w:rFonts w:ascii="Times New Roman" w:hAnsi="Times New Roman" w:cs="Times New Roman"/>
          <w:sz w:val="24"/>
          <w:szCs w:val="24"/>
        </w:rPr>
        <w:t xml:space="preserve">), is a small coregonine fish that </w:t>
      </w:r>
      <w:r w:rsidR="00AA2C32">
        <w:rPr>
          <w:rFonts w:ascii="Times New Roman" w:hAnsi="Times New Roman" w:cs="Times New Roman"/>
          <w:sz w:val="24"/>
          <w:szCs w:val="24"/>
        </w:rPr>
        <w:t xml:space="preserve">was historically only described from </w:t>
      </w:r>
      <w:r w:rsidR="00AD3653">
        <w:rPr>
          <w:rFonts w:ascii="Times New Roman" w:hAnsi="Times New Roman" w:cs="Times New Roman"/>
          <w:sz w:val="24"/>
          <w:szCs w:val="24"/>
        </w:rPr>
        <w:t xml:space="preserve">west of the </w:t>
      </w:r>
      <w:r w:rsidR="00AA2C32" w:rsidRPr="00790D25">
        <w:rPr>
          <w:rFonts w:ascii="Times New Roman" w:hAnsi="Times New Roman" w:cs="Times New Roman"/>
          <w:sz w:val="24"/>
          <w:szCs w:val="24"/>
        </w:rPr>
        <w:t>North America</w:t>
      </w:r>
      <w:r w:rsidR="00AD3653">
        <w:rPr>
          <w:rFonts w:ascii="Times New Roman" w:hAnsi="Times New Roman" w:cs="Times New Roman"/>
          <w:sz w:val="24"/>
          <w:szCs w:val="24"/>
        </w:rPr>
        <w:t>n continental divide</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from the Columbia River north to Alaska</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Kendall 1917</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Eschmeyer and Bailey 1955</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Scott and Crossman 1973</w:t>
      </w:r>
      <w:r w:rsidR="00542C55">
        <w:rPr>
          <w:rFonts w:ascii="Times New Roman" w:hAnsi="Times New Roman" w:cs="Times New Roman"/>
          <w:sz w:val="24"/>
          <w:szCs w:val="24"/>
        </w:rPr>
        <w:t xml:space="preserve">; </w:t>
      </w:r>
      <w:r w:rsidR="00542C55" w:rsidRPr="00790D25">
        <w:rPr>
          <w:rFonts w:ascii="Times New Roman" w:hAnsi="Times New Roman" w:cs="Times New Roman"/>
          <w:sz w:val="24"/>
          <w:szCs w:val="24"/>
        </w:rPr>
        <w:t>Blanchfield et al. 2014</w:t>
      </w:r>
      <w:r w:rsidR="00AA2C32">
        <w:rPr>
          <w:rFonts w:ascii="Times New Roman" w:hAnsi="Times New Roman" w:cs="Times New Roman"/>
          <w:sz w:val="24"/>
          <w:szCs w:val="24"/>
        </w:rPr>
        <w:t>)</w:t>
      </w:r>
      <w:r w:rsidR="00AA2C32" w:rsidRPr="00790D25">
        <w:rPr>
          <w:rFonts w:ascii="Times New Roman" w:hAnsi="Times New Roman" w:cs="Times New Roman"/>
          <w:sz w:val="24"/>
          <w:szCs w:val="24"/>
        </w:rPr>
        <w:t>.</w:t>
      </w:r>
      <w:r w:rsidR="00AA2C32">
        <w:rPr>
          <w:rFonts w:ascii="Times New Roman" w:hAnsi="Times New Roman" w:cs="Times New Roman"/>
          <w:sz w:val="24"/>
          <w:szCs w:val="24"/>
        </w:rPr>
        <w:t xml:space="preserve">  However, </w:t>
      </w:r>
      <w:r w:rsidR="00AD3653">
        <w:rPr>
          <w:rFonts w:ascii="Times New Roman" w:hAnsi="Times New Roman" w:cs="Times New Roman"/>
          <w:sz w:val="24"/>
          <w:szCs w:val="24"/>
        </w:rPr>
        <w:t xml:space="preserve">in the last 60 years, </w:t>
      </w:r>
      <w:r w:rsidR="00AA2C32">
        <w:rPr>
          <w:rFonts w:ascii="Times New Roman" w:hAnsi="Times New Roman" w:cs="Times New Roman"/>
          <w:sz w:val="24"/>
          <w:szCs w:val="24"/>
        </w:rPr>
        <w:t>Pygmy Whitefish have been described from areas in North American east of the continental divide (</w:t>
      </w:r>
      <w:r w:rsidR="00AA2C32" w:rsidRPr="00790D25">
        <w:rPr>
          <w:rFonts w:ascii="Times New Roman" w:hAnsi="Times New Roman" w:cs="Times New Roman"/>
          <w:sz w:val="24"/>
          <w:szCs w:val="24"/>
        </w:rPr>
        <w:t>Lindsey 1972; Scott and Crossman 1973</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Witt et al. 2011</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Blanchfield et al. 2014</w:t>
      </w:r>
      <w:r w:rsidR="00AA2C32">
        <w:rPr>
          <w:rFonts w:ascii="Times New Roman" w:hAnsi="Times New Roman" w:cs="Times New Roman"/>
          <w:sz w:val="24"/>
          <w:szCs w:val="24"/>
        </w:rPr>
        <w:t xml:space="preserve">; </w:t>
      </w:r>
      <w:r w:rsidR="00AA2C32" w:rsidRPr="00790D25">
        <w:rPr>
          <w:rFonts w:ascii="Times New Roman" w:hAnsi="Times New Roman" w:cs="Times New Roman"/>
          <w:sz w:val="24"/>
          <w:szCs w:val="24"/>
        </w:rPr>
        <w:t>Vecsei and Panayi 2014</w:t>
      </w:r>
      <w:r w:rsidR="00AA2C32">
        <w:rPr>
          <w:rFonts w:ascii="Times New Roman" w:hAnsi="Times New Roman" w:cs="Times New Roman"/>
          <w:sz w:val="24"/>
          <w:szCs w:val="24"/>
        </w:rPr>
        <w:t>), including in Lake Superior (</w:t>
      </w:r>
      <w:r w:rsidR="00AA2C32" w:rsidRPr="00790D25">
        <w:rPr>
          <w:rFonts w:ascii="Times New Roman" w:hAnsi="Times New Roman" w:cs="Times New Roman"/>
          <w:sz w:val="24"/>
          <w:szCs w:val="24"/>
        </w:rPr>
        <w:t>Eschmeyer and Bailey 1955</w:t>
      </w:r>
      <w:r w:rsidR="00AA2C32">
        <w:rPr>
          <w:rFonts w:ascii="Times New Roman" w:hAnsi="Times New Roman" w:cs="Times New Roman"/>
          <w:sz w:val="24"/>
          <w:szCs w:val="24"/>
        </w:rPr>
        <w:t>), and from northeastern Russia (</w:t>
      </w:r>
      <w:r w:rsidR="00AA2C32" w:rsidRPr="00790D25">
        <w:rPr>
          <w:rFonts w:ascii="Times New Roman" w:hAnsi="Times New Roman" w:cs="Times New Roman"/>
          <w:sz w:val="24"/>
          <w:szCs w:val="24"/>
        </w:rPr>
        <w:t>Chereshnev and Skopets 1992</w:t>
      </w:r>
      <w:r w:rsidR="00AA2C32">
        <w:rPr>
          <w:rFonts w:ascii="Times New Roman" w:hAnsi="Times New Roman" w:cs="Times New Roman"/>
          <w:sz w:val="24"/>
          <w:szCs w:val="24"/>
        </w:rPr>
        <w:t>).</w:t>
      </w:r>
      <w:r w:rsidR="00D932BA" w:rsidRPr="00D932BA">
        <w:rPr>
          <w:rFonts w:ascii="Times New Roman" w:hAnsi="Times New Roman" w:cs="Times New Roman"/>
          <w:sz w:val="24"/>
          <w:szCs w:val="24"/>
        </w:rPr>
        <w:t xml:space="preserve"> </w:t>
      </w:r>
      <w:r w:rsidR="00D932BA">
        <w:rPr>
          <w:rFonts w:ascii="Times New Roman" w:hAnsi="Times New Roman" w:cs="Times New Roman"/>
          <w:sz w:val="24"/>
          <w:szCs w:val="24"/>
        </w:rPr>
        <w:t xml:space="preserve"> </w:t>
      </w:r>
      <w:r w:rsidR="00D932BA" w:rsidRPr="00790D25">
        <w:rPr>
          <w:rFonts w:ascii="Times New Roman" w:hAnsi="Times New Roman" w:cs="Times New Roman"/>
          <w:sz w:val="24"/>
          <w:szCs w:val="24"/>
        </w:rPr>
        <w:t xml:space="preserve">The ultimate distributional range of Pygmy Whitefish </w:t>
      </w:r>
      <w:r w:rsidR="00D932BA">
        <w:rPr>
          <w:rFonts w:ascii="Times New Roman" w:hAnsi="Times New Roman" w:cs="Times New Roman"/>
          <w:sz w:val="24"/>
          <w:szCs w:val="24"/>
        </w:rPr>
        <w:t>is likely un</w:t>
      </w:r>
      <w:r w:rsidR="00D932BA" w:rsidRPr="00790D25">
        <w:rPr>
          <w:rFonts w:ascii="Times New Roman" w:hAnsi="Times New Roman" w:cs="Times New Roman"/>
          <w:sz w:val="24"/>
          <w:szCs w:val="24"/>
        </w:rPr>
        <w:t>known because</w:t>
      </w:r>
      <w:r w:rsidR="00D932BA">
        <w:rPr>
          <w:rFonts w:ascii="Times New Roman" w:hAnsi="Times New Roman" w:cs="Times New Roman"/>
          <w:sz w:val="24"/>
          <w:szCs w:val="24"/>
        </w:rPr>
        <w:t xml:space="preserve"> they have no commercial value and </w:t>
      </w:r>
      <w:r w:rsidR="00D932BA" w:rsidRPr="00790D25">
        <w:rPr>
          <w:rFonts w:ascii="Times New Roman" w:hAnsi="Times New Roman" w:cs="Times New Roman"/>
          <w:sz w:val="24"/>
          <w:szCs w:val="24"/>
        </w:rPr>
        <w:t>are difficult to sample due to their small size and preference for deep, cold waters.</w:t>
      </w:r>
    </w:p>
    <w:p w14:paraId="3455BBF2" w14:textId="1471516B" w:rsidR="00517D0B" w:rsidRPr="00790D25" w:rsidRDefault="00564C28" w:rsidP="006C236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Pr="00790D25">
        <w:rPr>
          <w:rFonts w:ascii="Times New Roman" w:hAnsi="Times New Roman" w:cs="Times New Roman"/>
          <w:sz w:val="24"/>
          <w:szCs w:val="24"/>
        </w:rPr>
        <w:t xml:space="preserve">Eschmeyer and Bailey (1955) </w:t>
      </w:r>
      <w:r>
        <w:rPr>
          <w:rFonts w:ascii="Times New Roman" w:hAnsi="Times New Roman" w:cs="Times New Roman"/>
          <w:sz w:val="24"/>
          <w:szCs w:val="24"/>
        </w:rPr>
        <w:t xml:space="preserve">meticulously described the </w:t>
      </w:r>
      <w:r w:rsidR="003915B0">
        <w:rPr>
          <w:rFonts w:ascii="Times New Roman" w:hAnsi="Times New Roman" w:cs="Times New Roman"/>
          <w:sz w:val="24"/>
          <w:szCs w:val="24"/>
        </w:rPr>
        <w:t>morphology, meristic</w:t>
      </w:r>
      <w:r w:rsidR="00756C6F">
        <w:rPr>
          <w:rFonts w:ascii="Times New Roman" w:hAnsi="Times New Roman" w:cs="Times New Roman"/>
          <w:sz w:val="24"/>
          <w:szCs w:val="24"/>
        </w:rPr>
        <w:t>s</w:t>
      </w:r>
      <w:r w:rsidR="00AD3653">
        <w:rPr>
          <w:rFonts w:ascii="Times New Roman" w:hAnsi="Times New Roman" w:cs="Times New Roman"/>
          <w:sz w:val="24"/>
          <w:szCs w:val="24"/>
        </w:rPr>
        <w:t xml:space="preserve">, and life history of </w:t>
      </w:r>
      <w:r>
        <w:rPr>
          <w:rFonts w:ascii="Times New Roman" w:hAnsi="Times New Roman" w:cs="Times New Roman"/>
          <w:sz w:val="24"/>
          <w:szCs w:val="24"/>
        </w:rPr>
        <w:t>Pygmy Whitefish from individuals collected in</w:t>
      </w:r>
      <w:r w:rsidR="003915B0">
        <w:rPr>
          <w:rFonts w:ascii="Times New Roman" w:hAnsi="Times New Roman" w:cs="Times New Roman"/>
          <w:sz w:val="24"/>
          <w:szCs w:val="24"/>
        </w:rPr>
        <w:t xml:space="preserve"> Lake Superior in</w:t>
      </w:r>
      <w:r>
        <w:rPr>
          <w:rFonts w:ascii="Times New Roman" w:hAnsi="Times New Roman" w:cs="Times New Roman"/>
          <w:sz w:val="24"/>
          <w:szCs w:val="24"/>
        </w:rPr>
        <w:t xml:space="preserve"> 1952-53, the first year that Pygmy Whitefish were </w:t>
      </w:r>
      <w:r w:rsidR="003915B0">
        <w:rPr>
          <w:rFonts w:ascii="Times New Roman" w:hAnsi="Times New Roman" w:cs="Times New Roman"/>
          <w:sz w:val="24"/>
          <w:szCs w:val="24"/>
        </w:rPr>
        <w:t>observed</w:t>
      </w:r>
      <w:r>
        <w:rPr>
          <w:rFonts w:ascii="Times New Roman" w:hAnsi="Times New Roman" w:cs="Times New Roman"/>
          <w:sz w:val="24"/>
          <w:szCs w:val="24"/>
        </w:rPr>
        <w:t xml:space="preserve"> in Lake Superior.  Among other aspects, </w:t>
      </w:r>
      <w:r w:rsidRPr="00790D25">
        <w:rPr>
          <w:rFonts w:ascii="Times New Roman" w:hAnsi="Times New Roman" w:cs="Times New Roman"/>
          <w:sz w:val="24"/>
          <w:szCs w:val="24"/>
        </w:rPr>
        <w:t xml:space="preserve">Eschmeyer and Bailey (1955) </w:t>
      </w:r>
      <w:r w:rsidR="006C236D">
        <w:rPr>
          <w:rFonts w:ascii="Times New Roman" w:hAnsi="Times New Roman" w:cs="Times New Roman"/>
          <w:sz w:val="24"/>
          <w:szCs w:val="24"/>
        </w:rPr>
        <w:t>found the Pygmy Whitefish</w:t>
      </w:r>
      <w:r w:rsidR="003915B0">
        <w:rPr>
          <w:rFonts w:ascii="Times New Roman" w:hAnsi="Times New Roman" w:cs="Times New Roman"/>
          <w:sz w:val="24"/>
          <w:szCs w:val="24"/>
        </w:rPr>
        <w:t xml:space="preserve"> from Lake Superior</w:t>
      </w:r>
      <w:r w:rsidR="006C236D">
        <w:rPr>
          <w:rFonts w:ascii="Times New Roman" w:hAnsi="Times New Roman" w:cs="Times New Roman"/>
          <w:sz w:val="24"/>
          <w:szCs w:val="24"/>
        </w:rPr>
        <w:t xml:space="preserve"> to be small (range from </w:t>
      </w:r>
      <w:r w:rsidR="00756C6F">
        <w:rPr>
          <w:rFonts w:ascii="Times New Roman" w:hAnsi="Times New Roman" w:cs="Times New Roman"/>
          <w:sz w:val="24"/>
          <w:szCs w:val="24"/>
        </w:rPr>
        <w:t>30</w:t>
      </w:r>
      <w:r w:rsidR="006C236D">
        <w:rPr>
          <w:rFonts w:ascii="Times New Roman" w:hAnsi="Times New Roman" w:cs="Times New Roman"/>
          <w:sz w:val="24"/>
          <w:szCs w:val="24"/>
        </w:rPr>
        <w:t>-</w:t>
      </w:r>
      <w:r w:rsidR="00756C6F">
        <w:rPr>
          <w:rFonts w:ascii="Times New Roman" w:hAnsi="Times New Roman" w:cs="Times New Roman"/>
          <w:sz w:val="24"/>
          <w:szCs w:val="24"/>
        </w:rPr>
        <w:t>145 mm</w:t>
      </w:r>
      <w:r w:rsidR="006C236D">
        <w:rPr>
          <w:rFonts w:ascii="Times New Roman" w:hAnsi="Times New Roman" w:cs="Times New Roman"/>
          <w:sz w:val="24"/>
          <w:szCs w:val="24"/>
        </w:rPr>
        <w:t xml:space="preserve"> total length); relatively long-lived (maximum age was seven); and slow-growing, especially after reaching sexual maturity.  </w:t>
      </w:r>
      <w:r w:rsidR="003915B0">
        <w:rPr>
          <w:rFonts w:ascii="Times New Roman" w:hAnsi="Times New Roman" w:cs="Times New Roman"/>
          <w:sz w:val="24"/>
          <w:szCs w:val="24"/>
        </w:rPr>
        <w:t>T</w:t>
      </w:r>
      <w:r w:rsidR="006C236D">
        <w:rPr>
          <w:rFonts w:ascii="Times New Roman" w:hAnsi="Times New Roman" w:cs="Times New Roman"/>
          <w:sz w:val="24"/>
          <w:szCs w:val="24"/>
        </w:rPr>
        <w:t>he sex-ratio was skewed towards males at younger ages and females at older ages and females lived longer and attained a larger maximum size (as they reached sexual maturity at an older age).</w:t>
      </w:r>
      <w:r w:rsidR="00703AD7">
        <w:rPr>
          <w:rFonts w:ascii="Times New Roman" w:hAnsi="Times New Roman" w:cs="Times New Roman"/>
          <w:sz w:val="24"/>
          <w:szCs w:val="24"/>
        </w:rPr>
        <w:t xml:space="preserve">  </w:t>
      </w:r>
      <w:r w:rsidR="006C236D" w:rsidRPr="00790D25">
        <w:rPr>
          <w:rFonts w:ascii="Times New Roman" w:hAnsi="Times New Roman" w:cs="Times New Roman"/>
          <w:sz w:val="24"/>
          <w:szCs w:val="24"/>
        </w:rPr>
        <w:t>Eschmeyer and Bailey (1955)</w:t>
      </w:r>
      <w:r w:rsidR="006C236D">
        <w:rPr>
          <w:rFonts w:ascii="Times New Roman" w:hAnsi="Times New Roman" w:cs="Times New Roman"/>
          <w:sz w:val="24"/>
          <w:szCs w:val="24"/>
        </w:rPr>
        <w:t xml:space="preserve"> reported mean weight-at-age but did not provide a weight-length relationship</w:t>
      </w:r>
      <w:r w:rsidR="00756C6F">
        <w:rPr>
          <w:rFonts w:ascii="Times New Roman" w:hAnsi="Times New Roman" w:cs="Times New Roman"/>
          <w:sz w:val="24"/>
          <w:szCs w:val="24"/>
        </w:rPr>
        <w:t xml:space="preserve"> equation</w:t>
      </w:r>
      <w:r w:rsidR="006C236D">
        <w:rPr>
          <w:rFonts w:ascii="Times New Roman" w:hAnsi="Times New Roman" w:cs="Times New Roman"/>
          <w:sz w:val="24"/>
          <w:szCs w:val="24"/>
        </w:rPr>
        <w:t xml:space="preserve">.  The ages used by </w:t>
      </w:r>
      <w:r w:rsidR="006C236D" w:rsidRPr="00790D25">
        <w:rPr>
          <w:rFonts w:ascii="Times New Roman" w:hAnsi="Times New Roman" w:cs="Times New Roman"/>
          <w:sz w:val="24"/>
          <w:szCs w:val="24"/>
        </w:rPr>
        <w:t>Eschmeyer and Bailey (1955)</w:t>
      </w:r>
      <w:r w:rsidR="006C236D">
        <w:rPr>
          <w:rFonts w:ascii="Times New Roman" w:hAnsi="Times New Roman" w:cs="Times New Roman"/>
          <w:sz w:val="24"/>
          <w:szCs w:val="24"/>
        </w:rPr>
        <w:t xml:space="preserve"> were derived from scales</w:t>
      </w:r>
      <w:r w:rsidR="00756C6F">
        <w:rPr>
          <w:rFonts w:ascii="Times New Roman" w:hAnsi="Times New Roman" w:cs="Times New Roman"/>
          <w:sz w:val="24"/>
          <w:szCs w:val="24"/>
        </w:rPr>
        <w:t>.</w:t>
      </w:r>
    </w:p>
    <w:p w14:paraId="5817F0E1" w14:textId="3A0581A8" w:rsidR="00517D0B" w:rsidRPr="00790D25" w:rsidRDefault="006C236D" w:rsidP="00AD365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Pygmy Whitefish have been routinely collected in bottom trawl surveys conducted by the U.S. Geological Survey </w:t>
      </w:r>
      <w:r w:rsidR="003915B0">
        <w:rPr>
          <w:rFonts w:ascii="Times New Roman" w:hAnsi="Times New Roman" w:cs="Times New Roman"/>
          <w:sz w:val="24"/>
          <w:szCs w:val="24"/>
        </w:rPr>
        <w:t xml:space="preserve">(USGS) </w:t>
      </w:r>
      <w:r>
        <w:rPr>
          <w:rFonts w:ascii="Times New Roman" w:hAnsi="Times New Roman" w:cs="Times New Roman"/>
          <w:sz w:val="24"/>
          <w:szCs w:val="24"/>
        </w:rPr>
        <w:t>on Lake Superior since the 1950s (</w:t>
      </w:r>
      <w:commentRangeStart w:id="4"/>
      <w:commentRangeStart w:id="5"/>
      <w:r w:rsidR="003915B0">
        <w:rPr>
          <w:rFonts w:ascii="Times New Roman" w:hAnsi="Times New Roman" w:cs="Times New Roman"/>
          <w:sz w:val="24"/>
          <w:szCs w:val="24"/>
        </w:rPr>
        <w:t>USGS Lake Superior Biological Station, unpublished data</w:t>
      </w:r>
      <w:commentRangeEnd w:id="4"/>
      <w:r w:rsidR="00E424BE">
        <w:rPr>
          <w:rStyle w:val="CommentReference"/>
        </w:rPr>
        <w:commentReference w:id="4"/>
      </w:r>
      <w:commentRangeEnd w:id="5"/>
      <w:r w:rsidR="005E1C0B">
        <w:rPr>
          <w:rStyle w:val="CommentReference"/>
        </w:rPr>
        <w:commentReference w:id="5"/>
      </w:r>
      <w:r>
        <w:rPr>
          <w:rFonts w:ascii="Times New Roman" w:hAnsi="Times New Roman" w:cs="Times New Roman"/>
          <w:sz w:val="24"/>
          <w:szCs w:val="24"/>
        </w:rPr>
        <w:t xml:space="preserve">), but life history information has not been summarized </w:t>
      </w:r>
      <w:r w:rsidR="00517D0B" w:rsidRPr="00790D25">
        <w:rPr>
          <w:rFonts w:ascii="Times New Roman" w:hAnsi="Times New Roman" w:cs="Times New Roman"/>
          <w:sz w:val="24"/>
          <w:szCs w:val="24"/>
        </w:rPr>
        <w:t>since the initial work by Es</w:t>
      </w:r>
      <w:r w:rsidR="00522BA8" w:rsidRPr="00790D25">
        <w:rPr>
          <w:rFonts w:ascii="Times New Roman" w:hAnsi="Times New Roman" w:cs="Times New Roman"/>
          <w:sz w:val="24"/>
          <w:szCs w:val="24"/>
        </w:rPr>
        <w:t>chmeyer and Bailey (1955).</w:t>
      </w:r>
      <w:r w:rsidR="00AD3653">
        <w:rPr>
          <w:rFonts w:ascii="Times New Roman" w:hAnsi="Times New Roman" w:cs="Times New Roman"/>
          <w:sz w:val="24"/>
          <w:szCs w:val="24"/>
        </w:rPr>
        <w:t xml:space="preserve">  The main objective of this study</w:t>
      </w:r>
      <w:r w:rsidR="003915B0">
        <w:rPr>
          <w:rFonts w:ascii="Times New Roman" w:hAnsi="Times New Roman" w:cs="Times New Roman"/>
          <w:sz w:val="24"/>
          <w:szCs w:val="24"/>
        </w:rPr>
        <w:t xml:space="preserve"> wa</w:t>
      </w:r>
      <w:r w:rsidR="00AD3653">
        <w:rPr>
          <w:rFonts w:ascii="Times New Roman" w:hAnsi="Times New Roman" w:cs="Times New Roman"/>
          <w:sz w:val="24"/>
          <w:szCs w:val="24"/>
        </w:rPr>
        <w:t xml:space="preserve">s to summarize length and age distributions, sex ratios, and growth metrics for Pygmy Whitefish captured in Lake Superior in 2013 </w:t>
      </w:r>
      <w:r w:rsidR="003915B0">
        <w:rPr>
          <w:rFonts w:ascii="Times New Roman" w:hAnsi="Times New Roman" w:cs="Times New Roman"/>
          <w:sz w:val="24"/>
          <w:szCs w:val="24"/>
        </w:rPr>
        <w:t xml:space="preserve">for comparison </w:t>
      </w:r>
      <w:r w:rsidR="00AD3653">
        <w:rPr>
          <w:rFonts w:ascii="Times New Roman" w:hAnsi="Times New Roman" w:cs="Times New Roman"/>
          <w:sz w:val="24"/>
          <w:szCs w:val="24"/>
        </w:rPr>
        <w:t xml:space="preserve">to </w:t>
      </w:r>
      <w:r w:rsidR="003915B0">
        <w:rPr>
          <w:rFonts w:ascii="Times New Roman" w:hAnsi="Times New Roman" w:cs="Times New Roman"/>
          <w:sz w:val="24"/>
          <w:szCs w:val="24"/>
        </w:rPr>
        <w:t>Eschmeyer and Baile</w:t>
      </w:r>
      <w:r w:rsidR="00AD3653">
        <w:rPr>
          <w:rFonts w:ascii="Times New Roman" w:hAnsi="Times New Roman" w:cs="Times New Roman"/>
          <w:sz w:val="24"/>
          <w:szCs w:val="24"/>
        </w:rPr>
        <w:t>y (1955).  In addition, we analyze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the precision of assessed ages between readers for scales and otoliths and potential bias between assessed ages of scales and otoliths.  Finally, we provide</w:t>
      </w:r>
      <w:r w:rsidR="003915B0">
        <w:rPr>
          <w:rFonts w:ascii="Times New Roman" w:hAnsi="Times New Roman" w:cs="Times New Roman"/>
          <w:sz w:val="24"/>
          <w:szCs w:val="24"/>
        </w:rPr>
        <w:t>d</w:t>
      </w:r>
      <w:r w:rsidR="00AD3653">
        <w:rPr>
          <w:rFonts w:ascii="Times New Roman" w:hAnsi="Times New Roman" w:cs="Times New Roman"/>
          <w:sz w:val="24"/>
          <w:szCs w:val="24"/>
        </w:rPr>
        <w:t xml:space="preserve"> a weight-length relationship</w:t>
      </w:r>
      <w:r w:rsidR="00E424BE">
        <w:rPr>
          <w:rFonts w:ascii="Times New Roman" w:hAnsi="Times New Roman" w:cs="Times New Roman"/>
          <w:sz w:val="24"/>
          <w:szCs w:val="24"/>
        </w:rPr>
        <w:t xml:space="preserve"> equation</w:t>
      </w:r>
      <w:r w:rsidR="00AD3653">
        <w:rPr>
          <w:rFonts w:ascii="Times New Roman" w:hAnsi="Times New Roman" w:cs="Times New Roman"/>
          <w:sz w:val="24"/>
          <w:szCs w:val="24"/>
        </w:rPr>
        <w:t xml:space="preserve"> for Lake Superior Pygmy Whitefish.</w:t>
      </w:r>
    </w:p>
    <w:p w14:paraId="2980C9E5" w14:textId="77777777" w:rsidR="00CB5602" w:rsidRPr="00790D25" w:rsidRDefault="00CB5602" w:rsidP="00CB5602">
      <w:pPr>
        <w:spacing w:after="0" w:line="480" w:lineRule="auto"/>
        <w:rPr>
          <w:rFonts w:ascii="Times New Roman" w:hAnsi="Times New Roman" w:cs="Times New Roman"/>
          <w:sz w:val="24"/>
          <w:szCs w:val="24"/>
        </w:rPr>
      </w:pPr>
    </w:p>
    <w:p w14:paraId="4CCE2E15" w14:textId="6D11C7E9" w:rsidR="00517D0B" w:rsidRPr="00790D25" w:rsidRDefault="00517D0B"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M</w:t>
      </w:r>
      <w:r w:rsidR="001E70CD">
        <w:rPr>
          <w:rFonts w:ascii="Times New Roman" w:hAnsi="Times New Roman" w:cs="Times New Roman"/>
          <w:b/>
          <w:sz w:val="24"/>
          <w:szCs w:val="24"/>
        </w:rPr>
        <w:t>aterials and M</w:t>
      </w:r>
      <w:r w:rsidRPr="00790D25">
        <w:rPr>
          <w:rFonts w:ascii="Times New Roman" w:hAnsi="Times New Roman" w:cs="Times New Roman"/>
          <w:b/>
          <w:sz w:val="24"/>
          <w:szCs w:val="24"/>
        </w:rPr>
        <w:t>ethods</w:t>
      </w:r>
    </w:p>
    <w:p w14:paraId="1CCAB7F1"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Sampling and Data Collection</w:t>
      </w:r>
    </w:p>
    <w:p w14:paraId="27FF6A00" w14:textId="42178973" w:rsidR="00517D0B" w:rsidRPr="00790D25" w:rsidRDefault="00517D0B" w:rsidP="001E70CD">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Pygmy Whitefish were collected at </w:t>
      </w:r>
      <w:r w:rsidR="00F3246F" w:rsidRPr="00790D25">
        <w:rPr>
          <w:rFonts w:ascii="Times New Roman" w:hAnsi="Times New Roman" w:cs="Times New Roman"/>
          <w:sz w:val="24"/>
          <w:szCs w:val="24"/>
        </w:rPr>
        <w:t>28</w:t>
      </w:r>
      <w:r w:rsidRPr="00790D25">
        <w:rPr>
          <w:rFonts w:ascii="Times New Roman" w:hAnsi="Times New Roman" w:cs="Times New Roman"/>
          <w:sz w:val="24"/>
          <w:szCs w:val="24"/>
        </w:rPr>
        <w:t xml:space="preserve"> stations throughout Lake Superior</w:t>
      </w:r>
      <w:r w:rsidR="00F95B14" w:rsidRPr="00790D25">
        <w:rPr>
          <w:rFonts w:ascii="Times New Roman" w:hAnsi="Times New Roman" w:cs="Times New Roman"/>
          <w:sz w:val="24"/>
          <w:szCs w:val="24"/>
        </w:rPr>
        <w:t xml:space="preserve"> (Figure 1</w:t>
      </w:r>
      <w:r w:rsidR="00F95B14" w:rsidRPr="001E70CD">
        <w:rPr>
          <w:rFonts w:ascii="Times New Roman" w:hAnsi="Times New Roman" w:cs="Times New Roman"/>
          <w:sz w:val="24"/>
          <w:szCs w:val="24"/>
        </w:rPr>
        <w:t>)</w:t>
      </w:r>
      <w:r w:rsidRPr="001E70CD">
        <w:rPr>
          <w:rFonts w:ascii="Times New Roman" w:hAnsi="Times New Roman" w:cs="Times New Roman"/>
          <w:sz w:val="24"/>
          <w:szCs w:val="24"/>
        </w:rPr>
        <w:t xml:space="preserve"> </w:t>
      </w:r>
      <w:r w:rsidRPr="00790D25">
        <w:rPr>
          <w:rFonts w:ascii="Times New Roman" w:hAnsi="Times New Roman" w:cs="Times New Roman"/>
          <w:sz w:val="24"/>
          <w:szCs w:val="24"/>
        </w:rPr>
        <w:t xml:space="preserve">between </w:t>
      </w:r>
      <w:r w:rsidR="00F95B14" w:rsidRPr="00790D25">
        <w:rPr>
          <w:rFonts w:ascii="Times New Roman" w:hAnsi="Times New Roman" w:cs="Times New Roman"/>
          <w:sz w:val="24"/>
          <w:szCs w:val="24"/>
        </w:rPr>
        <w:t>21-</w:t>
      </w:r>
      <w:r w:rsidRPr="00790D25">
        <w:rPr>
          <w:rFonts w:ascii="Times New Roman" w:hAnsi="Times New Roman" w:cs="Times New Roman"/>
          <w:sz w:val="24"/>
          <w:szCs w:val="24"/>
        </w:rPr>
        <w:t xml:space="preserve">May and </w:t>
      </w:r>
      <w:r w:rsidR="00F95B14" w:rsidRPr="00790D25">
        <w:rPr>
          <w:rFonts w:ascii="Times New Roman" w:hAnsi="Times New Roman" w:cs="Times New Roman"/>
          <w:sz w:val="24"/>
          <w:szCs w:val="24"/>
        </w:rPr>
        <w:t>20-</w:t>
      </w:r>
      <w:r w:rsidRPr="00790D25">
        <w:rPr>
          <w:rFonts w:ascii="Times New Roman" w:hAnsi="Times New Roman" w:cs="Times New Roman"/>
          <w:sz w:val="24"/>
          <w:szCs w:val="24"/>
        </w:rPr>
        <w:t xml:space="preserve">July </w:t>
      </w:r>
      <w:r w:rsidR="00080119" w:rsidRPr="00790D25">
        <w:rPr>
          <w:rFonts w:ascii="Times New Roman" w:hAnsi="Times New Roman" w:cs="Times New Roman"/>
          <w:sz w:val="24"/>
          <w:szCs w:val="24"/>
        </w:rPr>
        <w:t xml:space="preserve">2013 </w:t>
      </w:r>
      <w:r w:rsidRPr="00790D25">
        <w:rPr>
          <w:rFonts w:ascii="Times New Roman" w:hAnsi="Times New Roman" w:cs="Times New Roman"/>
          <w:sz w:val="24"/>
          <w:szCs w:val="24"/>
        </w:rPr>
        <w:t>with either a Yankee</w:t>
      </w:r>
      <w:r w:rsidR="004279E3">
        <w:rPr>
          <w:rFonts w:ascii="Times New Roman" w:hAnsi="Times New Roman" w:cs="Times New Roman"/>
          <w:sz w:val="24"/>
          <w:szCs w:val="24"/>
        </w:rPr>
        <w:t xml:space="preserve"> 35 </w:t>
      </w:r>
      <w:r w:rsidRPr="00790D25">
        <w:rPr>
          <w:rFonts w:ascii="Times New Roman" w:hAnsi="Times New Roman" w:cs="Times New Roman"/>
          <w:sz w:val="24"/>
          <w:szCs w:val="24"/>
        </w:rPr>
        <w:t>bottom trawl</w:t>
      </w:r>
      <w:r w:rsidR="00522BA8" w:rsidRPr="00790D25">
        <w:rPr>
          <w:rFonts w:ascii="Times New Roman" w:hAnsi="Times New Roman" w:cs="Times New Roman"/>
          <w:sz w:val="24"/>
          <w:szCs w:val="24"/>
        </w:rPr>
        <w:t xml:space="preserve"> or a roller trawl.</w:t>
      </w:r>
      <w:r w:rsidR="00F95B14" w:rsidRPr="00790D25">
        <w:rPr>
          <w:rFonts w:ascii="Times New Roman" w:hAnsi="Times New Roman" w:cs="Times New Roman"/>
          <w:sz w:val="24"/>
          <w:szCs w:val="24"/>
        </w:rPr>
        <w:t xml:space="preserve">  </w:t>
      </w:r>
      <w:r w:rsidRPr="00790D25">
        <w:rPr>
          <w:rFonts w:ascii="Times New Roman" w:hAnsi="Times New Roman" w:cs="Times New Roman"/>
          <w:sz w:val="24"/>
          <w:szCs w:val="24"/>
        </w:rPr>
        <w:t>Both nets had an 11.9 m head rope, 15.5 m foot rope, and a 2.2 m wing</w:t>
      </w:r>
      <w:r w:rsidR="001E70CD">
        <w:rPr>
          <w:rFonts w:ascii="Times New Roman" w:hAnsi="Times New Roman" w:cs="Times New Roman"/>
          <w:sz w:val="24"/>
          <w:szCs w:val="24"/>
        </w:rPr>
        <w:t xml:space="preserve"> height with stretch mesh of 89 mm at the mouth, 64 </w:t>
      </w:r>
      <w:r w:rsidRPr="00790D25">
        <w:rPr>
          <w:rFonts w:ascii="Times New Roman" w:hAnsi="Times New Roman" w:cs="Times New Roman"/>
          <w:sz w:val="24"/>
          <w:szCs w:val="24"/>
        </w:rPr>
        <w:t>mm for</w:t>
      </w:r>
      <w:r w:rsidR="001E70CD">
        <w:rPr>
          <w:rFonts w:ascii="Times New Roman" w:hAnsi="Times New Roman" w:cs="Times New Roman"/>
          <w:sz w:val="24"/>
          <w:szCs w:val="24"/>
        </w:rPr>
        <w:t xml:space="preserve"> the trammel, and 13 </w:t>
      </w:r>
      <w:r w:rsidRPr="00790D25">
        <w:rPr>
          <w:rFonts w:ascii="Times New Roman" w:hAnsi="Times New Roman" w:cs="Times New Roman"/>
          <w:sz w:val="24"/>
          <w:szCs w:val="24"/>
        </w:rPr>
        <w:t>mm at t</w:t>
      </w:r>
      <w:r w:rsidR="00F95B14" w:rsidRPr="00790D25">
        <w:rPr>
          <w:rFonts w:ascii="Times New Roman" w:hAnsi="Times New Roman" w:cs="Times New Roman"/>
          <w:sz w:val="24"/>
          <w:szCs w:val="24"/>
        </w:rPr>
        <w:t>he cod-</w:t>
      </w:r>
      <w:r w:rsidR="00B70B50" w:rsidRPr="00790D25">
        <w:rPr>
          <w:rFonts w:ascii="Times New Roman" w:hAnsi="Times New Roman" w:cs="Times New Roman"/>
          <w:sz w:val="24"/>
          <w:szCs w:val="24"/>
        </w:rPr>
        <w:t xml:space="preserve">end. </w:t>
      </w:r>
      <w:r w:rsidR="00F95B14" w:rsidRPr="00790D25">
        <w:rPr>
          <w:rFonts w:ascii="Times New Roman" w:hAnsi="Times New Roman" w:cs="Times New Roman"/>
          <w:sz w:val="24"/>
          <w:szCs w:val="24"/>
        </w:rPr>
        <w:t xml:space="preserve"> </w:t>
      </w:r>
      <w:r w:rsidR="00B70B50" w:rsidRPr="00790D25">
        <w:rPr>
          <w:rFonts w:ascii="Times New Roman" w:hAnsi="Times New Roman" w:cs="Times New Roman"/>
          <w:sz w:val="24"/>
          <w:szCs w:val="24"/>
        </w:rPr>
        <w:t>The trawl was towed</w:t>
      </w:r>
      <w:r w:rsidR="00F95B14" w:rsidRPr="00790D25">
        <w:rPr>
          <w:rFonts w:ascii="Times New Roman" w:hAnsi="Times New Roman" w:cs="Times New Roman"/>
          <w:sz w:val="24"/>
          <w:szCs w:val="24"/>
        </w:rPr>
        <w:t xml:space="preserve"> cross-contour beginning in shallower water</w:t>
      </w:r>
      <w:r w:rsidR="00B70B50" w:rsidRPr="00790D25">
        <w:rPr>
          <w:rFonts w:ascii="Times New Roman" w:hAnsi="Times New Roman" w:cs="Times New Roman"/>
          <w:sz w:val="24"/>
          <w:szCs w:val="24"/>
        </w:rPr>
        <w:t xml:space="preserve"> </w:t>
      </w:r>
      <w:r w:rsidR="001A52C2" w:rsidRPr="00790D25">
        <w:rPr>
          <w:rFonts w:ascii="Times New Roman" w:hAnsi="Times New Roman" w:cs="Times New Roman"/>
          <w:sz w:val="24"/>
          <w:szCs w:val="24"/>
        </w:rPr>
        <w:t xml:space="preserve">at approximately </w:t>
      </w:r>
      <w:r w:rsidRPr="00790D25">
        <w:rPr>
          <w:rFonts w:ascii="Times New Roman" w:hAnsi="Times New Roman" w:cs="Times New Roman"/>
          <w:sz w:val="24"/>
          <w:szCs w:val="24"/>
        </w:rPr>
        <w:t>3</w:t>
      </w:r>
      <w:r w:rsidR="004769A7" w:rsidRPr="00790D25">
        <w:rPr>
          <w:rFonts w:ascii="Times New Roman" w:hAnsi="Times New Roman" w:cs="Times New Roman"/>
          <w:sz w:val="24"/>
          <w:szCs w:val="24"/>
        </w:rPr>
        <w:t>.5 km/</w:t>
      </w:r>
      <w:r w:rsidRPr="00790D25">
        <w:rPr>
          <w:rFonts w:ascii="Times New Roman" w:hAnsi="Times New Roman" w:cs="Times New Roman"/>
          <w:sz w:val="24"/>
          <w:szCs w:val="24"/>
        </w:rPr>
        <w:t>h</w:t>
      </w:r>
      <w:r w:rsidR="00F95B14" w:rsidRPr="00790D25">
        <w:rPr>
          <w:rFonts w:ascii="Times New Roman" w:hAnsi="Times New Roman" w:cs="Times New Roman"/>
          <w:sz w:val="24"/>
          <w:szCs w:val="24"/>
        </w:rPr>
        <w:t xml:space="preserve">.  The tows had a mean beginning depth of 41.8 (range: 10.6-140.0) m, ending depth of 91.5 (range: 37.6-156.0) m, and distance covered of </w:t>
      </w:r>
      <w:r w:rsidR="001A52C2" w:rsidRPr="00790D25">
        <w:rPr>
          <w:rFonts w:ascii="Times New Roman" w:hAnsi="Times New Roman" w:cs="Times New Roman"/>
          <w:sz w:val="24"/>
          <w:szCs w:val="24"/>
        </w:rPr>
        <w:t>1.7</w:t>
      </w:r>
      <w:r w:rsidR="00D042E6" w:rsidRPr="00790D25">
        <w:rPr>
          <w:rFonts w:ascii="Times New Roman" w:hAnsi="Times New Roman" w:cs="Times New Roman"/>
          <w:sz w:val="24"/>
          <w:szCs w:val="24"/>
        </w:rPr>
        <w:t>7</w:t>
      </w:r>
      <w:r w:rsidRPr="00790D25">
        <w:rPr>
          <w:rFonts w:ascii="Times New Roman" w:hAnsi="Times New Roman" w:cs="Times New Roman"/>
          <w:sz w:val="24"/>
          <w:szCs w:val="24"/>
        </w:rPr>
        <w:t xml:space="preserve"> (range: 0.64-3.25) km.</w:t>
      </w:r>
    </w:p>
    <w:p w14:paraId="0C92467D" w14:textId="3F297213" w:rsidR="00011587" w:rsidRPr="00790D25" w:rsidRDefault="003D226D"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All, or a subsa</w:t>
      </w:r>
      <w:r w:rsidR="00011587" w:rsidRPr="00790D25">
        <w:rPr>
          <w:rFonts w:ascii="Times New Roman" w:hAnsi="Times New Roman" w:cs="Times New Roman"/>
          <w:sz w:val="24"/>
          <w:szCs w:val="24"/>
        </w:rPr>
        <w:t xml:space="preserve">mple if the catch was large, </w:t>
      </w:r>
      <w:r w:rsidRPr="00790D25">
        <w:rPr>
          <w:rFonts w:ascii="Times New Roman" w:hAnsi="Times New Roman" w:cs="Times New Roman"/>
          <w:sz w:val="24"/>
          <w:szCs w:val="24"/>
        </w:rPr>
        <w:t>captured Pygmy Whitefish were immediately measured for total length (TL</w:t>
      </w:r>
      <w:r w:rsidR="001E70CD">
        <w:rPr>
          <w:rFonts w:ascii="Times New Roman" w:hAnsi="Times New Roman" w:cs="Times New Roman"/>
          <w:sz w:val="24"/>
          <w:szCs w:val="24"/>
        </w:rPr>
        <w:t>) to the nearest mm</w:t>
      </w:r>
      <w:r w:rsidRPr="00790D25">
        <w:rPr>
          <w:rFonts w:ascii="Times New Roman" w:hAnsi="Times New Roman" w:cs="Times New Roman"/>
          <w:sz w:val="24"/>
          <w:szCs w:val="24"/>
        </w:rPr>
        <w:t xml:space="preserve"> </w:t>
      </w:r>
      <w:r w:rsidR="00EA5425" w:rsidRPr="00790D25">
        <w:rPr>
          <w:rFonts w:ascii="Times New Roman" w:hAnsi="Times New Roman" w:cs="Times New Roman"/>
          <w:sz w:val="24"/>
          <w:szCs w:val="24"/>
        </w:rPr>
        <w:t>and</w:t>
      </w:r>
      <w:r w:rsidRPr="00790D25">
        <w:rPr>
          <w:rFonts w:ascii="Times New Roman" w:hAnsi="Times New Roman" w:cs="Times New Roman"/>
          <w:sz w:val="24"/>
          <w:szCs w:val="24"/>
        </w:rPr>
        <w:t xml:space="preserve"> placed on ice </w:t>
      </w:r>
      <w:r w:rsidR="00EA5425" w:rsidRPr="00790D25">
        <w:rPr>
          <w:rFonts w:ascii="Times New Roman" w:hAnsi="Times New Roman" w:cs="Times New Roman"/>
          <w:sz w:val="24"/>
          <w:szCs w:val="24"/>
        </w:rPr>
        <w:t xml:space="preserve">to be further processed once </w:t>
      </w:r>
      <w:r w:rsidRPr="00790D25">
        <w:rPr>
          <w:rFonts w:ascii="Times New Roman" w:hAnsi="Times New Roman" w:cs="Times New Roman"/>
          <w:sz w:val="24"/>
          <w:szCs w:val="24"/>
        </w:rPr>
        <w:t>the vessel was moored.  If a subsample of fish was measured</w:t>
      </w:r>
      <w:r w:rsidR="00EA5425" w:rsidRPr="00790D25">
        <w:rPr>
          <w:rFonts w:ascii="Times New Roman" w:hAnsi="Times New Roman" w:cs="Times New Roman"/>
          <w:sz w:val="24"/>
          <w:szCs w:val="24"/>
        </w:rPr>
        <w:t>,</w:t>
      </w:r>
      <w:r w:rsidRPr="00790D25">
        <w:rPr>
          <w:rFonts w:ascii="Times New Roman" w:hAnsi="Times New Roman" w:cs="Times New Roman"/>
          <w:sz w:val="24"/>
          <w:szCs w:val="24"/>
        </w:rPr>
        <w:t xml:space="preserve"> then the TL for individual unmeasured fish was computed in proportion to the </w:t>
      </w:r>
      <w:r w:rsidR="00EA5425" w:rsidRPr="00790D25">
        <w:rPr>
          <w:rFonts w:ascii="Times New Roman" w:hAnsi="Times New Roman" w:cs="Times New Roman"/>
          <w:sz w:val="24"/>
          <w:szCs w:val="24"/>
        </w:rPr>
        <w:t>lengths of measured fish</w:t>
      </w:r>
      <w:r w:rsidRPr="00790D25">
        <w:rPr>
          <w:rFonts w:ascii="Times New Roman" w:hAnsi="Times New Roman" w:cs="Times New Roman"/>
          <w:sz w:val="24"/>
          <w:szCs w:val="24"/>
        </w:rPr>
        <w:t xml:space="preserve">.  Once the vessel </w:t>
      </w:r>
      <w:r w:rsidRPr="00790D25">
        <w:rPr>
          <w:rFonts w:ascii="Times New Roman" w:hAnsi="Times New Roman" w:cs="Times New Roman"/>
          <w:sz w:val="24"/>
          <w:szCs w:val="24"/>
        </w:rPr>
        <w:lastRenderedPageBreak/>
        <w:t xml:space="preserve">was moored, </w:t>
      </w:r>
      <w:r w:rsidR="00EA5425" w:rsidRPr="00790D25">
        <w:rPr>
          <w:rFonts w:ascii="Times New Roman" w:hAnsi="Times New Roman" w:cs="Times New Roman"/>
          <w:sz w:val="24"/>
          <w:szCs w:val="24"/>
        </w:rPr>
        <w:t xml:space="preserve">the TL, weight </w:t>
      </w:r>
      <w:r w:rsidR="001E70CD">
        <w:rPr>
          <w:rFonts w:ascii="Times New Roman" w:hAnsi="Times New Roman" w:cs="Times New Roman"/>
          <w:sz w:val="24"/>
          <w:szCs w:val="24"/>
        </w:rPr>
        <w:t>to nearest 0.1 g</w:t>
      </w:r>
      <w:r w:rsidR="00EA5425" w:rsidRPr="00790D25">
        <w:rPr>
          <w:rFonts w:ascii="Times New Roman" w:hAnsi="Times New Roman" w:cs="Times New Roman"/>
          <w:sz w:val="24"/>
          <w:szCs w:val="24"/>
        </w:rPr>
        <w:t xml:space="preserve">, </w:t>
      </w:r>
      <w:r w:rsidR="00CB5602" w:rsidRPr="00790D25">
        <w:rPr>
          <w:rFonts w:ascii="Times New Roman" w:hAnsi="Times New Roman" w:cs="Times New Roman"/>
          <w:sz w:val="24"/>
          <w:szCs w:val="24"/>
        </w:rPr>
        <w:t xml:space="preserve">and </w:t>
      </w:r>
      <w:r w:rsidR="00EA5425" w:rsidRPr="00790D25">
        <w:rPr>
          <w:rFonts w:ascii="Times New Roman" w:hAnsi="Times New Roman" w:cs="Times New Roman"/>
          <w:sz w:val="24"/>
          <w:szCs w:val="24"/>
        </w:rPr>
        <w:t>sex (</w:t>
      </w:r>
      <w:r w:rsidR="00CB5602" w:rsidRPr="00790D25">
        <w:rPr>
          <w:rFonts w:ascii="Times New Roman" w:hAnsi="Times New Roman" w:cs="Times New Roman"/>
          <w:sz w:val="24"/>
          <w:szCs w:val="24"/>
        </w:rPr>
        <w:t xml:space="preserve">visually determined as </w:t>
      </w:r>
      <w:r w:rsidR="00EA5425" w:rsidRPr="00790D25">
        <w:rPr>
          <w:rFonts w:ascii="Times New Roman" w:hAnsi="Times New Roman" w:cs="Times New Roman"/>
          <w:sz w:val="24"/>
          <w:szCs w:val="24"/>
        </w:rPr>
        <w:t>female, male</w:t>
      </w:r>
      <w:r w:rsidR="000066B2">
        <w:rPr>
          <w:rFonts w:ascii="Times New Roman" w:hAnsi="Times New Roman" w:cs="Times New Roman"/>
          <w:sz w:val="24"/>
          <w:szCs w:val="24"/>
        </w:rPr>
        <w:t xml:space="preserve">, </w:t>
      </w:r>
      <w:r w:rsidR="00B572B0">
        <w:rPr>
          <w:rFonts w:ascii="Times New Roman" w:hAnsi="Times New Roman" w:cs="Times New Roman"/>
          <w:sz w:val="24"/>
          <w:szCs w:val="24"/>
        </w:rPr>
        <w:t>immature</w:t>
      </w:r>
      <w:r w:rsidR="00EA5425" w:rsidRPr="00790D25">
        <w:rPr>
          <w:rFonts w:ascii="Times New Roman" w:hAnsi="Times New Roman" w:cs="Times New Roman"/>
          <w:sz w:val="24"/>
          <w:szCs w:val="24"/>
        </w:rPr>
        <w:t xml:space="preserve">) were recorded for </w:t>
      </w:r>
      <w:r w:rsidRPr="00790D25">
        <w:rPr>
          <w:rFonts w:ascii="Times New Roman" w:hAnsi="Times New Roman" w:cs="Times New Roman"/>
          <w:sz w:val="24"/>
          <w:szCs w:val="24"/>
        </w:rPr>
        <w:t xml:space="preserve">as many fish as </w:t>
      </w:r>
      <w:r w:rsidR="00EA5425" w:rsidRPr="00790D25">
        <w:rPr>
          <w:rFonts w:ascii="Times New Roman" w:hAnsi="Times New Roman" w:cs="Times New Roman"/>
          <w:sz w:val="24"/>
          <w:szCs w:val="24"/>
        </w:rPr>
        <w:t>time allowed</w:t>
      </w:r>
      <w:r w:rsidR="00011587" w:rsidRPr="00790D25">
        <w:rPr>
          <w:rFonts w:ascii="Times New Roman" w:hAnsi="Times New Roman" w:cs="Times New Roman"/>
          <w:sz w:val="24"/>
          <w:szCs w:val="24"/>
        </w:rPr>
        <w:t>.  S</w:t>
      </w:r>
      <w:r w:rsidRPr="00790D25">
        <w:rPr>
          <w:rFonts w:ascii="Times New Roman" w:hAnsi="Times New Roman" w:cs="Times New Roman"/>
          <w:sz w:val="24"/>
          <w:szCs w:val="24"/>
        </w:rPr>
        <w:t xml:space="preserve">aggital otoliths and scales were </w:t>
      </w:r>
      <w:r w:rsidR="00011587" w:rsidRPr="00790D25">
        <w:rPr>
          <w:rFonts w:ascii="Times New Roman" w:hAnsi="Times New Roman" w:cs="Times New Roman"/>
          <w:sz w:val="24"/>
          <w:szCs w:val="24"/>
        </w:rPr>
        <w:t xml:space="preserve">initially </w:t>
      </w:r>
      <w:r w:rsidRPr="00790D25">
        <w:rPr>
          <w:rFonts w:ascii="Times New Roman" w:hAnsi="Times New Roman" w:cs="Times New Roman"/>
          <w:sz w:val="24"/>
          <w:szCs w:val="24"/>
        </w:rPr>
        <w:t>removed from as many as six fish of each sex per 10</w:t>
      </w:r>
      <w:r w:rsidR="001E70CD">
        <w:rPr>
          <w:rFonts w:ascii="Times New Roman" w:hAnsi="Times New Roman" w:cs="Times New Roman"/>
          <w:sz w:val="24"/>
          <w:szCs w:val="24"/>
        </w:rPr>
        <w:t xml:space="preserve"> </w:t>
      </w:r>
      <w:r w:rsidRPr="00790D25">
        <w:rPr>
          <w:rFonts w:ascii="Times New Roman" w:hAnsi="Times New Roman" w:cs="Times New Roman"/>
          <w:sz w:val="24"/>
          <w:szCs w:val="24"/>
        </w:rPr>
        <w:t>mm TL category.</w:t>
      </w:r>
      <w:r w:rsidR="00011587" w:rsidRPr="00790D25">
        <w:rPr>
          <w:rFonts w:ascii="Times New Roman" w:hAnsi="Times New Roman" w:cs="Times New Roman"/>
          <w:sz w:val="24"/>
          <w:szCs w:val="24"/>
        </w:rPr>
        <w:t xml:space="preserve">  However, this scheme resulted in few males and few overall fish longer than 120 mm.  Thus, scales and otoliths were extracted from more males and more females longer than 120 mm.  Scales were removed from directly above the lateral line </w:t>
      </w:r>
      <w:r w:rsidR="00E424BE">
        <w:rPr>
          <w:rFonts w:ascii="Times New Roman" w:hAnsi="Times New Roman" w:cs="Times New Roman"/>
          <w:sz w:val="24"/>
          <w:szCs w:val="24"/>
        </w:rPr>
        <w:t>below</w:t>
      </w:r>
      <w:r w:rsidR="00011587" w:rsidRPr="00790D25">
        <w:rPr>
          <w:rFonts w:ascii="Times New Roman" w:hAnsi="Times New Roman" w:cs="Times New Roman"/>
          <w:sz w:val="24"/>
          <w:szCs w:val="24"/>
        </w:rPr>
        <w:t xml:space="preserve"> the posterior edge of the dorsal fin and were placed in a coin envelope to air dry.  </w:t>
      </w:r>
      <w:r w:rsidR="00E424BE">
        <w:rPr>
          <w:rFonts w:ascii="Times New Roman" w:hAnsi="Times New Roman" w:cs="Times New Roman"/>
          <w:sz w:val="24"/>
          <w:szCs w:val="24"/>
        </w:rPr>
        <w:t>Excess tissue was removed from o</w:t>
      </w:r>
      <w:r w:rsidR="00011587" w:rsidRPr="00790D25">
        <w:rPr>
          <w:rFonts w:ascii="Times New Roman" w:hAnsi="Times New Roman" w:cs="Times New Roman"/>
          <w:sz w:val="24"/>
          <w:szCs w:val="24"/>
        </w:rPr>
        <w:t xml:space="preserve">toliths </w:t>
      </w:r>
      <w:r w:rsidR="00E424BE">
        <w:rPr>
          <w:rFonts w:ascii="Times New Roman" w:hAnsi="Times New Roman" w:cs="Times New Roman"/>
          <w:sz w:val="24"/>
          <w:szCs w:val="24"/>
        </w:rPr>
        <w:t xml:space="preserve">before being </w:t>
      </w:r>
      <w:r w:rsidR="00011587" w:rsidRPr="00790D25">
        <w:rPr>
          <w:rFonts w:ascii="Times New Roman" w:hAnsi="Times New Roman" w:cs="Times New Roman"/>
          <w:sz w:val="24"/>
          <w:szCs w:val="24"/>
        </w:rPr>
        <w:t>placed into</w:t>
      </w:r>
      <w:r w:rsidR="00E424BE">
        <w:rPr>
          <w:rFonts w:ascii="Times New Roman" w:hAnsi="Times New Roman" w:cs="Times New Roman"/>
          <w:sz w:val="24"/>
          <w:szCs w:val="24"/>
        </w:rPr>
        <w:t xml:space="preserve"> a</w:t>
      </w:r>
      <w:r w:rsidR="00011587" w:rsidRPr="00790D25">
        <w:rPr>
          <w:rFonts w:ascii="Times New Roman" w:hAnsi="Times New Roman" w:cs="Times New Roman"/>
          <w:sz w:val="24"/>
          <w:szCs w:val="24"/>
        </w:rPr>
        <w:t xml:space="preserve"> vial to air dry.</w:t>
      </w:r>
      <w:r w:rsidR="00781B35">
        <w:rPr>
          <w:rFonts w:ascii="Times New Roman" w:hAnsi="Times New Roman" w:cs="Times New Roman"/>
          <w:sz w:val="24"/>
          <w:szCs w:val="24"/>
        </w:rPr>
        <w:t xml:space="preserve">  No frozen or preserved Pygmy Whitefish were used in this study.</w:t>
      </w:r>
    </w:p>
    <w:p w14:paraId="62A6DDA2" w14:textId="06929036" w:rsidR="00495DFE" w:rsidRPr="00790D25" w:rsidRDefault="00011587"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In the laboratory, s</w:t>
      </w:r>
      <w:r w:rsidR="00517D0B" w:rsidRPr="00790D25">
        <w:rPr>
          <w:rFonts w:ascii="Times New Roman" w:hAnsi="Times New Roman" w:cs="Times New Roman"/>
          <w:sz w:val="24"/>
          <w:szCs w:val="24"/>
        </w:rPr>
        <w:t>cales were removed from the envelopes, soaked in water, gently clean</w:t>
      </w:r>
      <w:r w:rsidR="005D5D83">
        <w:rPr>
          <w:rFonts w:ascii="Times New Roman" w:hAnsi="Times New Roman" w:cs="Times New Roman"/>
          <w:sz w:val="24"/>
          <w:szCs w:val="24"/>
        </w:rPr>
        <w:t>ed (between fingers and with a scalpel)</w:t>
      </w:r>
      <w:r w:rsidR="00517D0B" w:rsidRPr="00790D25">
        <w:rPr>
          <w:rFonts w:ascii="Times New Roman" w:hAnsi="Times New Roman" w:cs="Times New Roman"/>
          <w:sz w:val="24"/>
          <w:szCs w:val="24"/>
        </w:rPr>
        <w:t xml:space="preserve">, and mounted between two </w:t>
      </w:r>
      <w:r w:rsidR="002464EF" w:rsidRPr="00790D25">
        <w:rPr>
          <w:rFonts w:ascii="Times New Roman" w:hAnsi="Times New Roman" w:cs="Times New Roman"/>
          <w:sz w:val="24"/>
          <w:szCs w:val="24"/>
        </w:rPr>
        <w:t xml:space="preserve">glass </w:t>
      </w:r>
      <w:r w:rsidR="00517D0B" w:rsidRPr="00790D25">
        <w:rPr>
          <w:rFonts w:ascii="Times New Roman" w:hAnsi="Times New Roman" w:cs="Times New Roman"/>
          <w:sz w:val="24"/>
          <w:szCs w:val="24"/>
        </w:rPr>
        <w:t>slides.</w:t>
      </w:r>
      <w:r w:rsidR="00495DFE" w:rsidRPr="00790D25">
        <w:rPr>
          <w:rFonts w:ascii="Times New Roman" w:hAnsi="Times New Roman" w:cs="Times New Roman"/>
          <w:sz w:val="24"/>
          <w:szCs w:val="24"/>
        </w:rPr>
        <w:t xml:space="preserve">  </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cale</w:t>
      </w:r>
      <w:r w:rsidR="005D5D83">
        <w:rPr>
          <w:rFonts w:ascii="Times New Roman" w:hAnsi="Times New Roman" w:cs="Times New Roman"/>
          <w:sz w:val="24"/>
          <w:szCs w:val="24"/>
        </w:rPr>
        <w:t>s</w:t>
      </w:r>
      <w:r w:rsidR="00495DFE" w:rsidRPr="00790D25">
        <w:rPr>
          <w:rFonts w:ascii="Times New Roman" w:hAnsi="Times New Roman" w:cs="Times New Roman"/>
          <w:sz w:val="24"/>
          <w:szCs w:val="24"/>
        </w:rPr>
        <w:t xml:space="preserve"> w</w:t>
      </w:r>
      <w:r w:rsidR="005D5D83">
        <w:rPr>
          <w:rFonts w:ascii="Times New Roman" w:hAnsi="Times New Roman" w:cs="Times New Roman"/>
          <w:sz w:val="24"/>
          <w:szCs w:val="24"/>
        </w:rPr>
        <w:t>ere viewed using</w:t>
      </w:r>
      <w:r w:rsidR="00495DFE" w:rsidRPr="00790D25">
        <w:rPr>
          <w:rFonts w:ascii="Times New Roman" w:hAnsi="Times New Roman" w:cs="Times New Roman"/>
          <w:sz w:val="24"/>
          <w:szCs w:val="24"/>
        </w:rPr>
        <w:t xml:space="preserve"> transmitted light with a Nikon SMZ745T</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stereo microscope (</w:t>
      </w:r>
      <w:ins w:id="6" w:author="Taylor Stewart" w:date="2014-08-17T13:10:00Z">
        <w:r w:rsidR="000066B2">
          <w:rPr>
            <w:rFonts w:ascii="Times New Roman" w:hAnsi="Times New Roman" w:cs="Times New Roman"/>
            <w:sz w:val="24"/>
            <w:szCs w:val="24"/>
          </w:rPr>
          <w:t>20-75x</w:t>
        </w:r>
      </w:ins>
      <w:r w:rsidR="00495DFE" w:rsidRPr="00790D25">
        <w:rPr>
          <w:rFonts w:ascii="Times New Roman" w:hAnsi="Times New Roman" w:cs="Times New Roman"/>
          <w:sz w:val="24"/>
          <w:szCs w:val="24"/>
        </w:rPr>
        <w:t xml:space="preserve"> magnification). </w:t>
      </w:r>
      <w:r w:rsidR="005D5D83">
        <w:rPr>
          <w:rFonts w:ascii="Times New Roman" w:hAnsi="Times New Roman" w:cs="Times New Roman"/>
          <w:sz w:val="24"/>
          <w:szCs w:val="24"/>
        </w:rPr>
        <w:t xml:space="preserve"> </w:t>
      </w:r>
      <w:r w:rsidR="00495DFE" w:rsidRPr="00790D25">
        <w:rPr>
          <w:rFonts w:ascii="Times New Roman" w:hAnsi="Times New Roman" w:cs="Times New Roman"/>
          <w:sz w:val="24"/>
          <w:szCs w:val="24"/>
        </w:rPr>
        <w:t>Otolith</w:t>
      </w:r>
      <w:r w:rsidR="005D5D83">
        <w:rPr>
          <w:rFonts w:ascii="Times New Roman" w:hAnsi="Times New Roman" w:cs="Times New Roman"/>
          <w:sz w:val="24"/>
          <w:szCs w:val="24"/>
        </w:rPr>
        <w:t>s were embedded in</w:t>
      </w:r>
      <w:r w:rsidR="00495DFE" w:rsidRPr="00790D25">
        <w:rPr>
          <w:rFonts w:ascii="Times New Roman" w:hAnsi="Times New Roman" w:cs="Times New Roman"/>
          <w:sz w:val="24"/>
          <w:szCs w:val="24"/>
        </w:rPr>
        <w:t xml:space="preserve"> </w:t>
      </w:r>
      <w:r w:rsidR="005D5D83" w:rsidRPr="00790D25">
        <w:rPr>
          <w:rFonts w:ascii="Times New Roman" w:hAnsi="Times New Roman" w:cs="Times New Roman"/>
          <w:sz w:val="24"/>
          <w:szCs w:val="24"/>
        </w:rPr>
        <w:t>a clear epoxy (</w:t>
      </w:r>
      <w:ins w:id="7" w:author="Taylor Stewart" w:date="2014-08-17T13:14:00Z">
        <w:r w:rsidR="000066B2">
          <w:rPr>
            <w:rFonts w:ascii="Times New Roman" w:hAnsi="Times New Roman" w:cs="Times New Roman"/>
            <w:sz w:val="24"/>
            <w:szCs w:val="24"/>
          </w:rPr>
          <w:t xml:space="preserve">Buehler </w:t>
        </w:r>
        <w:proofErr w:type="spellStart"/>
        <w:r w:rsidR="000066B2">
          <w:rPr>
            <w:rFonts w:ascii="Times New Roman" w:hAnsi="Times New Roman" w:cs="Times New Roman"/>
            <w:sz w:val="24"/>
            <w:szCs w:val="24"/>
          </w:rPr>
          <w:t>EpoKwick</w:t>
        </w:r>
      </w:ins>
      <w:proofErr w:type="spellEnd"/>
      <w:ins w:id="8" w:author="Taylor Stewart" w:date="2014-08-17T13:16:00Z">
        <w:r w:rsidR="000066B2" w:rsidRPr="00BE11EF">
          <w:rPr>
            <w:rFonts w:ascii="Lucida Grande" w:hAnsi="Lucida Grande" w:cs="Lucida Grande"/>
            <w:b/>
            <w:color w:val="000000"/>
            <w:vertAlign w:val="superscript"/>
          </w:rPr>
          <w:t>®</w:t>
        </w:r>
      </w:ins>
      <w:ins w:id="9" w:author="Taylor Stewart" w:date="2014-08-17T13:14:00Z">
        <w:r w:rsidR="000066B2" w:rsidRPr="000066B2" w:rsidDel="000066B2">
          <w:rPr>
            <w:rFonts w:ascii="Times New Roman" w:hAnsi="Times New Roman" w:cs="Times New Roman"/>
            <w:sz w:val="24"/>
            <w:szCs w:val="24"/>
          </w:rPr>
          <w:t xml:space="preserve"> </w:t>
        </w:r>
        <w:r w:rsidR="000066B2">
          <w:rPr>
            <w:rFonts w:ascii="Times New Roman" w:hAnsi="Times New Roman" w:cs="Times New Roman"/>
            <w:sz w:val="24"/>
            <w:szCs w:val="24"/>
          </w:rPr>
          <w:t>Epoxy, 5:1 ratio Resin to Hardener</w:t>
        </w:r>
      </w:ins>
      <w:r w:rsidR="005D5D83">
        <w:rPr>
          <w:rFonts w:ascii="Times New Roman" w:hAnsi="Times New Roman" w:cs="Times New Roman"/>
          <w:sz w:val="24"/>
          <w:szCs w:val="24"/>
        </w:rPr>
        <w:t xml:space="preserve">) before a 24 micron thick section through the nucleus </w:t>
      </w:r>
      <w:r w:rsidR="005D5D83" w:rsidRPr="00790D25">
        <w:rPr>
          <w:rFonts w:ascii="Times New Roman" w:hAnsi="Times New Roman" w:cs="Times New Roman"/>
          <w:sz w:val="24"/>
          <w:szCs w:val="24"/>
        </w:rPr>
        <w:t xml:space="preserve">along the </w:t>
      </w:r>
      <w:proofErr w:type="spellStart"/>
      <w:r w:rsidR="005D5D83" w:rsidRPr="00790D25">
        <w:rPr>
          <w:rFonts w:ascii="Times New Roman" w:hAnsi="Times New Roman" w:cs="Times New Roman"/>
          <w:sz w:val="24"/>
          <w:szCs w:val="24"/>
        </w:rPr>
        <w:t>dorsoventral</w:t>
      </w:r>
      <w:proofErr w:type="spellEnd"/>
      <w:r w:rsidR="005D5D83" w:rsidRPr="00790D25">
        <w:rPr>
          <w:rFonts w:ascii="Times New Roman" w:hAnsi="Times New Roman" w:cs="Times New Roman"/>
          <w:sz w:val="24"/>
          <w:szCs w:val="24"/>
        </w:rPr>
        <w:t xml:space="preserve"> plane </w:t>
      </w:r>
      <w:r w:rsidR="005D5D83">
        <w:rPr>
          <w:rFonts w:ascii="Times New Roman" w:hAnsi="Times New Roman" w:cs="Times New Roman"/>
          <w:sz w:val="24"/>
          <w:szCs w:val="24"/>
        </w:rPr>
        <w:t xml:space="preserve">was obtained with </w:t>
      </w:r>
      <w:r w:rsidR="00495DFE" w:rsidRPr="00790D25">
        <w:rPr>
          <w:rFonts w:ascii="Times New Roman" w:hAnsi="Times New Roman" w:cs="Times New Roman"/>
          <w:sz w:val="24"/>
          <w:szCs w:val="24"/>
        </w:rPr>
        <w:t xml:space="preserve">a Buehler </w:t>
      </w:r>
      <w:proofErr w:type="spellStart"/>
      <w:r w:rsidR="00495DFE" w:rsidRPr="00790D25">
        <w:rPr>
          <w:rFonts w:ascii="Times New Roman" w:hAnsi="Times New Roman" w:cs="Times New Roman"/>
          <w:sz w:val="24"/>
          <w:szCs w:val="24"/>
        </w:rPr>
        <w:t>IsoMet</w:t>
      </w:r>
      <w:proofErr w:type="spellEnd"/>
      <w:r w:rsidR="002158A6" w:rsidRPr="00BE11EF">
        <w:rPr>
          <w:rFonts w:ascii="Lucida Grande" w:hAnsi="Lucida Grande" w:cs="Lucida Grande"/>
          <w:b/>
          <w:color w:val="000000"/>
          <w:vertAlign w:val="superscript"/>
        </w:rPr>
        <w:t>®</w:t>
      </w:r>
      <w:r w:rsidR="002158A6" w:rsidRPr="00790D25" w:rsidDel="00BE11EF">
        <w:rPr>
          <w:rFonts w:ascii="Times New Roman" w:hAnsi="Times New Roman" w:cs="Times New Roman"/>
          <w:sz w:val="24"/>
          <w:szCs w:val="24"/>
        </w:rPr>
        <w:t xml:space="preserve"> </w:t>
      </w:r>
      <w:r w:rsidR="002158A6">
        <w:rPr>
          <w:rFonts w:ascii="Times New Roman" w:hAnsi="Times New Roman" w:cs="Times New Roman"/>
          <w:sz w:val="24"/>
          <w:szCs w:val="24"/>
        </w:rPr>
        <w:t>Low</w:t>
      </w:r>
      <w:r w:rsidR="00781B35">
        <w:rPr>
          <w:rFonts w:ascii="Times New Roman" w:hAnsi="Times New Roman" w:cs="Times New Roman"/>
          <w:sz w:val="24"/>
          <w:szCs w:val="24"/>
        </w:rPr>
        <w:t xml:space="preserve"> </w:t>
      </w:r>
      <w:ins w:id="10" w:author="Taylor Stewart" w:date="2014-08-17T13:19:00Z">
        <w:r w:rsidR="00BE11EF">
          <w:rPr>
            <w:rFonts w:ascii="Times New Roman" w:hAnsi="Times New Roman" w:cs="Times New Roman"/>
            <w:sz w:val="24"/>
            <w:szCs w:val="24"/>
          </w:rPr>
          <w:t>S</w:t>
        </w:r>
      </w:ins>
      <w:r w:rsidR="00495DFE" w:rsidRPr="00790D25">
        <w:rPr>
          <w:rFonts w:ascii="Times New Roman" w:hAnsi="Times New Roman" w:cs="Times New Roman"/>
          <w:sz w:val="24"/>
          <w:szCs w:val="24"/>
        </w:rPr>
        <w:t xml:space="preserve">peed </w:t>
      </w:r>
      <w:ins w:id="11" w:author="Taylor Stewart" w:date="2014-08-17T13:19:00Z">
        <w:r w:rsidR="00BE11EF">
          <w:rPr>
            <w:rFonts w:ascii="Times New Roman" w:hAnsi="Times New Roman" w:cs="Times New Roman"/>
            <w:sz w:val="24"/>
            <w:szCs w:val="24"/>
          </w:rPr>
          <w:t>S</w:t>
        </w:r>
      </w:ins>
      <w:r w:rsidR="00495DFE" w:rsidRPr="00790D25">
        <w:rPr>
          <w:rFonts w:ascii="Times New Roman" w:hAnsi="Times New Roman" w:cs="Times New Roman"/>
          <w:sz w:val="24"/>
          <w:szCs w:val="24"/>
        </w:rPr>
        <w:t>aw</w:t>
      </w:r>
      <w:r w:rsidR="005D5D83">
        <w:rPr>
          <w:rFonts w:ascii="Times New Roman" w:hAnsi="Times New Roman" w:cs="Times New Roman"/>
          <w:sz w:val="24"/>
          <w:szCs w:val="24"/>
        </w:rPr>
        <w:t>.</w:t>
      </w:r>
      <w:r w:rsidR="00495DFE" w:rsidRPr="00790D25">
        <w:rPr>
          <w:rFonts w:ascii="Times New Roman" w:hAnsi="Times New Roman" w:cs="Times New Roman"/>
          <w:sz w:val="24"/>
          <w:szCs w:val="24"/>
        </w:rPr>
        <w:t xml:space="preserve"> Oto</w:t>
      </w:r>
      <w:r w:rsidR="005D5D83">
        <w:rPr>
          <w:rFonts w:ascii="Times New Roman" w:hAnsi="Times New Roman" w:cs="Times New Roman"/>
          <w:sz w:val="24"/>
          <w:szCs w:val="24"/>
        </w:rPr>
        <w:t xml:space="preserve">lith thin sections were </w:t>
      </w:r>
      <w:r w:rsidR="00495DFE" w:rsidRPr="00790D25">
        <w:rPr>
          <w:rFonts w:ascii="Times New Roman" w:hAnsi="Times New Roman" w:cs="Times New Roman"/>
          <w:sz w:val="24"/>
          <w:szCs w:val="24"/>
        </w:rPr>
        <w:t xml:space="preserve">lightly polished with 2000-grit sandpaper </w:t>
      </w:r>
      <w:r w:rsidR="005D5D83">
        <w:rPr>
          <w:rFonts w:ascii="Times New Roman" w:hAnsi="Times New Roman" w:cs="Times New Roman"/>
          <w:sz w:val="24"/>
          <w:szCs w:val="24"/>
        </w:rPr>
        <w:t>before viewing</w:t>
      </w:r>
      <w:r w:rsidR="00495DFE" w:rsidRPr="00790D25">
        <w:rPr>
          <w:rFonts w:ascii="Times New Roman" w:hAnsi="Times New Roman" w:cs="Times New Roman"/>
          <w:sz w:val="24"/>
          <w:szCs w:val="24"/>
        </w:rPr>
        <w:t xml:space="preserve"> in mineral oil on a black background with finely concentrated reflected light using the same stereo microscope (5</w:t>
      </w:r>
      <w:ins w:id="12" w:author="Taylor Stewart" w:date="2014-08-17T13:23:00Z">
        <w:r w:rsidR="00BE11EF">
          <w:rPr>
            <w:rFonts w:ascii="Times New Roman" w:hAnsi="Times New Roman" w:cs="Times New Roman"/>
            <w:sz w:val="24"/>
            <w:szCs w:val="24"/>
          </w:rPr>
          <w:t>0</w:t>
        </w:r>
      </w:ins>
      <w:r w:rsidR="00495DFE" w:rsidRPr="00790D25">
        <w:rPr>
          <w:rFonts w:ascii="Times New Roman" w:hAnsi="Times New Roman" w:cs="Times New Roman"/>
          <w:sz w:val="24"/>
          <w:szCs w:val="24"/>
        </w:rPr>
        <w:t>x magnification).  Digital images of scales and otoliths were obtained with a Nikon DS-Fi2</w:t>
      </w:r>
      <w:r w:rsidR="00781B35"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camera attached to the stereo microscope.</w:t>
      </w:r>
    </w:p>
    <w:p w14:paraId="369180D8" w14:textId="2B62B4BA" w:rsidR="00495DFE" w:rsidRPr="00790D25" w:rsidRDefault="002464E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Two readers, who were blind to any biological information related to the fish, identified annuli </w:t>
      </w:r>
      <w:r w:rsidR="00495DFE" w:rsidRPr="00790D25">
        <w:rPr>
          <w:rFonts w:ascii="Times New Roman" w:hAnsi="Times New Roman" w:cs="Times New Roman"/>
          <w:sz w:val="24"/>
          <w:szCs w:val="24"/>
        </w:rPr>
        <w:t xml:space="preserve">on the scales and otoliths from the digital images.  Annuli on scales were identified </w:t>
      </w:r>
      <w:r w:rsidRPr="00790D25">
        <w:rPr>
          <w:rFonts w:ascii="Times New Roman" w:hAnsi="Times New Roman" w:cs="Times New Roman"/>
          <w:sz w:val="24"/>
          <w:szCs w:val="24"/>
        </w:rPr>
        <w:t>using “cutting-over” and “compaction” characteristics evident in the circuli (</w:t>
      </w:r>
      <w:r w:rsidR="00781B35">
        <w:rPr>
          <w:rFonts w:ascii="Times New Roman" w:hAnsi="Times New Roman" w:cs="Times New Roman"/>
          <w:sz w:val="24"/>
          <w:szCs w:val="24"/>
        </w:rPr>
        <w:t>Quist et al. 2012</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The </w:t>
      </w:r>
      <w:r w:rsidRPr="00790D25">
        <w:rPr>
          <w:rFonts w:ascii="Times New Roman" w:hAnsi="Times New Roman" w:cs="Times New Roman"/>
          <w:sz w:val="24"/>
          <w:szCs w:val="24"/>
        </w:rPr>
        <w:t xml:space="preserve">scale </w:t>
      </w:r>
      <w:r w:rsidR="00495DFE" w:rsidRPr="00790D25">
        <w:rPr>
          <w:rFonts w:ascii="Times New Roman" w:hAnsi="Times New Roman" w:cs="Times New Roman"/>
          <w:sz w:val="24"/>
          <w:szCs w:val="24"/>
        </w:rPr>
        <w:t xml:space="preserve">edge </w:t>
      </w:r>
      <w:r w:rsidR="00517D0B" w:rsidRPr="00790D25">
        <w:rPr>
          <w:rFonts w:ascii="Times New Roman" w:hAnsi="Times New Roman" w:cs="Times New Roman"/>
          <w:sz w:val="24"/>
          <w:szCs w:val="24"/>
        </w:rPr>
        <w:t>was considered to be an annulus as no new growth was observed</w:t>
      </w:r>
      <w:r w:rsidRPr="00790D25">
        <w:rPr>
          <w:rFonts w:ascii="Times New Roman" w:hAnsi="Times New Roman" w:cs="Times New Roman"/>
          <w:sz w:val="24"/>
          <w:szCs w:val="24"/>
        </w:rPr>
        <w:t xml:space="preserve"> (consistent with </w:t>
      </w:r>
      <w:proofErr w:type="spellStart"/>
      <w:r w:rsidR="00517D0B" w:rsidRPr="00790D25">
        <w:rPr>
          <w:rFonts w:ascii="Times New Roman" w:hAnsi="Times New Roman" w:cs="Times New Roman"/>
          <w:sz w:val="24"/>
          <w:szCs w:val="24"/>
        </w:rPr>
        <w:t>M</w:t>
      </w:r>
      <w:r w:rsidR="00522BA8" w:rsidRPr="00790D25">
        <w:rPr>
          <w:rFonts w:ascii="Times New Roman" w:hAnsi="Times New Roman" w:cs="Times New Roman"/>
          <w:sz w:val="24"/>
          <w:szCs w:val="24"/>
        </w:rPr>
        <w:t>cCart</w:t>
      </w:r>
      <w:proofErr w:type="spellEnd"/>
      <w:r w:rsidR="00522BA8" w:rsidRPr="00790D25">
        <w:rPr>
          <w:rFonts w:ascii="Times New Roman" w:hAnsi="Times New Roman" w:cs="Times New Roman"/>
          <w:sz w:val="24"/>
          <w:szCs w:val="24"/>
        </w:rPr>
        <w:t xml:space="preserve"> </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1963)</w:t>
      </w:r>
      <w:r w:rsidRPr="00790D25">
        <w:rPr>
          <w:rFonts w:ascii="Times New Roman" w:hAnsi="Times New Roman" w:cs="Times New Roman"/>
          <w:sz w:val="24"/>
          <w:szCs w:val="24"/>
        </w:rPr>
        <w:t>)</w:t>
      </w:r>
      <w:r w:rsidR="00522BA8" w:rsidRPr="00790D25">
        <w:rPr>
          <w:rFonts w:ascii="Times New Roman" w:hAnsi="Times New Roman" w:cs="Times New Roman"/>
          <w:sz w:val="24"/>
          <w:szCs w:val="24"/>
        </w:rPr>
        <w:t>.</w:t>
      </w:r>
      <w:r w:rsidR="00495DFE" w:rsidRPr="00790D25">
        <w:rPr>
          <w:rFonts w:ascii="Times New Roman" w:hAnsi="Times New Roman" w:cs="Times New Roman"/>
          <w:sz w:val="24"/>
          <w:szCs w:val="24"/>
        </w:rPr>
        <w:t xml:space="preserve">  Annuli on scales were identified by discontinuities in the otolith structure that </w:t>
      </w:r>
      <w:r w:rsidR="00495DFE" w:rsidRPr="00790D25">
        <w:rPr>
          <w:rFonts w:ascii="Times New Roman" w:hAnsi="Times New Roman" w:cs="Times New Roman"/>
          <w:sz w:val="24"/>
          <w:szCs w:val="24"/>
        </w:rPr>
        <w:lastRenderedPageBreak/>
        <w:t>were usually most obvious on the otolith margin lateral from the sulcus.  The edge of the otolith was considered an annulus on most specimens, though some specimens showed some evidence of new growth.</w:t>
      </w:r>
      <w:r w:rsidR="00CB5602"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Some </w:t>
      </w:r>
      <w:r w:rsidR="00CB5602" w:rsidRPr="00790D25">
        <w:rPr>
          <w:rFonts w:ascii="Times New Roman" w:hAnsi="Times New Roman" w:cs="Times New Roman"/>
          <w:sz w:val="24"/>
          <w:szCs w:val="24"/>
        </w:rPr>
        <w:t>fish were excluded from further</w:t>
      </w:r>
      <w:r w:rsidRPr="00790D25">
        <w:rPr>
          <w:rFonts w:ascii="Times New Roman" w:hAnsi="Times New Roman" w:cs="Times New Roman"/>
          <w:sz w:val="24"/>
          <w:szCs w:val="24"/>
        </w:rPr>
        <w:t xml:space="preserve"> study because the scales </w:t>
      </w:r>
      <w:r w:rsidR="001E3E63">
        <w:rPr>
          <w:rFonts w:ascii="Times New Roman" w:hAnsi="Times New Roman" w:cs="Times New Roman"/>
          <w:sz w:val="24"/>
          <w:szCs w:val="24"/>
        </w:rPr>
        <w:t>(</w:t>
      </w:r>
      <w:ins w:id="13" w:author="Taylor Stewart" w:date="2014-08-17T13:34:00Z">
        <w:r w:rsidR="00FC4210">
          <w:rPr>
            <w:rFonts w:ascii="Times New Roman" w:hAnsi="Times New Roman" w:cs="Times New Roman"/>
            <w:sz w:val="24"/>
            <w:szCs w:val="24"/>
          </w:rPr>
          <w:t>1.9</w:t>
        </w:r>
        <w:r w:rsidR="00FE75E0">
          <w:rPr>
            <w:rFonts w:ascii="Times New Roman" w:hAnsi="Times New Roman" w:cs="Times New Roman"/>
            <w:sz w:val="24"/>
            <w:szCs w:val="24"/>
          </w:rPr>
          <w:t>%</w:t>
        </w:r>
      </w:ins>
      <w:r w:rsidRPr="00790D25">
        <w:rPr>
          <w:rFonts w:ascii="Times New Roman" w:hAnsi="Times New Roman" w:cs="Times New Roman"/>
          <w:sz w:val="24"/>
          <w:szCs w:val="24"/>
        </w:rPr>
        <w:t>)</w:t>
      </w:r>
      <w:r w:rsidR="00CB5602" w:rsidRPr="00790D25">
        <w:rPr>
          <w:rFonts w:ascii="Times New Roman" w:hAnsi="Times New Roman" w:cs="Times New Roman"/>
          <w:sz w:val="24"/>
          <w:szCs w:val="24"/>
        </w:rPr>
        <w:t xml:space="preserve"> or otoliths (</w:t>
      </w:r>
      <w:commentRangeStart w:id="14"/>
      <w:ins w:id="15" w:author="Taylor Stewart" w:date="2014-08-17T13:35:00Z">
        <w:r w:rsidR="00FC4210">
          <w:rPr>
            <w:rFonts w:ascii="Times New Roman" w:hAnsi="Times New Roman" w:cs="Times New Roman"/>
            <w:sz w:val="24"/>
            <w:szCs w:val="24"/>
          </w:rPr>
          <w:t>0.4</w:t>
        </w:r>
        <w:r w:rsidR="00FE75E0">
          <w:rPr>
            <w:rFonts w:ascii="Times New Roman" w:hAnsi="Times New Roman" w:cs="Times New Roman"/>
            <w:sz w:val="24"/>
            <w:szCs w:val="24"/>
          </w:rPr>
          <w:t>%</w:t>
        </w:r>
      </w:ins>
      <w:commentRangeEnd w:id="14"/>
      <w:ins w:id="16" w:author="Taylor Stewart" w:date="2014-08-17T13:52:00Z">
        <w:r w:rsidR="00FC4210">
          <w:rPr>
            <w:rStyle w:val="CommentReference"/>
          </w:rPr>
          <w:commentReference w:id="14"/>
        </w:r>
      </w:ins>
      <w:r w:rsidR="00CB5602" w:rsidRPr="00790D25">
        <w:rPr>
          <w:rFonts w:ascii="Times New Roman" w:hAnsi="Times New Roman" w:cs="Times New Roman"/>
          <w:sz w:val="24"/>
          <w:szCs w:val="24"/>
        </w:rPr>
        <w:t>) were unreadable.  Finally, for fish where the ages from the two readers disagreed, the two readers met and attempted to develop a consensus age.  If the readers could not agree on an age then that fish was removed from the comparison of ages as</w:t>
      </w:r>
      <w:r w:rsidR="00796C76">
        <w:rPr>
          <w:rFonts w:ascii="Times New Roman" w:hAnsi="Times New Roman" w:cs="Times New Roman"/>
          <w:sz w:val="24"/>
          <w:szCs w:val="24"/>
        </w:rPr>
        <w:t>sessed from scales and otoliths.</w:t>
      </w:r>
    </w:p>
    <w:p w14:paraId="0708B504" w14:textId="77777777" w:rsidR="00CB5602" w:rsidRPr="00790D25" w:rsidRDefault="00CB5602" w:rsidP="00CB5602">
      <w:pPr>
        <w:spacing w:after="0" w:line="480" w:lineRule="auto"/>
        <w:rPr>
          <w:rFonts w:ascii="Times New Roman" w:hAnsi="Times New Roman" w:cs="Times New Roman"/>
          <w:sz w:val="24"/>
          <w:szCs w:val="24"/>
        </w:rPr>
      </w:pPr>
    </w:p>
    <w:p w14:paraId="7415060F" w14:textId="77777777" w:rsidR="00CB5602" w:rsidRPr="00790D25" w:rsidRDefault="00CB5602"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Statistical Analyses</w:t>
      </w:r>
    </w:p>
    <w:p w14:paraId="765CA968" w14:textId="1EEF640B"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Bias in scale ages and otolith ages between two readers and between consensus scale and otolith ages were assessed with age-bias plots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1995) and three measures of symmetry for the age-agreement table (Evans and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1998) as computed with </w:t>
      </w:r>
      <w:proofErr w:type="spellStart"/>
      <w:r w:rsidRPr="00790D25">
        <w:rPr>
          <w:rFonts w:ascii="Times New Roman" w:hAnsi="Times New Roman" w:cs="Times New Roman"/>
          <w:sz w:val="24"/>
          <w:szCs w:val="24"/>
        </w:rPr>
        <w:t>ageBias</w:t>
      </w:r>
      <w:proofErr w:type="spellEnd"/>
      <w:r w:rsidRPr="00790D25">
        <w:rPr>
          <w:rFonts w:ascii="Times New Roman" w:hAnsi="Times New Roman" w:cs="Times New Roman"/>
          <w:sz w:val="24"/>
          <w:szCs w:val="24"/>
        </w:rPr>
        <w:t>() from the FSA package v0.</w:t>
      </w:r>
      <w:commentRangeStart w:id="18"/>
      <w:r w:rsidRPr="00790D25">
        <w:rPr>
          <w:rFonts w:ascii="Times New Roman" w:hAnsi="Times New Roman" w:cs="Times New Roman"/>
          <w:sz w:val="24"/>
          <w:szCs w:val="24"/>
        </w:rPr>
        <w:t>X.X</w:t>
      </w:r>
      <w:commentRangeEnd w:id="18"/>
      <w:r w:rsidR="00A4230E">
        <w:rPr>
          <w:rStyle w:val="CommentReference"/>
        </w:rPr>
        <w:commentReference w:id="18"/>
      </w:r>
      <w:r w:rsidRPr="00790D25">
        <w:rPr>
          <w:rFonts w:ascii="Times New Roman" w:hAnsi="Times New Roman" w:cs="Times New Roman"/>
          <w:sz w:val="24"/>
          <w:szCs w:val="24"/>
        </w:rPr>
        <w:t xml:space="preserve"> (Ogle 2014) in</w:t>
      </w:r>
      <w:r w:rsidR="007756F6">
        <w:rPr>
          <w:rFonts w:ascii="Times New Roman" w:hAnsi="Times New Roman" w:cs="Times New Roman"/>
          <w:sz w:val="24"/>
          <w:szCs w:val="24"/>
        </w:rPr>
        <w:t xml:space="preserve"> the</w:t>
      </w:r>
      <w:r w:rsidRPr="00790D25">
        <w:rPr>
          <w:rFonts w:ascii="Times New Roman" w:hAnsi="Times New Roman" w:cs="Times New Roman"/>
          <w:sz w:val="24"/>
          <w:szCs w:val="24"/>
        </w:rPr>
        <w:t xml:space="preserve"> R</w:t>
      </w:r>
      <w:r w:rsidRPr="00790D25">
        <w:rPr>
          <w:rFonts w:ascii="Times New Roman" w:hAnsi="Times New Roman" w:cs="Times New Roman"/>
          <w:sz w:val="24"/>
          <w:szCs w:val="24"/>
          <w:vertAlign w:val="superscript"/>
        </w:rPr>
        <w:t>TM</w:t>
      </w:r>
      <w:r w:rsidRPr="00790D25">
        <w:rPr>
          <w:rFonts w:ascii="Times New Roman" w:hAnsi="Times New Roman" w:cs="Times New Roman"/>
          <w:sz w:val="24"/>
          <w:szCs w:val="24"/>
        </w:rPr>
        <w:t xml:space="preserve"> statistical environment v3.1.1 (R Development Core Team 2014).  If no significant bias </w:t>
      </w:r>
      <w:r w:rsidR="00796C76">
        <w:rPr>
          <w:rFonts w:ascii="Times New Roman" w:hAnsi="Times New Roman" w:cs="Times New Roman"/>
          <w:sz w:val="24"/>
          <w:szCs w:val="24"/>
        </w:rPr>
        <w:t xml:space="preserve">between readers </w:t>
      </w:r>
      <w:r w:rsidRPr="00790D25">
        <w:rPr>
          <w:rFonts w:ascii="Times New Roman" w:hAnsi="Times New Roman" w:cs="Times New Roman"/>
          <w:sz w:val="24"/>
          <w:szCs w:val="24"/>
        </w:rPr>
        <w:t xml:space="preserve">was detected, precision </w:t>
      </w:r>
      <w:r w:rsidR="00796C76" w:rsidRPr="00790D25">
        <w:rPr>
          <w:rFonts w:ascii="Times New Roman" w:hAnsi="Times New Roman" w:cs="Times New Roman"/>
          <w:sz w:val="24"/>
          <w:szCs w:val="24"/>
        </w:rPr>
        <w:t>between readers</w:t>
      </w:r>
      <w:r w:rsidR="00796C76">
        <w:rPr>
          <w:rFonts w:ascii="Times New Roman" w:hAnsi="Times New Roman" w:cs="Times New Roman"/>
          <w:sz w:val="24"/>
          <w:szCs w:val="24"/>
        </w:rPr>
        <w:t xml:space="preserve"> was</w:t>
      </w:r>
      <w:r w:rsidRPr="00790D25">
        <w:rPr>
          <w:rFonts w:ascii="Times New Roman" w:hAnsi="Times New Roman" w:cs="Times New Roman"/>
          <w:sz w:val="24"/>
          <w:szCs w:val="24"/>
        </w:rPr>
        <w:t xml:space="preserve"> summarized with the percentage of fish for which the ages differed by </w:t>
      </w:r>
      <w:r w:rsidR="007756F6">
        <w:rPr>
          <w:rFonts w:ascii="Times New Roman" w:hAnsi="Times New Roman" w:cs="Times New Roman"/>
          <w:sz w:val="24"/>
          <w:szCs w:val="24"/>
        </w:rPr>
        <w:t>zero to three or more years</w:t>
      </w:r>
      <w:r w:rsidRPr="00790D25">
        <w:rPr>
          <w:rFonts w:ascii="Times New Roman" w:hAnsi="Times New Roman" w:cs="Times New Roman"/>
          <w:sz w:val="24"/>
          <w:szCs w:val="24"/>
        </w:rPr>
        <w:t>, the coefficient of variation (CV; Chang 1982</w:t>
      </w:r>
      <w:r w:rsidR="003D1C1F">
        <w:rPr>
          <w:rFonts w:ascii="Times New Roman" w:hAnsi="Times New Roman" w:cs="Times New Roman"/>
          <w:sz w:val="24"/>
          <w:szCs w:val="24"/>
        </w:rPr>
        <w:t>; Kimura and Lyons 1991</w:t>
      </w:r>
      <w:r w:rsidRPr="00790D25">
        <w:rPr>
          <w:rFonts w:ascii="Times New Roman" w:hAnsi="Times New Roman" w:cs="Times New Roman"/>
          <w:sz w:val="24"/>
          <w:szCs w:val="24"/>
        </w:rPr>
        <w:t xml:space="preserve">), and average percentage error (APE; </w:t>
      </w:r>
      <w:r w:rsidR="00062BE8">
        <w:rPr>
          <w:rFonts w:ascii="Times New Roman" w:hAnsi="Times New Roman" w:cs="Times New Roman"/>
          <w:sz w:val="24"/>
          <w:szCs w:val="24"/>
        </w:rPr>
        <w:t>Beamish and Fournier 19</w:t>
      </w:r>
      <w:ins w:id="19" w:author="Taylor Stewart" w:date="2014-08-17T15:31:00Z">
        <w:r w:rsidR="00436ADB">
          <w:rPr>
            <w:rFonts w:ascii="Times New Roman" w:hAnsi="Times New Roman" w:cs="Times New Roman"/>
            <w:sz w:val="24"/>
            <w:szCs w:val="24"/>
          </w:rPr>
          <w:t>8</w:t>
        </w:r>
      </w:ins>
      <w:del w:id="20" w:author="Taylor Stewart" w:date="2014-08-17T15:31:00Z">
        <w:r w:rsidR="00436ADB" w:rsidDel="00436ADB">
          <w:rPr>
            <w:rFonts w:ascii="Times New Roman" w:hAnsi="Times New Roman" w:cs="Times New Roman"/>
            <w:sz w:val="24"/>
            <w:szCs w:val="24"/>
          </w:rPr>
          <w:delText>9</w:delText>
        </w:r>
      </w:del>
      <w:r w:rsidR="00062BE8">
        <w:rPr>
          <w:rFonts w:ascii="Times New Roman" w:hAnsi="Times New Roman" w:cs="Times New Roman"/>
          <w:sz w:val="24"/>
          <w:szCs w:val="24"/>
        </w:rPr>
        <w:t>1</w:t>
      </w:r>
      <w:r w:rsidRPr="00790D25">
        <w:rPr>
          <w:rFonts w:ascii="Times New Roman" w:hAnsi="Times New Roman" w:cs="Times New Roman"/>
          <w:sz w:val="24"/>
          <w:szCs w:val="24"/>
        </w:rPr>
        <w:t xml:space="preserve">) as computed with </w:t>
      </w:r>
      <w:proofErr w:type="spellStart"/>
      <w:r w:rsidRPr="00790D25">
        <w:rPr>
          <w:rFonts w:ascii="Times New Roman" w:hAnsi="Times New Roman" w:cs="Times New Roman"/>
          <w:sz w:val="24"/>
          <w:szCs w:val="24"/>
        </w:rPr>
        <w:t>agePrecision</w:t>
      </w:r>
      <w:proofErr w:type="spellEnd"/>
      <w:r w:rsidRPr="00790D25">
        <w:rPr>
          <w:rFonts w:ascii="Times New Roman" w:hAnsi="Times New Roman" w:cs="Times New Roman"/>
          <w:sz w:val="24"/>
          <w:szCs w:val="24"/>
        </w:rPr>
        <w:t>() from the FSA package.</w:t>
      </w:r>
    </w:p>
    <w:p w14:paraId="5BDBFB48" w14:textId="6D8D573C" w:rsidR="00BD10C3" w:rsidRPr="00790D25" w:rsidRDefault="00BD10C3" w:rsidP="00BD10C3">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Assessed ages could not be validated because known-aged Pygmy Whitefish were not available and were not collected from throughout the year (</w:t>
      </w: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2001).  However, we examined the length frequency distribution of all fish captured in 2013 and all fish captured in similar sample collections from 2006-2012 to determine if </w:t>
      </w:r>
      <w:r w:rsidR="00790D25" w:rsidRPr="00790D25">
        <w:rPr>
          <w:rFonts w:ascii="Times New Roman" w:hAnsi="Times New Roman" w:cs="Times New Roman"/>
          <w:sz w:val="24"/>
          <w:szCs w:val="24"/>
        </w:rPr>
        <w:t xml:space="preserve">the </w:t>
      </w:r>
      <w:r w:rsidR="00796C76">
        <w:rPr>
          <w:rFonts w:ascii="Times New Roman" w:hAnsi="Times New Roman" w:cs="Times New Roman"/>
          <w:sz w:val="24"/>
          <w:szCs w:val="24"/>
        </w:rPr>
        <w:t>age</w:t>
      </w:r>
      <w:r w:rsidRPr="00790D25">
        <w:rPr>
          <w:rFonts w:ascii="Times New Roman" w:hAnsi="Times New Roman" w:cs="Times New Roman"/>
          <w:sz w:val="24"/>
          <w:szCs w:val="24"/>
        </w:rPr>
        <w:t xml:space="preserve"> of</w:t>
      </w:r>
      <w:r w:rsidR="00790D25" w:rsidRPr="00790D25">
        <w:rPr>
          <w:rFonts w:ascii="Times New Roman" w:hAnsi="Times New Roman" w:cs="Times New Roman"/>
          <w:sz w:val="24"/>
          <w:szCs w:val="24"/>
        </w:rPr>
        <w:t xml:space="preserve"> some fish (likely young and small) </w:t>
      </w:r>
      <w:r w:rsidRPr="00790D25">
        <w:rPr>
          <w:rFonts w:ascii="Times New Roman" w:hAnsi="Times New Roman" w:cs="Times New Roman"/>
          <w:sz w:val="24"/>
          <w:szCs w:val="24"/>
        </w:rPr>
        <w:t xml:space="preserve">could be </w:t>
      </w:r>
      <w:r w:rsidR="00790D25" w:rsidRPr="00790D25">
        <w:rPr>
          <w:rFonts w:ascii="Times New Roman" w:hAnsi="Times New Roman" w:cs="Times New Roman"/>
          <w:sz w:val="24"/>
          <w:szCs w:val="24"/>
        </w:rPr>
        <w:t>ascertained and compared to ages assessed from scales and otoliths</w:t>
      </w:r>
      <w:r w:rsidRPr="00790D25">
        <w:rPr>
          <w:rFonts w:ascii="Times New Roman" w:hAnsi="Times New Roman" w:cs="Times New Roman"/>
          <w:sz w:val="24"/>
          <w:szCs w:val="24"/>
        </w:rPr>
        <w:t>.</w:t>
      </w:r>
    </w:p>
    <w:p w14:paraId="659662B6" w14:textId="115D0F63" w:rsidR="00242948" w:rsidRPr="00790D25" w:rsidRDefault="00796C76" w:rsidP="00CB560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Potential differences</w:t>
      </w:r>
      <w:r w:rsidR="00242948" w:rsidRPr="00790D25">
        <w:rPr>
          <w:rFonts w:ascii="Times New Roman" w:hAnsi="Times New Roman" w:cs="Times New Roman"/>
          <w:sz w:val="24"/>
          <w:szCs w:val="24"/>
        </w:rPr>
        <w:t xml:space="preserve"> in the 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(W)-log</w:t>
      </w:r>
      <w:r w:rsidR="00947848" w:rsidRPr="00790D25">
        <w:rPr>
          <w:rFonts w:ascii="Times New Roman" w:hAnsi="Times New Roman" w:cs="Times New Roman"/>
          <w:sz w:val="24"/>
          <w:szCs w:val="24"/>
          <w:vertAlign w:val="subscript"/>
        </w:rPr>
        <w:t>e</w:t>
      </w:r>
      <w:r w:rsidR="00242948" w:rsidRPr="00790D25">
        <w:rPr>
          <w:rFonts w:ascii="Times New Roman" w:hAnsi="Times New Roman" w:cs="Times New Roman"/>
          <w:sz w:val="24"/>
          <w:szCs w:val="24"/>
        </w:rPr>
        <w:t>(TL) relationship among male, female, and immature Pygmy Whitefish were assessed with a dum</w:t>
      </w:r>
      <w:r w:rsidR="00907A58" w:rsidRPr="00790D25">
        <w:rPr>
          <w:rFonts w:ascii="Times New Roman" w:hAnsi="Times New Roman" w:cs="Times New Roman"/>
          <w:sz w:val="24"/>
          <w:szCs w:val="24"/>
        </w:rPr>
        <w:t>my variable regression (Fox 1997</w:t>
      </w:r>
      <w:r w:rsidR="00242948" w:rsidRPr="00790D25">
        <w:rPr>
          <w:rFonts w:ascii="Times New Roman" w:hAnsi="Times New Roman" w:cs="Times New Roman"/>
          <w:sz w:val="24"/>
          <w:szCs w:val="24"/>
        </w:rPr>
        <w:t xml:space="preserve">).  When a difference in slopes was detected, pairwise comparisons among slopes were conducted </w:t>
      </w:r>
      <w:r>
        <w:rPr>
          <w:rFonts w:ascii="Times New Roman" w:hAnsi="Times New Roman" w:cs="Times New Roman"/>
          <w:sz w:val="24"/>
          <w:szCs w:val="24"/>
        </w:rPr>
        <w:t>by controlling</w:t>
      </w:r>
      <w:r w:rsidR="00242948" w:rsidRPr="00790D25">
        <w:rPr>
          <w:rFonts w:ascii="Times New Roman" w:hAnsi="Times New Roman" w:cs="Times New Roman"/>
          <w:sz w:val="24"/>
          <w:szCs w:val="24"/>
        </w:rPr>
        <w:t xml:space="preserve"> </w:t>
      </w:r>
      <w:r w:rsidRPr="00790D25">
        <w:rPr>
          <w:rFonts w:ascii="Times New Roman" w:hAnsi="Times New Roman" w:cs="Times New Roman"/>
          <w:sz w:val="24"/>
          <w:szCs w:val="24"/>
        </w:rPr>
        <w:t>the false discovery</w:t>
      </w:r>
      <w:r>
        <w:rPr>
          <w:rFonts w:ascii="Times New Roman" w:hAnsi="Times New Roman" w:cs="Times New Roman"/>
          <w:sz w:val="24"/>
          <w:szCs w:val="24"/>
        </w:rPr>
        <w:t xml:space="preserve"> rate</w:t>
      </w:r>
      <w:r w:rsidRPr="00790D25">
        <w:rPr>
          <w:rFonts w:ascii="Times New Roman" w:hAnsi="Times New Roman" w:cs="Times New Roman"/>
          <w:sz w:val="24"/>
          <w:szCs w:val="24"/>
        </w:rPr>
        <w:t xml:space="preserve"> (</w:t>
      </w:r>
      <w:proofErr w:type="spellStart"/>
      <w:r w:rsidRPr="00790D25">
        <w:rPr>
          <w:rFonts w:ascii="Times New Roman" w:hAnsi="Times New Roman" w:cs="Times New Roman"/>
          <w:sz w:val="24"/>
          <w:szCs w:val="24"/>
        </w:rPr>
        <w:t>Benjamini</w:t>
      </w:r>
      <w:proofErr w:type="spellEnd"/>
      <w:r w:rsidRPr="00790D25">
        <w:rPr>
          <w:rFonts w:ascii="Times New Roman" w:hAnsi="Times New Roman" w:cs="Times New Roman"/>
          <w:sz w:val="24"/>
          <w:szCs w:val="24"/>
        </w:rPr>
        <w:t xml:space="preserve"> and Hochberg 1995)</w:t>
      </w:r>
      <w:r>
        <w:rPr>
          <w:rFonts w:ascii="Times New Roman" w:hAnsi="Times New Roman" w:cs="Times New Roman"/>
          <w:sz w:val="24"/>
          <w:szCs w:val="24"/>
        </w:rPr>
        <w:t xml:space="preserve"> as implemented in </w:t>
      </w:r>
      <w:proofErr w:type="spellStart"/>
      <w:r w:rsidR="00242948" w:rsidRPr="00790D25">
        <w:rPr>
          <w:rFonts w:ascii="Times New Roman" w:hAnsi="Times New Roman" w:cs="Times New Roman"/>
          <w:sz w:val="24"/>
          <w:szCs w:val="24"/>
        </w:rPr>
        <w:t>compSlopes</w:t>
      </w:r>
      <w:proofErr w:type="spellEnd"/>
      <w:r w:rsidR="00242948" w:rsidRPr="00790D25">
        <w:rPr>
          <w:rFonts w:ascii="Times New Roman" w:hAnsi="Times New Roman" w:cs="Times New Roman"/>
          <w:sz w:val="24"/>
          <w:szCs w:val="24"/>
        </w:rPr>
        <w:t xml:space="preserve">() from the </w:t>
      </w:r>
      <w:proofErr w:type="spellStart"/>
      <w:r w:rsidR="00242948" w:rsidRPr="00790D25">
        <w:rPr>
          <w:rFonts w:ascii="Times New Roman" w:hAnsi="Times New Roman" w:cs="Times New Roman"/>
          <w:sz w:val="24"/>
          <w:szCs w:val="24"/>
        </w:rPr>
        <w:t>NCStats</w:t>
      </w:r>
      <w:proofErr w:type="spellEnd"/>
      <w:r w:rsidR="00242948" w:rsidRPr="00790D25">
        <w:rPr>
          <w:rFonts w:ascii="Times New Roman" w:hAnsi="Times New Roman" w:cs="Times New Roman"/>
          <w:sz w:val="24"/>
          <w:szCs w:val="24"/>
        </w:rPr>
        <w:t xml:space="preserve"> package v0.</w:t>
      </w:r>
      <w:commentRangeStart w:id="21"/>
      <w:r w:rsidR="00242948" w:rsidRPr="00790D25">
        <w:rPr>
          <w:rFonts w:ascii="Times New Roman" w:hAnsi="Times New Roman" w:cs="Times New Roman"/>
          <w:sz w:val="24"/>
          <w:szCs w:val="24"/>
        </w:rPr>
        <w:t xml:space="preserve">X.X </w:t>
      </w:r>
      <w:commentRangeEnd w:id="21"/>
      <w:r w:rsidR="00A4230E">
        <w:rPr>
          <w:rStyle w:val="CommentReference"/>
        </w:rPr>
        <w:commentReference w:id="21"/>
      </w:r>
      <w:r w:rsidR="00242948" w:rsidRPr="00790D25">
        <w:rPr>
          <w:rFonts w:ascii="Times New Roman" w:hAnsi="Times New Roman" w:cs="Times New Roman"/>
          <w:sz w:val="24"/>
          <w:szCs w:val="24"/>
        </w:rPr>
        <w:t>(Ogle 20</w:t>
      </w:r>
      <w:r w:rsidR="00BD10C3" w:rsidRPr="00790D25">
        <w:rPr>
          <w:rFonts w:ascii="Times New Roman" w:hAnsi="Times New Roman" w:cs="Times New Roman"/>
          <w:sz w:val="24"/>
          <w:szCs w:val="24"/>
        </w:rPr>
        <w:t>14) in R</w:t>
      </w:r>
      <w:r>
        <w:rPr>
          <w:rFonts w:ascii="Times New Roman" w:hAnsi="Times New Roman" w:cs="Times New Roman"/>
          <w:sz w:val="24"/>
          <w:szCs w:val="24"/>
        </w:rPr>
        <w:t>.</w:t>
      </w:r>
      <w:r w:rsidR="00242948" w:rsidRPr="00790D25">
        <w:rPr>
          <w:rFonts w:ascii="Times New Roman" w:hAnsi="Times New Roman" w:cs="Times New Roman"/>
          <w:sz w:val="24"/>
          <w:szCs w:val="24"/>
        </w:rPr>
        <w:t xml:space="preserve"> </w:t>
      </w:r>
    </w:p>
    <w:p w14:paraId="192D8427" w14:textId="1C00D46A" w:rsidR="00C171FB" w:rsidRPr="00790D25" w:rsidRDefault="00C171FB"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 xml:space="preserve">Age-length-keys were </w:t>
      </w:r>
      <w:r w:rsidR="00245833" w:rsidRPr="00790D25">
        <w:rPr>
          <w:rFonts w:ascii="Times New Roman" w:hAnsi="Times New Roman" w:cs="Times New Roman"/>
          <w:sz w:val="24"/>
          <w:szCs w:val="24"/>
        </w:rPr>
        <w:t>modeled</w:t>
      </w:r>
      <w:r w:rsidR="00796C76" w:rsidRPr="00796C76">
        <w:rPr>
          <w:rFonts w:ascii="Times New Roman" w:hAnsi="Times New Roman" w:cs="Times New Roman"/>
          <w:sz w:val="24"/>
          <w:szCs w:val="24"/>
        </w:rPr>
        <w:t xml:space="preserve"> </w:t>
      </w:r>
      <w:r w:rsidR="00796C76" w:rsidRPr="00790D25">
        <w:rPr>
          <w:rFonts w:ascii="Times New Roman" w:hAnsi="Times New Roman" w:cs="Times New Roman"/>
          <w:sz w:val="24"/>
          <w:szCs w:val="24"/>
        </w:rPr>
        <w:t>as described by Gerritsen et al. (2006</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using </w:t>
      </w:r>
      <w:proofErr w:type="spellStart"/>
      <w:r w:rsidRPr="00790D25">
        <w:rPr>
          <w:rFonts w:ascii="Times New Roman" w:hAnsi="Times New Roman" w:cs="Times New Roman"/>
          <w:sz w:val="24"/>
          <w:szCs w:val="24"/>
        </w:rPr>
        <w:t>multinom</w:t>
      </w:r>
      <w:proofErr w:type="spellEnd"/>
      <w:r w:rsidRPr="00790D25">
        <w:rPr>
          <w:rFonts w:ascii="Times New Roman" w:hAnsi="Times New Roman" w:cs="Times New Roman"/>
          <w:sz w:val="24"/>
          <w:szCs w:val="24"/>
        </w:rPr>
        <w:t xml:space="preserve">() from the </w:t>
      </w:r>
      <w:proofErr w:type="spellStart"/>
      <w:r w:rsidRPr="00790D25">
        <w:rPr>
          <w:rFonts w:ascii="Times New Roman" w:hAnsi="Times New Roman" w:cs="Times New Roman"/>
          <w:sz w:val="24"/>
          <w:szCs w:val="24"/>
        </w:rPr>
        <w:t>nnet</w:t>
      </w:r>
      <w:proofErr w:type="spellEnd"/>
      <w:r w:rsidRPr="00790D25">
        <w:rPr>
          <w:rFonts w:ascii="Times New Roman" w:hAnsi="Times New Roman" w:cs="Times New Roman"/>
          <w:sz w:val="24"/>
          <w:szCs w:val="24"/>
        </w:rPr>
        <w:t xml:space="preserve"> package </w:t>
      </w:r>
      <w:r w:rsidR="00A4230E">
        <w:rPr>
          <w:rFonts w:ascii="Times New Roman" w:hAnsi="Times New Roman" w:cs="Times New Roman"/>
          <w:sz w:val="24"/>
          <w:szCs w:val="24"/>
        </w:rPr>
        <w:t xml:space="preserve">v7.3-8 </w:t>
      </w:r>
      <w:r w:rsidRPr="00790D25">
        <w:rPr>
          <w:rFonts w:ascii="Times New Roman" w:hAnsi="Times New Roman" w:cs="Times New Roman"/>
          <w:sz w:val="24"/>
          <w:szCs w:val="24"/>
        </w:rPr>
        <w:t>(</w:t>
      </w:r>
      <w:proofErr w:type="spellStart"/>
      <w:r w:rsidR="00EF4126" w:rsidRPr="00790D25">
        <w:rPr>
          <w:rFonts w:ascii="Times New Roman" w:hAnsi="Times New Roman" w:cs="Times New Roman"/>
          <w:sz w:val="24"/>
          <w:szCs w:val="24"/>
        </w:rPr>
        <w:t>Venables</w:t>
      </w:r>
      <w:proofErr w:type="spellEnd"/>
      <w:r w:rsidR="00EF4126" w:rsidRPr="00790D25">
        <w:rPr>
          <w:rFonts w:ascii="Times New Roman" w:hAnsi="Times New Roman" w:cs="Times New Roman"/>
          <w:sz w:val="24"/>
          <w:szCs w:val="24"/>
        </w:rPr>
        <w:t xml:space="preserve"> and Ripley 2002</w:t>
      </w:r>
      <w:r w:rsidR="00796C76">
        <w:rPr>
          <w:rFonts w:ascii="Times New Roman" w:hAnsi="Times New Roman" w:cs="Times New Roman"/>
          <w:sz w:val="24"/>
          <w:szCs w:val="24"/>
        </w:rPr>
        <w:t xml:space="preserve">) in R.  </w:t>
      </w:r>
      <w:r w:rsidR="00245833" w:rsidRPr="00790D25">
        <w:rPr>
          <w:rFonts w:ascii="Times New Roman" w:hAnsi="Times New Roman" w:cs="Times New Roman"/>
          <w:sz w:val="24"/>
          <w:szCs w:val="24"/>
        </w:rPr>
        <w:t xml:space="preserve">Modeled age-length-keys were compared between </w:t>
      </w:r>
      <w:r w:rsidR="00796C76">
        <w:rPr>
          <w:rFonts w:ascii="Times New Roman" w:hAnsi="Times New Roman" w:cs="Times New Roman"/>
          <w:sz w:val="24"/>
          <w:szCs w:val="24"/>
        </w:rPr>
        <w:t>male and female Pygmy Whitefish</w:t>
      </w:r>
      <w:r w:rsidR="00245833" w:rsidRPr="00790D25">
        <w:rPr>
          <w:rFonts w:ascii="Times New Roman" w:hAnsi="Times New Roman" w:cs="Times New Roman"/>
          <w:sz w:val="24"/>
          <w:szCs w:val="24"/>
        </w:rPr>
        <w:t xml:space="preserve"> by fitting a model with and without a dummy variable (and its interaction with length) for sex and then comparing models with a likelihood ratio test (Gerritsen et al. </w:t>
      </w:r>
      <w:r w:rsidR="00EF4126" w:rsidRPr="00790D25">
        <w:rPr>
          <w:rFonts w:ascii="Times New Roman" w:hAnsi="Times New Roman" w:cs="Times New Roman"/>
          <w:sz w:val="24"/>
          <w:szCs w:val="24"/>
        </w:rPr>
        <w:t>2006</w:t>
      </w:r>
      <w:r w:rsidR="00245833" w:rsidRPr="00790D25">
        <w:rPr>
          <w:rFonts w:ascii="Times New Roman" w:hAnsi="Times New Roman" w:cs="Times New Roman"/>
          <w:sz w:val="24"/>
          <w:szCs w:val="24"/>
        </w:rPr>
        <w:t>).</w:t>
      </w:r>
    </w:p>
    <w:p w14:paraId="0233815F" w14:textId="15A2102D" w:rsidR="003E2D7F" w:rsidRPr="00790D25" w:rsidRDefault="003E2D7F" w:rsidP="00CB5602">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Growth was summarized with the Francis (</w:t>
      </w:r>
      <w:r w:rsidR="00245833" w:rsidRPr="00790D25">
        <w:rPr>
          <w:rFonts w:ascii="Times New Roman" w:hAnsi="Times New Roman" w:cs="Times New Roman"/>
          <w:sz w:val="24"/>
          <w:szCs w:val="24"/>
        </w:rPr>
        <w:t>1988</w:t>
      </w:r>
      <w:r w:rsidRPr="00790D25">
        <w:rPr>
          <w:rFonts w:ascii="Times New Roman" w:hAnsi="Times New Roman" w:cs="Times New Roman"/>
          <w:sz w:val="24"/>
          <w:szCs w:val="24"/>
        </w:rPr>
        <w:t>) parameterization of the von Bertalanffy growth model (VBGM) with the minimum (three) and maximum (seven) age in common between the two</w:t>
      </w:r>
      <w:r w:rsidR="00F51B5E" w:rsidRPr="00790D25">
        <w:rPr>
          <w:rFonts w:ascii="Times New Roman" w:hAnsi="Times New Roman" w:cs="Times New Roman"/>
          <w:sz w:val="24"/>
          <w:szCs w:val="24"/>
        </w:rPr>
        <w:t xml:space="preserve"> sexes defining the parameters.  Thus, the model parameters represent the mean length of age-3, age-5, and age-7. </w:t>
      </w:r>
      <w:r w:rsidRPr="00790D25">
        <w:rPr>
          <w:rFonts w:ascii="Times New Roman" w:hAnsi="Times New Roman" w:cs="Times New Roman"/>
          <w:sz w:val="24"/>
          <w:szCs w:val="24"/>
        </w:rPr>
        <w:t xml:space="preserve"> Differences in VBGM parameters between 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and female</w:t>
      </w:r>
      <w:r w:rsidR="00796C76">
        <w:rPr>
          <w:rFonts w:ascii="Times New Roman" w:hAnsi="Times New Roman" w:cs="Times New Roman"/>
          <w:sz w:val="24"/>
          <w:szCs w:val="24"/>
        </w:rPr>
        <w:t>s</w:t>
      </w:r>
      <w:r w:rsidRPr="00790D25">
        <w:rPr>
          <w:rFonts w:ascii="Times New Roman" w:hAnsi="Times New Roman" w:cs="Times New Roman"/>
          <w:sz w:val="24"/>
          <w:szCs w:val="24"/>
        </w:rPr>
        <w:t xml:space="preserve"> were assessed by fitting models where all three parameters differed by sex, two parameters differed by sex, and one parameter differed by sex</w:t>
      </w:r>
      <w:r w:rsidR="00796C76">
        <w:rPr>
          <w:rFonts w:ascii="Times New Roman" w:hAnsi="Times New Roman" w:cs="Times New Roman"/>
          <w:sz w:val="24"/>
          <w:szCs w:val="24"/>
        </w:rPr>
        <w:t>,</w:t>
      </w:r>
      <w:r w:rsidRPr="00790D25">
        <w:rPr>
          <w:rFonts w:ascii="Times New Roman" w:hAnsi="Times New Roman" w:cs="Times New Roman"/>
          <w:sz w:val="24"/>
          <w:szCs w:val="24"/>
        </w:rPr>
        <w:t xml:space="preserve"> and </w:t>
      </w:r>
      <w:r w:rsidR="00796C76">
        <w:rPr>
          <w:rFonts w:ascii="Times New Roman" w:hAnsi="Times New Roman" w:cs="Times New Roman"/>
          <w:sz w:val="24"/>
          <w:szCs w:val="24"/>
        </w:rPr>
        <w:t xml:space="preserve">then </w:t>
      </w:r>
      <w:r w:rsidRPr="00790D25">
        <w:rPr>
          <w:rFonts w:ascii="Times New Roman" w:hAnsi="Times New Roman" w:cs="Times New Roman"/>
          <w:sz w:val="24"/>
          <w:szCs w:val="24"/>
        </w:rPr>
        <w:t xml:space="preserve">comparing the fit of nested subsets of these models with an extra sum-of-squares test as described generally by Ritz and </w:t>
      </w:r>
      <w:proofErr w:type="spellStart"/>
      <w:r w:rsidRPr="00790D25">
        <w:rPr>
          <w:rFonts w:ascii="Times New Roman" w:hAnsi="Times New Roman" w:cs="Times New Roman"/>
          <w:sz w:val="24"/>
          <w:szCs w:val="24"/>
        </w:rPr>
        <w:t>Streibig</w:t>
      </w:r>
      <w:proofErr w:type="spellEnd"/>
      <w:r w:rsidRPr="00790D25">
        <w:rPr>
          <w:rFonts w:ascii="Times New Roman" w:hAnsi="Times New Roman" w:cs="Times New Roman"/>
          <w:sz w:val="24"/>
          <w:szCs w:val="24"/>
        </w:rPr>
        <w:t xml:space="preserve"> (</w:t>
      </w:r>
      <w:r w:rsidR="00907A58" w:rsidRPr="00790D25">
        <w:rPr>
          <w:rFonts w:ascii="Times New Roman" w:hAnsi="Times New Roman" w:cs="Times New Roman"/>
          <w:sz w:val="24"/>
          <w:szCs w:val="24"/>
        </w:rPr>
        <w:t>2008</w:t>
      </w:r>
      <w:r w:rsidR="00796C76">
        <w:rPr>
          <w:rFonts w:ascii="Times New Roman" w:hAnsi="Times New Roman" w:cs="Times New Roman"/>
          <w:sz w:val="24"/>
          <w:szCs w:val="24"/>
        </w:rPr>
        <w:t>) and specifically for VBGM</w:t>
      </w:r>
      <w:r w:rsidRPr="00790D25">
        <w:rPr>
          <w:rFonts w:ascii="Times New Roman" w:hAnsi="Times New Roman" w:cs="Times New Roman"/>
          <w:sz w:val="24"/>
          <w:szCs w:val="24"/>
        </w:rPr>
        <w:t xml:space="preserve"> by Ogle (2014).  </w:t>
      </w:r>
      <w:r w:rsidR="00245833" w:rsidRPr="00790D25">
        <w:rPr>
          <w:rFonts w:ascii="Times New Roman" w:hAnsi="Times New Roman" w:cs="Times New Roman"/>
          <w:sz w:val="24"/>
          <w:szCs w:val="24"/>
        </w:rPr>
        <w:t xml:space="preserve">Models were fit using the “port” algorithm of </w:t>
      </w:r>
      <w:proofErr w:type="spellStart"/>
      <w:r w:rsidR="00245833" w:rsidRPr="00790D25">
        <w:rPr>
          <w:rFonts w:ascii="Times New Roman" w:hAnsi="Times New Roman" w:cs="Times New Roman"/>
          <w:sz w:val="24"/>
          <w:szCs w:val="24"/>
        </w:rPr>
        <w:t>nls</w:t>
      </w:r>
      <w:proofErr w:type="spellEnd"/>
      <w:r w:rsidR="00245833" w:rsidRPr="00790D25">
        <w:rPr>
          <w:rFonts w:ascii="Times New Roman" w:hAnsi="Times New Roman" w:cs="Times New Roman"/>
          <w:sz w:val="24"/>
          <w:szCs w:val="24"/>
        </w:rPr>
        <w:t xml:space="preserve">() in R.  Parameters and lengths predicted from the VBGM for both sexes were summarized with </w:t>
      </w:r>
      <w:r w:rsidR="00796C76">
        <w:rPr>
          <w:rFonts w:ascii="Times New Roman" w:hAnsi="Times New Roman" w:cs="Times New Roman"/>
          <w:sz w:val="24"/>
          <w:szCs w:val="24"/>
        </w:rPr>
        <w:t xml:space="preserve">boot-strapped </w:t>
      </w:r>
      <w:r w:rsidR="00245833" w:rsidRPr="00790D25">
        <w:rPr>
          <w:rFonts w:ascii="Times New Roman" w:hAnsi="Times New Roman" w:cs="Times New Roman"/>
          <w:sz w:val="24"/>
          <w:szCs w:val="24"/>
        </w:rPr>
        <w:t>confidence intervals constructed wi</w:t>
      </w:r>
      <w:r w:rsidR="00790D25" w:rsidRPr="00790D25">
        <w:rPr>
          <w:rFonts w:ascii="Times New Roman" w:hAnsi="Times New Roman" w:cs="Times New Roman"/>
          <w:sz w:val="24"/>
          <w:szCs w:val="24"/>
        </w:rPr>
        <w:t xml:space="preserve">th </w:t>
      </w:r>
      <w:proofErr w:type="spellStart"/>
      <w:r w:rsidR="00790D25" w:rsidRPr="00790D25">
        <w:rPr>
          <w:rFonts w:ascii="Times New Roman" w:hAnsi="Times New Roman" w:cs="Times New Roman"/>
          <w:sz w:val="24"/>
          <w:szCs w:val="24"/>
        </w:rPr>
        <w:t>nlsBoot</w:t>
      </w:r>
      <w:proofErr w:type="spellEnd"/>
      <w:r w:rsidR="00790D25" w:rsidRPr="00790D25">
        <w:rPr>
          <w:rFonts w:ascii="Times New Roman" w:hAnsi="Times New Roman" w:cs="Times New Roman"/>
          <w:sz w:val="24"/>
          <w:szCs w:val="24"/>
        </w:rPr>
        <w:t xml:space="preserve">() from the </w:t>
      </w:r>
      <w:proofErr w:type="spellStart"/>
      <w:r w:rsidR="00790D25" w:rsidRPr="00790D25">
        <w:rPr>
          <w:rFonts w:ascii="Times New Roman" w:hAnsi="Times New Roman" w:cs="Times New Roman"/>
          <w:sz w:val="24"/>
          <w:szCs w:val="24"/>
        </w:rPr>
        <w:t>nlstools</w:t>
      </w:r>
      <w:proofErr w:type="spellEnd"/>
      <w:r w:rsidR="00245833" w:rsidRPr="00790D25">
        <w:rPr>
          <w:rFonts w:ascii="Times New Roman" w:hAnsi="Times New Roman" w:cs="Times New Roman"/>
          <w:sz w:val="24"/>
          <w:szCs w:val="24"/>
        </w:rPr>
        <w:t xml:space="preserve"> package</w:t>
      </w:r>
      <w:r w:rsidR="004D7F1A">
        <w:rPr>
          <w:rFonts w:ascii="Times New Roman" w:hAnsi="Times New Roman" w:cs="Times New Roman"/>
          <w:sz w:val="24"/>
          <w:szCs w:val="24"/>
        </w:rPr>
        <w:t xml:space="preserve"> v1.0-0</w:t>
      </w:r>
      <w:r w:rsidR="00245833" w:rsidRPr="00790D25">
        <w:rPr>
          <w:rFonts w:ascii="Times New Roman" w:hAnsi="Times New Roman" w:cs="Times New Roman"/>
          <w:sz w:val="24"/>
          <w:szCs w:val="24"/>
        </w:rPr>
        <w:t xml:space="preserve"> (</w:t>
      </w:r>
      <w:proofErr w:type="spellStart"/>
      <w:r w:rsidR="00EF4126" w:rsidRPr="00790D25">
        <w:rPr>
          <w:rFonts w:ascii="Times New Roman" w:hAnsi="Times New Roman" w:cs="Times New Roman"/>
          <w:sz w:val="24"/>
          <w:szCs w:val="24"/>
        </w:rPr>
        <w:t>Baty</w:t>
      </w:r>
      <w:proofErr w:type="spellEnd"/>
      <w:r w:rsidR="00EF4126" w:rsidRPr="00790D25">
        <w:rPr>
          <w:rFonts w:ascii="Times New Roman" w:hAnsi="Times New Roman" w:cs="Times New Roman"/>
          <w:sz w:val="24"/>
          <w:szCs w:val="24"/>
        </w:rPr>
        <w:t xml:space="preserve"> et al. 2014</w:t>
      </w:r>
      <w:r w:rsidR="00245833" w:rsidRPr="00790D25">
        <w:rPr>
          <w:rFonts w:ascii="Times New Roman" w:hAnsi="Times New Roman" w:cs="Times New Roman"/>
          <w:sz w:val="24"/>
          <w:szCs w:val="24"/>
        </w:rPr>
        <w:t>) of R as described in Ogle (2014).  To help anchor the left sides of the VBGM for model fitting</w:t>
      </w:r>
      <w:r w:rsidR="00796C76">
        <w:rPr>
          <w:rFonts w:ascii="Times New Roman" w:hAnsi="Times New Roman" w:cs="Times New Roman"/>
          <w:sz w:val="24"/>
          <w:szCs w:val="24"/>
        </w:rPr>
        <w:t>,</w:t>
      </w:r>
      <w:r w:rsidR="00245833" w:rsidRPr="00790D25">
        <w:rPr>
          <w:rFonts w:ascii="Times New Roman" w:hAnsi="Times New Roman" w:cs="Times New Roman"/>
          <w:sz w:val="24"/>
          <w:szCs w:val="24"/>
        </w:rPr>
        <w:t xml:space="preserve"> all unknown sex fish less than 75 mm were assigned an age of 2 and randomly allocated to the male or female group.</w:t>
      </w:r>
    </w:p>
    <w:p w14:paraId="72EF19E9" w14:textId="77777777" w:rsidR="00245833" w:rsidRPr="00790D25" w:rsidRDefault="00245833"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ab/>
        <w:t xml:space="preserve">All statistical tests used </w:t>
      </w:r>
      <w:r w:rsidRPr="00781B35">
        <w:rPr>
          <w:rFonts w:ascii="Symbol" w:hAnsi="Symbol" w:cs="Times New Roman"/>
          <w:sz w:val="24"/>
          <w:szCs w:val="24"/>
        </w:rPr>
        <w:t></w:t>
      </w:r>
      <w:r w:rsidRPr="00790D25">
        <w:rPr>
          <w:rFonts w:ascii="Times New Roman" w:hAnsi="Times New Roman" w:cs="Times New Roman"/>
          <w:sz w:val="24"/>
          <w:szCs w:val="24"/>
        </w:rPr>
        <w:t>=0.05 to determine significance.</w:t>
      </w:r>
    </w:p>
    <w:p w14:paraId="59C1ED7B" w14:textId="77777777" w:rsidR="00245833" w:rsidRPr="00790D25" w:rsidRDefault="00245833" w:rsidP="00CB5602">
      <w:pPr>
        <w:spacing w:after="0" w:line="480" w:lineRule="auto"/>
        <w:rPr>
          <w:rFonts w:ascii="Times New Roman" w:hAnsi="Times New Roman" w:cs="Times New Roman"/>
          <w:b/>
          <w:sz w:val="24"/>
          <w:szCs w:val="24"/>
        </w:rPr>
      </w:pPr>
    </w:p>
    <w:p w14:paraId="7FC05D53" w14:textId="77777777" w:rsidR="00517D0B" w:rsidRPr="00790D25" w:rsidRDefault="00517D0B" w:rsidP="00CB5602">
      <w:pPr>
        <w:spacing w:after="0" w:line="480" w:lineRule="auto"/>
        <w:rPr>
          <w:rFonts w:ascii="Times New Roman" w:hAnsi="Times New Roman" w:cs="Times New Roman"/>
          <w:b/>
          <w:sz w:val="24"/>
          <w:szCs w:val="24"/>
        </w:rPr>
      </w:pPr>
      <w:commentRangeStart w:id="22"/>
      <w:r w:rsidRPr="00790D25">
        <w:rPr>
          <w:rFonts w:ascii="Times New Roman" w:hAnsi="Times New Roman" w:cs="Times New Roman"/>
          <w:b/>
          <w:sz w:val="24"/>
          <w:szCs w:val="24"/>
        </w:rPr>
        <w:t>Results</w:t>
      </w:r>
      <w:commentRangeEnd w:id="22"/>
      <w:r w:rsidR="00D341BF">
        <w:rPr>
          <w:rStyle w:val="CommentReference"/>
        </w:rPr>
        <w:commentReference w:id="22"/>
      </w:r>
    </w:p>
    <w:p w14:paraId="3B56073E" w14:textId="69ABB3EA"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Age Assessment</w:t>
      </w:r>
    </w:p>
    <w:p w14:paraId="1035770C" w14:textId="1F06DFEE"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No significant bias in assessed ages was detected between readers for scales or otoliths (</w:t>
      </w:r>
      <w:r w:rsidR="008469AB" w:rsidRPr="00790D25">
        <w:rPr>
          <w:rFonts w:ascii="Times New Roman" w:hAnsi="Times New Roman" w:cs="Times New Roman"/>
          <w:sz w:val="24"/>
          <w:szCs w:val="24"/>
        </w:rPr>
        <w:t xml:space="preserve">symmetry tests </w:t>
      </w:r>
      <w:r w:rsidR="008469AB">
        <w:rPr>
          <w:rFonts w:ascii="Times New Roman" w:hAnsi="Times New Roman" w:cs="Times New Roman"/>
          <w:sz w:val="24"/>
          <w:szCs w:val="24"/>
        </w:rPr>
        <w:t xml:space="preserve">in </w:t>
      </w:r>
      <w:r w:rsidRPr="00790D25">
        <w:rPr>
          <w:rFonts w:ascii="Times New Roman" w:hAnsi="Times New Roman" w:cs="Times New Roman"/>
          <w:sz w:val="24"/>
          <w:szCs w:val="24"/>
        </w:rPr>
        <w:t>Table 1).  The two readers perfec</w:t>
      </w:r>
      <w:r w:rsidR="008469AB">
        <w:rPr>
          <w:rFonts w:ascii="Times New Roman" w:hAnsi="Times New Roman" w:cs="Times New Roman"/>
          <w:sz w:val="24"/>
          <w:szCs w:val="24"/>
        </w:rPr>
        <w:t>tly agreed on 68.8% of scale</w:t>
      </w:r>
      <w:r w:rsidRPr="00790D25">
        <w:rPr>
          <w:rFonts w:ascii="Times New Roman" w:hAnsi="Times New Roman" w:cs="Times New Roman"/>
          <w:sz w:val="24"/>
          <w:szCs w:val="24"/>
        </w:rPr>
        <w:t xml:space="preserve"> and 57.6% of otolith assessments and were within one year on 96.1% of scale and 94.6% of otolith assessments (Table 1).  Assessed ages differed between the two readers by as much as two years for scales and three years for otoliths (Table 1).  The coefficient of variation between readers was 9.2 for scale and 9.1 for otolith assessments (Table 1).  The two readers reached a consensus age on all 77 assessed scales and on all but 2 of the 92 assessed otoliths.</w:t>
      </w:r>
    </w:p>
    <w:p w14:paraId="6E24B417" w14:textId="5B45C634"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A significant b</w:t>
      </w:r>
      <w:r w:rsidR="00796C76">
        <w:rPr>
          <w:rFonts w:ascii="Times New Roman" w:hAnsi="Times New Roman" w:cs="Times New Roman"/>
          <w:sz w:val="24"/>
          <w:szCs w:val="24"/>
        </w:rPr>
        <w:t xml:space="preserve">ias between </w:t>
      </w:r>
      <w:r w:rsidR="008469AB">
        <w:rPr>
          <w:rFonts w:ascii="Times New Roman" w:hAnsi="Times New Roman" w:cs="Times New Roman"/>
          <w:sz w:val="24"/>
          <w:szCs w:val="24"/>
        </w:rPr>
        <w:t xml:space="preserve">ages </w:t>
      </w:r>
      <w:r w:rsidRPr="00790D25">
        <w:rPr>
          <w:rFonts w:ascii="Times New Roman" w:hAnsi="Times New Roman" w:cs="Times New Roman"/>
          <w:sz w:val="24"/>
          <w:szCs w:val="24"/>
        </w:rPr>
        <w:t>assessed</w:t>
      </w:r>
      <w:r w:rsidR="008469AB">
        <w:rPr>
          <w:rFonts w:ascii="Times New Roman" w:hAnsi="Times New Roman" w:cs="Times New Roman"/>
          <w:sz w:val="24"/>
          <w:szCs w:val="24"/>
        </w:rPr>
        <w:t xml:space="preserve"> from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 xml:space="preserve">paired </w:t>
      </w:r>
      <w:r w:rsidRPr="00790D25">
        <w:rPr>
          <w:rFonts w:ascii="Times New Roman" w:hAnsi="Times New Roman" w:cs="Times New Roman"/>
          <w:sz w:val="24"/>
          <w:szCs w:val="24"/>
        </w:rPr>
        <w:t>scale</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and 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was detected (symmetry test</w:t>
      </w:r>
      <w:r w:rsidR="008469AB">
        <w:rPr>
          <w:rFonts w:ascii="Times New Roman" w:hAnsi="Times New Roman" w:cs="Times New Roman"/>
          <w:sz w:val="24"/>
          <w:szCs w:val="24"/>
        </w:rPr>
        <w:t xml:space="preserve">s in </w:t>
      </w:r>
      <w:r w:rsidRPr="00790D25">
        <w:rPr>
          <w:rFonts w:ascii="Times New Roman" w:hAnsi="Times New Roman" w:cs="Times New Roman"/>
          <w:sz w:val="24"/>
          <w:szCs w:val="24"/>
        </w:rPr>
        <w:t xml:space="preserve">Table 1; Figure 2).  Mean </w:t>
      </w:r>
      <w:r w:rsidR="008469AB">
        <w:rPr>
          <w:rFonts w:ascii="Times New Roman" w:hAnsi="Times New Roman" w:cs="Times New Roman"/>
          <w:sz w:val="24"/>
          <w:szCs w:val="24"/>
        </w:rPr>
        <w:t xml:space="preserve">assessed </w:t>
      </w:r>
      <w:r w:rsidRPr="00790D25">
        <w:rPr>
          <w:rFonts w:ascii="Times New Roman" w:hAnsi="Times New Roman" w:cs="Times New Roman"/>
          <w:sz w:val="24"/>
          <w:szCs w:val="24"/>
        </w:rPr>
        <w:t>age was significantly lower</w:t>
      </w:r>
      <w:r w:rsidR="008469AB">
        <w:rPr>
          <w:rFonts w:ascii="Times New Roman" w:hAnsi="Times New Roman" w:cs="Times New Roman"/>
          <w:sz w:val="24"/>
          <w:szCs w:val="24"/>
        </w:rPr>
        <w:t xml:space="preserve"> for scales</w:t>
      </w:r>
      <w:r w:rsidRPr="00790D25">
        <w:rPr>
          <w:rFonts w:ascii="Times New Roman" w:hAnsi="Times New Roman" w:cs="Times New Roman"/>
          <w:sz w:val="24"/>
          <w:szCs w:val="24"/>
        </w:rPr>
        <w:t xml:space="preserve"> than</w:t>
      </w:r>
      <w:r w:rsidR="008469AB">
        <w:rPr>
          <w:rFonts w:ascii="Times New Roman" w:hAnsi="Times New Roman" w:cs="Times New Roman"/>
          <w:sz w:val="24"/>
          <w:szCs w:val="24"/>
        </w:rPr>
        <w:t xml:space="preserve"> for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00E951CC">
        <w:rPr>
          <w:rFonts w:ascii="Times New Roman" w:hAnsi="Times New Roman" w:cs="Times New Roman"/>
          <w:sz w:val="24"/>
          <w:szCs w:val="24"/>
        </w:rPr>
        <w:t xml:space="preserve"> for all otolith ages with a sample size &gt; 3</w:t>
      </w:r>
      <w:r w:rsidRPr="00790D25">
        <w:rPr>
          <w:rFonts w:ascii="Times New Roman" w:hAnsi="Times New Roman" w:cs="Times New Roman"/>
          <w:sz w:val="24"/>
          <w:szCs w:val="24"/>
        </w:rPr>
        <w:t xml:space="preserve"> (Figure 2).</w:t>
      </w:r>
    </w:p>
    <w:p w14:paraId="111DC10E" w14:textId="4713413B" w:rsidR="00CE28CA" w:rsidRPr="00790D25" w:rsidRDefault="00CE28CA" w:rsidP="00CE28CA">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 xml:space="preserve">The distribution of TL for Pygmy Whitefish captured in 2013 indicated a distinct break between fish less than 75 mm and those greater than 79 mm (Figure 3).  </w:t>
      </w:r>
      <w:r w:rsidR="00E951CC">
        <w:rPr>
          <w:rFonts w:ascii="Times New Roman" w:hAnsi="Times New Roman" w:cs="Times New Roman"/>
          <w:sz w:val="24"/>
          <w:szCs w:val="24"/>
        </w:rPr>
        <w:t xml:space="preserve">A break at approximately the same length </w:t>
      </w:r>
      <w:r w:rsidRPr="00790D25">
        <w:rPr>
          <w:rFonts w:ascii="Times New Roman" w:hAnsi="Times New Roman" w:cs="Times New Roman"/>
          <w:sz w:val="24"/>
          <w:szCs w:val="24"/>
        </w:rPr>
        <w:t>was</w:t>
      </w:r>
      <w:r w:rsidR="008469AB">
        <w:rPr>
          <w:rFonts w:ascii="Times New Roman" w:hAnsi="Times New Roman" w:cs="Times New Roman"/>
          <w:sz w:val="24"/>
          <w:szCs w:val="24"/>
        </w:rPr>
        <w:t xml:space="preserve"> also</w:t>
      </w:r>
      <w:r w:rsidRPr="00790D25">
        <w:rPr>
          <w:rFonts w:ascii="Times New Roman" w:hAnsi="Times New Roman" w:cs="Times New Roman"/>
          <w:sz w:val="24"/>
          <w:szCs w:val="24"/>
        </w:rPr>
        <w:t xml:space="preserve"> evident in samples from the previous seven years.  However, the </w:t>
      </w:r>
      <w:r w:rsidR="008469AB">
        <w:rPr>
          <w:rFonts w:ascii="Times New Roman" w:hAnsi="Times New Roman" w:cs="Times New Roman"/>
          <w:sz w:val="24"/>
          <w:szCs w:val="24"/>
        </w:rPr>
        <w:t xml:space="preserve">sample from </w:t>
      </w:r>
      <w:r w:rsidRPr="00790D25">
        <w:rPr>
          <w:rFonts w:ascii="Times New Roman" w:hAnsi="Times New Roman" w:cs="Times New Roman"/>
          <w:sz w:val="24"/>
          <w:szCs w:val="24"/>
        </w:rPr>
        <w:t>200</w:t>
      </w:r>
      <w:r w:rsidR="00E951CC">
        <w:rPr>
          <w:rFonts w:ascii="Times New Roman" w:hAnsi="Times New Roman" w:cs="Times New Roman"/>
          <w:sz w:val="24"/>
          <w:szCs w:val="24"/>
        </w:rPr>
        <w:t>8</w:t>
      </w:r>
      <w:r w:rsidRPr="00790D25">
        <w:rPr>
          <w:rFonts w:ascii="Times New Roman" w:hAnsi="Times New Roman" w:cs="Times New Roman"/>
          <w:sz w:val="24"/>
          <w:szCs w:val="24"/>
        </w:rPr>
        <w:t xml:space="preserve"> also exhibited a distinct break at 48-54 mm.  </w:t>
      </w:r>
      <w:r w:rsidR="008469AB">
        <w:rPr>
          <w:rFonts w:ascii="Times New Roman" w:hAnsi="Times New Roman" w:cs="Times New Roman"/>
          <w:sz w:val="24"/>
          <w:szCs w:val="24"/>
        </w:rPr>
        <w:t>From these observations</w:t>
      </w:r>
      <w:r w:rsidRPr="00790D25">
        <w:rPr>
          <w:rFonts w:ascii="Times New Roman" w:hAnsi="Times New Roman" w:cs="Times New Roman"/>
          <w:sz w:val="24"/>
          <w:szCs w:val="24"/>
        </w:rPr>
        <w:t xml:space="preserve">, we concluded that fish </w:t>
      </w:r>
      <w:r w:rsidR="00E951CC">
        <w:rPr>
          <w:rFonts w:ascii="Times New Roman" w:hAnsi="Times New Roman" w:cs="Times New Roman"/>
          <w:sz w:val="24"/>
          <w:szCs w:val="24"/>
        </w:rPr>
        <w:t>that were less</w:t>
      </w:r>
      <w:r w:rsidR="00E951CC" w:rsidRPr="00790D25">
        <w:rPr>
          <w:rFonts w:ascii="Times New Roman" w:hAnsi="Times New Roman" w:cs="Times New Roman"/>
          <w:sz w:val="24"/>
          <w:szCs w:val="24"/>
        </w:rPr>
        <w:t xml:space="preserve"> than 75 mm (no fish were </w:t>
      </w:r>
      <w:r w:rsidR="00E951CC">
        <w:rPr>
          <w:rFonts w:ascii="Times New Roman" w:hAnsi="Times New Roman" w:cs="Times New Roman"/>
          <w:sz w:val="24"/>
          <w:szCs w:val="24"/>
        </w:rPr>
        <w:t>less</w:t>
      </w:r>
      <w:r w:rsidR="00E951CC" w:rsidRPr="00790D25">
        <w:rPr>
          <w:rFonts w:ascii="Times New Roman" w:hAnsi="Times New Roman" w:cs="Times New Roman"/>
          <w:sz w:val="24"/>
          <w:szCs w:val="24"/>
        </w:rPr>
        <w:t xml:space="preserve"> than 54 mm)</w:t>
      </w:r>
      <w:r w:rsidR="00E951CC">
        <w:rPr>
          <w:rFonts w:ascii="Times New Roman" w:hAnsi="Times New Roman" w:cs="Times New Roman"/>
          <w:sz w:val="24"/>
          <w:szCs w:val="24"/>
        </w:rPr>
        <w:t xml:space="preserve"> </w:t>
      </w:r>
      <w:r w:rsidR="008469AB" w:rsidRPr="00790D25">
        <w:rPr>
          <w:rFonts w:ascii="Times New Roman" w:hAnsi="Times New Roman" w:cs="Times New Roman"/>
          <w:sz w:val="24"/>
          <w:szCs w:val="24"/>
        </w:rPr>
        <w:t>in 2013</w:t>
      </w:r>
      <w:r w:rsidR="008469AB">
        <w:rPr>
          <w:rFonts w:ascii="Times New Roman" w:hAnsi="Times New Roman" w:cs="Times New Roman"/>
          <w:sz w:val="24"/>
          <w:szCs w:val="24"/>
        </w:rPr>
        <w:t xml:space="preserve"> were two years old, which allowed for a test of </w:t>
      </w:r>
      <w:r w:rsidRPr="00790D25">
        <w:rPr>
          <w:rFonts w:ascii="Times New Roman" w:hAnsi="Times New Roman" w:cs="Times New Roman"/>
          <w:sz w:val="24"/>
          <w:szCs w:val="24"/>
        </w:rPr>
        <w:t>ages</w:t>
      </w:r>
      <w:r w:rsidR="008469AB">
        <w:rPr>
          <w:rFonts w:ascii="Times New Roman" w:hAnsi="Times New Roman" w:cs="Times New Roman"/>
          <w:sz w:val="24"/>
          <w:szCs w:val="24"/>
        </w:rPr>
        <w:t xml:space="preserve"> assessed from scales and otoliths for fish less than 75 mm</w:t>
      </w:r>
      <w:r w:rsidRPr="00790D25">
        <w:rPr>
          <w:rFonts w:ascii="Times New Roman" w:hAnsi="Times New Roman" w:cs="Times New Roman"/>
          <w:sz w:val="24"/>
          <w:szCs w:val="24"/>
        </w:rPr>
        <w:t xml:space="preserve">.  </w:t>
      </w:r>
      <w:r w:rsidR="008469AB">
        <w:rPr>
          <w:rFonts w:ascii="Times New Roman" w:hAnsi="Times New Roman" w:cs="Times New Roman"/>
          <w:sz w:val="24"/>
          <w:szCs w:val="24"/>
        </w:rPr>
        <w:t>O</w:t>
      </w:r>
      <w:r w:rsidRPr="00790D25">
        <w:rPr>
          <w:rFonts w:ascii="Times New Roman" w:hAnsi="Times New Roman" w:cs="Times New Roman"/>
          <w:sz w:val="24"/>
          <w:szCs w:val="24"/>
        </w:rPr>
        <w:t xml:space="preserve">nly 8.3% of scales and 36.4% of otoliths </w:t>
      </w:r>
      <w:r w:rsidR="008469AB">
        <w:rPr>
          <w:rFonts w:ascii="Times New Roman" w:hAnsi="Times New Roman" w:cs="Times New Roman"/>
          <w:sz w:val="24"/>
          <w:szCs w:val="24"/>
        </w:rPr>
        <w:t xml:space="preserve">from </w:t>
      </w:r>
      <w:r w:rsidR="008469AB" w:rsidRPr="00790D25">
        <w:rPr>
          <w:rFonts w:ascii="Times New Roman" w:hAnsi="Times New Roman" w:cs="Times New Roman"/>
          <w:sz w:val="24"/>
          <w:szCs w:val="24"/>
        </w:rPr>
        <w:t xml:space="preserve">fish less than 75 mm </w:t>
      </w:r>
      <w:r w:rsidRPr="00790D25">
        <w:rPr>
          <w:rFonts w:ascii="Times New Roman" w:hAnsi="Times New Roman" w:cs="Times New Roman"/>
          <w:sz w:val="24"/>
          <w:szCs w:val="24"/>
        </w:rPr>
        <w:t>were assessed as age-2.  A</w:t>
      </w:r>
      <w:r w:rsidR="008469AB">
        <w:rPr>
          <w:rFonts w:ascii="Times New Roman" w:hAnsi="Times New Roman" w:cs="Times New Roman"/>
          <w:sz w:val="24"/>
          <w:szCs w:val="24"/>
        </w:rPr>
        <w:t>ges a</w:t>
      </w:r>
      <w:r w:rsidRPr="00790D25">
        <w:rPr>
          <w:rFonts w:ascii="Times New Roman" w:hAnsi="Times New Roman" w:cs="Times New Roman"/>
          <w:sz w:val="24"/>
          <w:szCs w:val="24"/>
        </w:rPr>
        <w:t xml:space="preserve">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otolith</w:t>
      </w:r>
      <w:r w:rsidR="008469AB">
        <w:rPr>
          <w:rFonts w:ascii="Times New Roman" w:hAnsi="Times New Roman" w:cs="Times New Roman"/>
          <w:sz w:val="24"/>
          <w:szCs w:val="24"/>
        </w:rPr>
        <w:t>s</w:t>
      </w:r>
      <w:r w:rsidRPr="00790D25">
        <w:rPr>
          <w:rFonts w:ascii="Times New Roman" w:hAnsi="Times New Roman" w:cs="Times New Roman"/>
          <w:sz w:val="24"/>
          <w:szCs w:val="24"/>
        </w:rPr>
        <w:t xml:space="preserve"> were fairly evenly distributed between age-1 and age-4</w:t>
      </w:r>
      <w:r w:rsidR="008469AB">
        <w:rPr>
          <w:rFonts w:ascii="Times New Roman" w:hAnsi="Times New Roman" w:cs="Times New Roman"/>
          <w:sz w:val="24"/>
          <w:szCs w:val="24"/>
        </w:rPr>
        <w:t xml:space="preserve"> for these fish</w:t>
      </w:r>
      <w:r w:rsidRPr="00790D25">
        <w:rPr>
          <w:rFonts w:ascii="Times New Roman" w:hAnsi="Times New Roman" w:cs="Times New Roman"/>
          <w:sz w:val="24"/>
          <w:szCs w:val="24"/>
        </w:rPr>
        <w:t xml:space="preserve">; however, </w:t>
      </w:r>
      <w:r w:rsidR="008469AB">
        <w:rPr>
          <w:rFonts w:ascii="Times New Roman" w:hAnsi="Times New Roman" w:cs="Times New Roman"/>
          <w:sz w:val="24"/>
          <w:szCs w:val="24"/>
        </w:rPr>
        <w:t xml:space="preserve">all other ages </w:t>
      </w:r>
      <w:r w:rsidRPr="00790D25">
        <w:rPr>
          <w:rFonts w:ascii="Times New Roman" w:hAnsi="Times New Roman" w:cs="Times New Roman"/>
          <w:sz w:val="24"/>
          <w:szCs w:val="24"/>
        </w:rPr>
        <w:t xml:space="preserve">assessed </w:t>
      </w:r>
      <w:r w:rsidR="008469AB">
        <w:rPr>
          <w:rFonts w:ascii="Times New Roman" w:hAnsi="Times New Roman" w:cs="Times New Roman"/>
          <w:sz w:val="24"/>
          <w:szCs w:val="24"/>
        </w:rPr>
        <w:t xml:space="preserve">from </w:t>
      </w:r>
      <w:r w:rsidRPr="00790D25">
        <w:rPr>
          <w:rFonts w:ascii="Times New Roman" w:hAnsi="Times New Roman" w:cs="Times New Roman"/>
          <w:sz w:val="24"/>
          <w:szCs w:val="24"/>
        </w:rPr>
        <w:t>scales were age-1</w:t>
      </w:r>
      <w:r w:rsidR="008469AB">
        <w:rPr>
          <w:rFonts w:ascii="Times New Roman" w:hAnsi="Times New Roman" w:cs="Times New Roman"/>
          <w:sz w:val="24"/>
          <w:szCs w:val="24"/>
        </w:rPr>
        <w:t xml:space="preserve"> (</w:t>
      </w:r>
      <w:r w:rsidR="008469AB" w:rsidRPr="00790D25">
        <w:rPr>
          <w:rFonts w:ascii="Times New Roman" w:hAnsi="Times New Roman" w:cs="Times New Roman"/>
          <w:sz w:val="24"/>
          <w:szCs w:val="24"/>
        </w:rPr>
        <w:t>91.7%</w:t>
      </w:r>
      <w:r w:rsidR="008469AB">
        <w:rPr>
          <w:rFonts w:ascii="Times New Roman" w:hAnsi="Times New Roman" w:cs="Times New Roman"/>
          <w:sz w:val="24"/>
          <w:szCs w:val="24"/>
        </w:rPr>
        <w:t>)</w:t>
      </w:r>
      <w:r w:rsidRPr="00790D25">
        <w:rPr>
          <w:rFonts w:ascii="Times New Roman" w:hAnsi="Times New Roman" w:cs="Times New Roman"/>
          <w:sz w:val="24"/>
          <w:szCs w:val="24"/>
        </w:rPr>
        <w:t>.</w:t>
      </w:r>
    </w:p>
    <w:p w14:paraId="6865DC02" w14:textId="77777777" w:rsidR="00CE28CA" w:rsidRPr="00790D25" w:rsidRDefault="00CE28CA" w:rsidP="00CB5602">
      <w:pPr>
        <w:spacing w:after="0" w:line="480" w:lineRule="auto"/>
        <w:rPr>
          <w:rFonts w:ascii="Times New Roman" w:hAnsi="Times New Roman" w:cs="Times New Roman"/>
          <w:b/>
          <w:sz w:val="24"/>
          <w:szCs w:val="24"/>
        </w:rPr>
      </w:pPr>
    </w:p>
    <w:p w14:paraId="6A25AC94" w14:textId="41671889" w:rsidR="00CE28CA" w:rsidRPr="00790D25" w:rsidRDefault="00CE28CA" w:rsidP="00CB5602">
      <w:pPr>
        <w:spacing w:after="0" w:line="480" w:lineRule="auto"/>
        <w:rPr>
          <w:rFonts w:ascii="Times New Roman" w:hAnsi="Times New Roman" w:cs="Times New Roman"/>
          <w:b/>
          <w:i/>
          <w:sz w:val="24"/>
          <w:szCs w:val="24"/>
        </w:rPr>
      </w:pPr>
      <w:r w:rsidRPr="00790D25">
        <w:rPr>
          <w:rFonts w:ascii="Times New Roman" w:hAnsi="Times New Roman" w:cs="Times New Roman"/>
          <w:b/>
          <w:i/>
          <w:sz w:val="24"/>
          <w:szCs w:val="24"/>
        </w:rPr>
        <w:t>Life History Summaries</w:t>
      </w:r>
    </w:p>
    <w:p w14:paraId="7B1C66A7" w14:textId="39007B4D" w:rsidR="00851757" w:rsidRPr="00790D25" w:rsidRDefault="00851757"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The TL of all 3091 Pygmy Whitefish collected in 2013 ranged from 54 to 151 mm with a mean (</w:t>
      </w:r>
      <w:r w:rsidRPr="00790D25">
        <w:rPr>
          <w:rFonts w:ascii="Times New Roman" w:hAnsi="Times New Roman" w:cs="Times New Roman"/>
          <w:sz w:val="24"/>
          <w:szCs w:val="24"/>
          <w:u w:val="single"/>
        </w:rPr>
        <w:t>+</w:t>
      </w:r>
      <w:r w:rsidRPr="00790D25">
        <w:rPr>
          <w:rFonts w:ascii="Times New Roman" w:hAnsi="Times New Roman" w:cs="Times New Roman"/>
          <w:sz w:val="24"/>
          <w:szCs w:val="24"/>
        </w:rPr>
        <w:t>SD) of 95.2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17.7) mm.  </w:t>
      </w:r>
      <w:r w:rsidR="0007471E">
        <w:rPr>
          <w:rFonts w:ascii="Times New Roman" w:hAnsi="Times New Roman" w:cs="Times New Roman"/>
          <w:sz w:val="24"/>
          <w:szCs w:val="24"/>
        </w:rPr>
        <w:t>Of the</w:t>
      </w:r>
      <w:r w:rsidRPr="00790D25">
        <w:rPr>
          <w:rFonts w:ascii="Times New Roman" w:hAnsi="Times New Roman" w:cs="Times New Roman"/>
          <w:sz w:val="24"/>
          <w:szCs w:val="24"/>
        </w:rPr>
        <w:t xml:space="preserve"> 269 subsampled Pygmy Whitefish</w:t>
      </w:r>
      <w:r w:rsidR="0007471E">
        <w:rPr>
          <w:rFonts w:ascii="Times New Roman" w:hAnsi="Times New Roman" w:cs="Times New Roman"/>
          <w:sz w:val="24"/>
          <w:szCs w:val="24"/>
        </w:rPr>
        <w:t>, TL</w:t>
      </w:r>
      <w:r w:rsidRPr="00790D25">
        <w:rPr>
          <w:rFonts w:ascii="Times New Roman" w:hAnsi="Times New Roman" w:cs="Times New Roman"/>
          <w:sz w:val="24"/>
          <w:szCs w:val="24"/>
        </w:rPr>
        <w:t xml:space="preserve"> ranged from 55 to 151 mm with a mean of 97.1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22.5) mm</w:t>
      </w:r>
      <w:r w:rsidR="0007471E">
        <w:rPr>
          <w:rFonts w:ascii="Times New Roman" w:hAnsi="Times New Roman" w:cs="Times New Roman"/>
          <w:sz w:val="24"/>
          <w:szCs w:val="24"/>
        </w:rPr>
        <w:t xml:space="preserve"> and </w:t>
      </w:r>
      <w:r w:rsidRPr="00790D25">
        <w:rPr>
          <w:rFonts w:ascii="Times New Roman" w:hAnsi="Times New Roman" w:cs="Times New Roman"/>
          <w:sz w:val="24"/>
          <w:szCs w:val="24"/>
        </w:rPr>
        <w:t>W ranged from 0.8 to 32.0 g with a mean of 6.6 (</w:t>
      </w:r>
      <w:r w:rsidR="00BD10C3" w:rsidRPr="00790D25">
        <w:rPr>
          <w:rFonts w:ascii="Times New Roman" w:hAnsi="Times New Roman" w:cs="Times New Roman"/>
          <w:sz w:val="24"/>
          <w:szCs w:val="24"/>
          <w:u w:val="single"/>
        </w:rPr>
        <w:t>+</w:t>
      </w:r>
      <w:r w:rsidRPr="00790D25">
        <w:rPr>
          <w:rFonts w:ascii="Times New Roman" w:hAnsi="Times New Roman" w:cs="Times New Roman"/>
          <w:sz w:val="24"/>
          <w:szCs w:val="24"/>
        </w:rPr>
        <w:t xml:space="preserve">4.5) g.  </w:t>
      </w:r>
      <w:r w:rsidR="00C0297C" w:rsidRPr="00790D25">
        <w:rPr>
          <w:rFonts w:ascii="Times New Roman" w:hAnsi="Times New Roman" w:cs="Times New Roman"/>
          <w:sz w:val="24"/>
          <w:szCs w:val="24"/>
        </w:rPr>
        <w:t xml:space="preserve">Sex </w:t>
      </w:r>
      <w:r w:rsidR="00E951CC">
        <w:rPr>
          <w:rFonts w:ascii="Times New Roman" w:hAnsi="Times New Roman" w:cs="Times New Roman"/>
          <w:sz w:val="24"/>
          <w:szCs w:val="24"/>
        </w:rPr>
        <w:t>was</w:t>
      </w:r>
      <w:r w:rsidR="0007471E">
        <w:rPr>
          <w:rFonts w:ascii="Times New Roman" w:hAnsi="Times New Roman" w:cs="Times New Roman"/>
          <w:sz w:val="24"/>
          <w:szCs w:val="24"/>
        </w:rPr>
        <w:t xml:space="preserve"> not determined for</w:t>
      </w:r>
      <w:r w:rsidR="00C0297C" w:rsidRPr="00790D25">
        <w:rPr>
          <w:rFonts w:ascii="Times New Roman" w:hAnsi="Times New Roman" w:cs="Times New Roman"/>
          <w:sz w:val="24"/>
          <w:szCs w:val="24"/>
        </w:rPr>
        <w:t xml:space="preserve"> 11 </w:t>
      </w:r>
      <w:r w:rsidR="0007471E">
        <w:rPr>
          <w:rFonts w:ascii="Times New Roman" w:hAnsi="Times New Roman" w:cs="Times New Roman"/>
          <w:sz w:val="24"/>
          <w:szCs w:val="24"/>
        </w:rPr>
        <w:t xml:space="preserve">(4.1%) </w:t>
      </w:r>
      <w:r w:rsidR="00C0297C" w:rsidRPr="00790D25">
        <w:rPr>
          <w:rFonts w:ascii="Times New Roman" w:hAnsi="Times New Roman" w:cs="Times New Roman"/>
          <w:sz w:val="24"/>
          <w:szCs w:val="24"/>
        </w:rPr>
        <w:t>of the subsampled f</w:t>
      </w:r>
      <w:r w:rsidR="00E951CC">
        <w:rPr>
          <w:rFonts w:ascii="Times New Roman" w:hAnsi="Times New Roman" w:cs="Times New Roman"/>
          <w:sz w:val="24"/>
          <w:szCs w:val="24"/>
        </w:rPr>
        <w:t>ish</w:t>
      </w:r>
      <w:r w:rsidR="00C0297C" w:rsidRPr="00790D25">
        <w:rPr>
          <w:rFonts w:ascii="Times New Roman" w:hAnsi="Times New Roman" w:cs="Times New Roman"/>
          <w:sz w:val="24"/>
          <w:szCs w:val="24"/>
        </w:rPr>
        <w:t xml:space="preserve">.  Of the remaining </w:t>
      </w:r>
      <w:r w:rsidR="0007471E">
        <w:rPr>
          <w:rFonts w:ascii="Times New Roman" w:hAnsi="Times New Roman" w:cs="Times New Roman"/>
          <w:sz w:val="24"/>
          <w:szCs w:val="24"/>
        </w:rPr>
        <w:t>258 fish, 48.5% were female, 30.2% were male, and 21.3</w:t>
      </w:r>
      <w:r w:rsidR="00C0297C" w:rsidRPr="00790D25">
        <w:rPr>
          <w:rFonts w:ascii="Times New Roman" w:hAnsi="Times New Roman" w:cs="Times New Roman"/>
          <w:sz w:val="24"/>
          <w:szCs w:val="24"/>
        </w:rPr>
        <w:t>% were immature.</w:t>
      </w:r>
      <w:r w:rsidR="00BD10C3" w:rsidRPr="00790D25">
        <w:rPr>
          <w:rFonts w:ascii="Times New Roman" w:hAnsi="Times New Roman" w:cs="Times New Roman"/>
          <w:sz w:val="24"/>
          <w:szCs w:val="24"/>
        </w:rPr>
        <w:t xml:space="preserve">  The length </w:t>
      </w:r>
      <w:r w:rsidR="00C0297C" w:rsidRPr="00790D25">
        <w:rPr>
          <w:rFonts w:ascii="Times New Roman" w:hAnsi="Times New Roman" w:cs="Times New Roman"/>
          <w:sz w:val="24"/>
          <w:szCs w:val="24"/>
        </w:rPr>
        <w:t xml:space="preserve">distribution of </w:t>
      </w:r>
      <w:r w:rsidR="00BD10C3" w:rsidRPr="00790D25">
        <w:rPr>
          <w:rFonts w:ascii="Times New Roman" w:hAnsi="Times New Roman" w:cs="Times New Roman"/>
          <w:sz w:val="24"/>
          <w:szCs w:val="24"/>
        </w:rPr>
        <w:t>125 subsampled females differed</w:t>
      </w:r>
      <w:r w:rsidR="00C0297C" w:rsidRPr="00790D25">
        <w:rPr>
          <w:rFonts w:ascii="Times New Roman" w:hAnsi="Times New Roman" w:cs="Times New Roman"/>
          <w:sz w:val="24"/>
          <w:szCs w:val="24"/>
        </w:rPr>
        <w:t xml:space="preserve"> from that of </w:t>
      </w:r>
      <w:r w:rsidR="00BD10C3" w:rsidRPr="00790D25">
        <w:rPr>
          <w:rFonts w:ascii="Times New Roman" w:hAnsi="Times New Roman" w:cs="Times New Roman"/>
          <w:sz w:val="24"/>
          <w:szCs w:val="24"/>
        </w:rPr>
        <w:t xml:space="preserve">78 </w:t>
      </w:r>
      <w:r w:rsidR="00C0297C" w:rsidRPr="00790D25">
        <w:rPr>
          <w:rFonts w:ascii="Times New Roman" w:hAnsi="Times New Roman" w:cs="Times New Roman"/>
          <w:sz w:val="24"/>
          <w:szCs w:val="24"/>
        </w:rPr>
        <w:t>male</w:t>
      </w:r>
      <w:r w:rsidR="00BD10C3" w:rsidRPr="00790D25">
        <w:rPr>
          <w:rFonts w:ascii="Times New Roman" w:hAnsi="Times New Roman" w:cs="Times New Roman"/>
          <w:sz w:val="24"/>
          <w:szCs w:val="24"/>
        </w:rPr>
        <w:t xml:space="preserve">s (Kolmogorov-Smirnov test, </w:t>
      </w:r>
      <w:r w:rsidR="00D341BF">
        <w:rPr>
          <w:rFonts w:ascii="Times New Roman" w:hAnsi="Times New Roman" w:cs="Times New Roman"/>
          <w:sz w:val="24"/>
          <w:szCs w:val="24"/>
        </w:rPr>
        <w:t>D=0.59, p&lt;0.0005</w:t>
      </w:r>
      <w:r w:rsidR="00C0297C" w:rsidRPr="00790D25">
        <w:rPr>
          <w:rFonts w:ascii="Times New Roman" w:hAnsi="Times New Roman" w:cs="Times New Roman"/>
          <w:sz w:val="24"/>
          <w:szCs w:val="24"/>
        </w:rPr>
        <w:t>) with females</w:t>
      </w:r>
      <w:r w:rsidR="00BD10C3" w:rsidRPr="00790D25">
        <w:rPr>
          <w:rFonts w:ascii="Times New Roman" w:hAnsi="Times New Roman" w:cs="Times New Roman"/>
          <w:sz w:val="24"/>
          <w:szCs w:val="24"/>
        </w:rPr>
        <w:t xml:space="preserve"> significantly (Wilcoxon test</w:t>
      </w:r>
      <w:r w:rsidR="00D341BF">
        <w:rPr>
          <w:rFonts w:ascii="Times New Roman" w:hAnsi="Times New Roman" w:cs="Times New Roman"/>
          <w:sz w:val="24"/>
          <w:szCs w:val="24"/>
        </w:rPr>
        <w:t>, W=8224, p&lt;0.0005</w:t>
      </w:r>
      <w:r w:rsidR="00BD10C3" w:rsidRPr="00790D25">
        <w:rPr>
          <w:rFonts w:ascii="Times New Roman" w:hAnsi="Times New Roman" w:cs="Times New Roman"/>
          <w:sz w:val="24"/>
          <w:szCs w:val="24"/>
        </w:rPr>
        <w:t xml:space="preserve">) longer </w:t>
      </w:r>
      <w:r w:rsidR="00E951CC">
        <w:rPr>
          <w:rFonts w:ascii="Times New Roman" w:hAnsi="Times New Roman" w:cs="Times New Roman"/>
          <w:sz w:val="24"/>
          <w:szCs w:val="24"/>
        </w:rPr>
        <w:t>(</w:t>
      </w:r>
      <w:r w:rsidR="00BD10C3" w:rsidRPr="00790D25">
        <w:rPr>
          <w:rFonts w:ascii="Times New Roman" w:hAnsi="Times New Roman" w:cs="Times New Roman"/>
          <w:sz w:val="24"/>
          <w:szCs w:val="24"/>
        </w:rPr>
        <w:t>median</w:t>
      </w:r>
      <w:r w:rsidR="00C0297C" w:rsidRPr="00790D25">
        <w:rPr>
          <w:rFonts w:ascii="Times New Roman" w:hAnsi="Times New Roman" w:cs="Times New Roman"/>
          <w:sz w:val="24"/>
          <w:szCs w:val="24"/>
        </w:rPr>
        <w:t xml:space="preserve"> </w:t>
      </w:r>
      <w:r w:rsidR="00E951CC">
        <w:rPr>
          <w:rFonts w:ascii="Times New Roman" w:hAnsi="Times New Roman" w:cs="Times New Roman"/>
          <w:sz w:val="24"/>
          <w:szCs w:val="24"/>
        </w:rPr>
        <w:t xml:space="preserve">TL of </w:t>
      </w:r>
      <w:r w:rsidR="00BD10C3" w:rsidRPr="00790D25">
        <w:rPr>
          <w:rFonts w:ascii="Times New Roman" w:hAnsi="Times New Roman" w:cs="Times New Roman"/>
          <w:sz w:val="24"/>
          <w:szCs w:val="24"/>
        </w:rPr>
        <w:t xml:space="preserve">114.0 mm) than males (94.5 mm).  </w:t>
      </w:r>
      <w:r w:rsidR="00C0297C" w:rsidRPr="00790D25">
        <w:rPr>
          <w:rFonts w:ascii="Times New Roman" w:hAnsi="Times New Roman" w:cs="Times New Roman"/>
          <w:sz w:val="24"/>
          <w:szCs w:val="24"/>
        </w:rPr>
        <w:t xml:space="preserve">The maximum consensus assessed age from otoliths was </w:t>
      </w:r>
      <w:r w:rsidR="0007471E" w:rsidRPr="00790D25">
        <w:rPr>
          <w:rFonts w:ascii="Times New Roman" w:hAnsi="Times New Roman" w:cs="Times New Roman"/>
          <w:sz w:val="24"/>
          <w:szCs w:val="24"/>
        </w:rPr>
        <w:t>nine for females</w:t>
      </w:r>
      <w:r w:rsidR="0007471E">
        <w:rPr>
          <w:rFonts w:ascii="Times New Roman" w:hAnsi="Times New Roman" w:cs="Times New Roman"/>
          <w:sz w:val="24"/>
          <w:szCs w:val="24"/>
        </w:rPr>
        <w:t xml:space="preserve"> and seven for males</w:t>
      </w:r>
      <w:r w:rsidR="00C0297C" w:rsidRPr="00790D25">
        <w:rPr>
          <w:rFonts w:ascii="Times New Roman" w:hAnsi="Times New Roman" w:cs="Times New Roman"/>
          <w:sz w:val="24"/>
          <w:szCs w:val="24"/>
        </w:rPr>
        <w:t>.</w:t>
      </w:r>
    </w:p>
    <w:p w14:paraId="04EB2BAC" w14:textId="30D61103" w:rsidR="00947848" w:rsidRPr="00790D25" w:rsidRDefault="00947848" w:rsidP="00CB5602">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relationship did not differ between female, male, and immature</w:t>
      </w:r>
      <w:r w:rsidR="00D341BF">
        <w:rPr>
          <w:rFonts w:ascii="Times New Roman" w:hAnsi="Times New Roman" w:cs="Times New Roman"/>
          <w:sz w:val="24"/>
          <w:szCs w:val="24"/>
        </w:rPr>
        <w:t xml:space="preserve"> Pygmy Whitefish (F=1.60, p=0.175</w:t>
      </w:r>
      <w:r w:rsidRPr="00790D25">
        <w:rPr>
          <w:rFonts w:ascii="Times New Roman" w:hAnsi="Times New Roman" w:cs="Times New Roman"/>
          <w:sz w:val="24"/>
          <w:szCs w:val="24"/>
        </w:rPr>
        <w:t>).  The relationship fit to all sampled fish is 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(W) = -12.955+3.204log</w:t>
      </w:r>
      <w:r w:rsidRPr="00790D25">
        <w:rPr>
          <w:rFonts w:ascii="Times New Roman" w:hAnsi="Times New Roman" w:cs="Times New Roman"/>
          <w:sz w:val="24"/>
          <w:szCs w:val="24"/>
          <w:vertAlign w:val="subscript"/>
        </w:rPr>
        <w:t>e</w:t>
      </w:r>
      <w:r w:rsidRPr="00790D25">
        <w:rPr>
          <w:rFonts w:ascii="Times New Roman" w:hAnsi="Times New Roman" w:cs="Times New Roman"/>
          <w:sz w:val="24"/>
          <w:szCs w:val="24"/>
        </w:rPr>
        <w:t>(TL) (r</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=0.983).</w:t>
      </w:r>
    </w:p>
    <w:p w14:paraId="2731E3B8" w14:textId="6A72362A" w:rsidR="00CA2621" w:rsidRPr="00790D25" w:rsidRDefault="00CA2621" w:rsidP="000C07E0">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ab/>
        <w:t>The observed age-length keys for Pygmy Whitefish were quite variable</w:t>
      </w:r>
      <w:r w:rsidR="00F51B5E" w:rsidRPr="00790D25">
        <w:rPr>
          <w:rFonts w:ascii="Times New Roman" w:hAnsi="Times New Roman" w:cs="Times New Roman"/>
          <w:sz w:val="24"/>
          <w:szCs w:val="24"/>
        </w:rPr>
        <w:t xml:space="preserve"> (Table 2)</w:t>
      </w:r>
      <w:r w:rsidRPr="00790D25">
        <w:rPr>
          <w:rFonts w:ascii="Times New Roman" w:hAnsi="Times New Roman" w:cs="Times New Roman"/>
          <w:sz w:val="24"/>
          <w:szCs w:val="24"/>
        </w:rPr>
        <w:t>.  As many as five (</w:t>
      </w:r>
      <w:r w:rsidR="00A36A6E" w:rsidRPr="00790D25">
        <w:rPr>
          <w:rFonts w:ascii="Times New Roman" w:hAnsi="Times New Roman" w:cs="Times New Roman"/>
          <w:sz w:val="24"/>
          <w:szCs w:val="24"/>
        </w:rPr>
        <w:t xml:space="preserve">of seven) </w:t>
      </w:r>
      <w:r w:rsidRPr="00790D25">
        <w:rPr>
          <w:rFonts w:ascii="Times New Roman" w:hAnsi="Times New Roman" w:cs="Times New Roman"/>
          <w:sz w:val="24"/>
          <w:szCs w:val="24"/>
        </w:rPr>
        <w:t xml:space="preserve">ages were represented in one 10-mm TL interval and as many as five </w:t>
      </w:r>
      <w:r w:rsidR="00A36A6E" w:rsidRPr="00790D25">
        <w:rPr>
          <w:rFonts w:ascii="Times New Roman" w:hAnsi="Times New Roman" w:cs="Times New Roman"/>
          <w:sz w:val="24"/>
          <w:szCs w:val="24"/>
        </w:rPr>
        <w:t xml:space="preserve">(of nine) </w:t>
      </w:r>
      <w:r w:rsidRPr="00790D25">
        <w:rPr>
          <w:rFonts w:ascii="Times New Roman" w:hAnsi="Times New Roman" w:cs="Times New Roman"/>
          <w:sz w:val="24"/>
          <w:szCs w:val="24"/>
        </w:rPr>
        <w:t xml:space="preserve">TL intervals </w:t>
      </w:r>
      <w:r w:rsidR="00882086">
        <w:rPr>
          <w:rFonts w:ascii="Times New Roman" w:hAnsi="Times New Roman" w:cs="Times New Roman"/>
          <w:sz w:val="24"/>
          <w:szCs w:val="24"/>
        </w:rPr>
        <w:t xml:space="preserve">were </w:t>
      </w:r>
      <w:r w:rsidRPr="00790D25">
        <w:rPr>
          <w:rFonts w:ascii="Times New Roman" w:hAnsi="Times New Roman" w:cs="Times New Roman"/>
          <w:sz w:val="24"/>
          <w:szCs w:val="24"/>
        </w:rPr>
        <w:t>represented in one age-class for females</w:t>
      </w:r>
      <w:r w:rsidR="00F51B5E" w:rsidRPr="00790D25">
        <w:rPr>
          <w:rFonts w:ascii="Times New Roman" w:hAnsi="Times New Roman" w:cs="Times New Roman"/>
          <w:sz w:val="24"/>
          <w:szCs w:val="24"/>
        </w:rPr>
        <w:t xml:space="preserve">.  </w:t>
      </w:r>
      <w:r w:rsidRPr="00790D25">
        <w:rPr>
          <w:rFonts w:ascii="Times New Roman" w:hAnsi="Times New Roman" w:cs="Times New Roman"/>
          <w:sz w:val="24"/>
          <w:szCs w:val="24"/>
        </w:rPr>
        <w:t>Similarly,</w:t>
      </w:r>
      <w:r w:rsidR="00A36A6E" w:rsidRPr="00790D25">
        <w:rPr>
          <w:rFonts w:ascii="Times New Roman" w:hAnsi="Times New Roman" w:cs="Times New Roman"/>
          <w:sz w:val="24"/>
          <w:szCs w:val="24"/>
        </w:rPr>
        <w:t xml:space="preserve"> for males, as many as three (of six) ages were found in one 10-mm TL interval and as many as three (of six) TL intervals appear</w:t>
      </w:r>
      <w:r w:rsidR="00F51B5E" w:rsidRPr="00790D25">
        <w:rPr>
          <w:rFonts w:ascii="Times New Roman" w:hAnsi="Times New Roman" w:cs="Times New Roman"/>
          <w:sz w:val="24"/>
          <w:szCs w:val="24"/>
        </w:rPr>
        <w:t>ed in one age-class</w:t>
      </w:r>
      <w:r w:rsidR="00A36A6E" w:rsidRPr="00790D25">
        <w:rPr>
          <w:rFonts w:ascii="Times New Roman" w:hAnsi="Times New Roman" w:cs="Times New Roman"/>
          <w:sz w:val="24"/>
          <w:szCs w:val="24"/>
        </w:rPr>
        <w:t xml:space="preserve">.  </w:t>
      </w:r>
      <w:r w:rsidRPr="00790D25">
        <w:rPr>
          <w:rFonts w:ascii="Times New Roman" w:hAnsi="Times New Roman" w:cs="Times New Roman"/>
          <w:sz w:val="24"/>
          <w:szCs w:val="24"/>
        </w:rPr>
        <w:t>No significant difference was found between age-length keys for male and female Pygmy Whitefish (</w:t>
      </w:r>
      <w:r w:rsidRPr="008469AB">
        <w:rPr>
          <w:rFonts w:ascii="Symbol" w:hAnsi="Symbol" w:cs="Times New Roman"/>
          <w:sz w:val="24"/>
          <w:szCs w:val="24"/>
        </w:rPr>
        <w:t></w:t>
      </w:r>
      <w:r w:rsidRPr="00790D25">
        <w:rPr>
          <w:rFonts w:ascii="Times New Roman" w:hAnsi="Times New Roman" w:cs="Times New Roman"/>
          <w:sz w:val="24"/>
          <w:szCs w:val="24"/>
          <w:vertAlign w:val="superscript"/>
        </w:rPr>
        <w:t>2</w:t>
      </w:r>
      <w:r w:rsidRPr="00790D25">
        <w:rPr>
          <w:rFonts w:ascii="Times New Roman" w:hAnsi="Times New Roman" w:cs="Times New Roman"/>
          <w:sz w:val="24"/>
          <w:szCs w:val="24"/>
        </w:rPr>
        <w:t>=14.8, p=0.391).</w:t>
      </w:r>
    </w:p>
    <w:p w14:paraId="58CBB711" w14:textId="3A94EA6F" w:rsidR="00F51B5E" w:rsidRPr="00790D25" w:rsidRDefault="00B66C8D" w:rsidP="00AA64B4">
      <w:pPr>
        <w:spacing w:after="0" w:line="480" w:lineRule="auto"/>
        <w:ind w:firstLine="720"/>
        <w:rPr>
          <w:rFonts w:ascii="Times New Roman" w:hAnsi="Times New Roman" w:cs="Times New Roman"/>
          <w:sz w:val="24"/>
          <w:szCs w:val="24"/>
        </w:rPr>
      </w:pPr>
      <w:r w:rsidRPr="00790D25">
        <w:rPr>
          <w:rFonts w:ascii="Times New Roman" w:hAnsi="Times New Roman" w:cs="Times New Roman"/>
          <w:sz w:val="24"/>
          <w:szCs w:val="24"/>
        </w:rPr>
        <w:t>Comparisons of VBGM indicated that the length-at-age-3 parameter did not differ (F=0.65, p=0.423) but the lengths-at-age-5 (F=2</w:t>
      </w:r>
      <w:r w:rsidR="00D341BF">
        <w:rPr>
          <w:rFonts w:ascii="Times New Roman" w:hAnsi="Times New Roman" w:cs="Times New Roman"/>
          <w:sz w:val="24"/>
          <w:szCs w:val="24"/>
        </w:rPr>
        <w:t>2.8, p&lt;0.0005) and at age-7 (F=15.6, p&lt;0.0005</w:t>
      </w:r>
      <w:r w:rsidRPr="00790D25">
        <w:rPr>
          <w:rFonts w:ascii="Times New Roman" w:hAnsi="Times New Roman" w:cs="Times New Roman"/>
          <w:sz w:val="24"/>
          <w:szCs w:val="24"/>
        </w:rPr>
        <w:t xml:space="preserve">) </w:t>
      </w:r>
      <w:r w:rsidR="00BD10C3" w:rsidRPr="00790D25">
        <w:rPr>
          <w:rFonts w:ascii="Times New Roman" w:hAnsi="Times New Roman" w:cs="Times New Roman"/>
          <w:sz w:val="24"/>
          <w:szCs w:val="24"/>
        </w:rPr>
        <w:t xml:space="preserve">parameters </w:t>
      </w:r>
      <w:r w:rsidRPr="00790D25">
        <w:rPr>
          <w:rFonts w:ascii="Times New Roman" w:hAnsi="Times New Roman" w:cs="Times New Roman"/>
          <w:sz w:val="24"/>
          <w:szCs w:val="24"/>
        </w:rPr>
        <w:t xml:space="preserve">were significantly less for male than female Pygmy Whitefish.  </w:t>
      </w:r>
      <w:r w:rsidR="00BD10C3" w:rsidRPr="00790D25">
        <w:rPr>
          <w:rFonts w:ascii="Times New Roman" w:hAnsi="Times New Roman" w:cs="Times New Roman"/>
          <w:sz w:val="24"/>
          <w:szCs w:val="24"/>
        </w:rPr>
        <w:t>Growth wa</w:t>
      </w:r>
      <w:r w:rsidR="00CE28CA" w:rsidRPr="00790D25">
        <w:rPr>
          <w:rFonts w:ascii="Times New Roman" w:hAnsi="Times New Roman" w:cs="Times New Roman"/>
          <w:sz w:val="24"/>
          <w:szCs w:val="24"/>
        </w:rPr>
        <w:t xml:space="preserve">s initially </w:t>
      </w:r>
      <w:r w:rsidR="00CE28CA" w:rsidRPr="00790D25">
        <w:rPr>
          <w:rFonts w:ascii="Times New Roman" w:hAnsi="Times New Roman" w:cs="Times New Roman"/>
          <w:sz w:val="24"/>
          <w:szCs w:val="24"/>
        </w:rPr>
        <w:lastRenderedPageBreak/>
        <w:t xml:space="preserve">fast with </w:t>
      </w:r>
      <w:r w:rsidR="00BD10C3" w:rsidRPr="00790D25">
        <w:rPr>
          <w:rFonts w:ascii="Times New Roman" w:hAnsi="Times New Roman" w:cs="Times New Roman"/>
          <w:sz w:val="24"/>
          <w:szCs w:val="24"/>
        </w:rPr>
        <w:t xml:space="preserve">half of the </w:t>
      </w:r>
      <w:r w:rsidR="00CE28CA" w:rsidRPr="00790D25">
        <w:rPr>
          <w:rFonts w:ascii="Times New Roman" w:hAnsi="Times New Roman" w:cs="Times New Roman"/>
          <w:sz w:val="24"/>
          <w:szCs w:val="24"/>
        </w:rPr>
        <w:t xml:space="preserve">maximum size attained by the second year of life for male and by the third year of life for female Pygmy Whitefish (Table 3).  After the initial fast growth, both male and female Pygmy Whitefish </w:t>
      </w:r>
      <w:r w:rsidR="00BD10C3" w:rsidRPr="00790D25">
        <w:rPr>
          <w:rFonts w:ascii="Times New Roman" w:hAnsi="Times New Roman" w:cs="Times New Roman"/>
          <w:sz w:val="24"/>
          <w:szCs w:val="24"/>
        </w:rPr>
        <w:t xml:space="preserve">grew </w:t>
      </w:r>
      <w:r w:rsidR="00CE28CA" w:rsidRPr="00790D25">
        <w:rPr>
          <w:rFonts w:ascii="Times New Roman" w:hAnsi="Times New Roman" w:cs="Times New Roman"/>
          <w:sz w:val="24"/>
          <w:szCs w:val="24"/>
        </w:rPr>
        <w:t>only a few mm per year on average</w:t>
      </w:r>
      <w:r w:rsidR="00BD10C3" w:rsidRPr="00790D25">
        <w:rPr>
          <w:rFonts w:ascii="Times New Roman" w:hAnsi="Times New Roman" w:cs="Times New Roman"/>
          <w:sz w:val="24"/>
          <w:szCs w:val="24"/>
        </w:rPr>
        <w:t xml:space="preserve"> (Table 3)</w:t>
      </w:r>
      <w:r w:rsidR="00CE28CA" w:rsidRPr="00790D25">
        <w:rPr>
          <w:rFonts w:ascii="Times New Roman" w:hAnsi="Times New Roman" w:cs="Times New Roman"/>
          <w:sz w:val="24"/>
          <w:szCs w:val="24"/>
        </w:rPr>
        <w:t>.</w:t>
      </w:r>
    </w:p>
    <w:p w14:paraId="1A1F1A90" w14:textId="77777777" w:rsidR="00254319" w:rsidRPr="00790D25" w:rsidRDefault="00254319" w:rsidP="00CB5602">
      <w:pPr>
        <w:spacing w:after="0" w:line="480" w:lineRule="auto"/>
        <w:ind w:firstLine="720"/>
        <w:rPr>
          <w:rFonts w:ascii="Times New Roman" w:hAnsi="Times New Roman" w:cs="Times New Roman"/>
          <w:sz w:val="24"/>
          <w:szCs w:val="24"/>
        </w:rPr>
      </w:pPr>
    </w:p>
    <w:p w14:paraId="64BBE833" w14:textId="77777777" w:rsidR="00517D0B" w:rsidRPr="00790D25" w:rsidRDefault="00517D0B" w:rsidP="00CB5602">
      <w:pPr>
        <w:spacing w:after="0" w:line="480" w:lineRule="auto"/>
        <w:rPr>
          <w:rFonts w:ascii="Times New Roman" w:hAnsi="Times New Roman" w:cs="Times New Roman"/>
          <w:b/>
          <w:sz w:val="24"/>
          <w:szCs w:val="24"/>
        </w:rPr>
      </w:pPr>
      <w:commentRangeStart w:id="23"/>
      <w:r w:rsidRPr="00790D25">
        <w:rPr>
          <w:rFonts w:ascii="Times New Roman" w:hAnsi="Times New Roman" w:cs="Times New Roman"/>
          <w:b/>
          <w:sz w:val="24"/>
          <w:szCs w:val="24"/>
        </w:rPr>
        <w:t>Discussion</w:t>
      </w:r>
      <w:commentRangeEnd w:id="23"/>
      <w:r w:rsidR="00E32FAB">
        <w:rPr>
          <w:rStyle w:val="CommentReference"/>
        </w:rPr>
        <w:commentReference w:id="23"/>
      </w:r>
    </w:p>
    <w:p w14:paraId="4CC19101" w14:textId="77777777" w:rsidR="009E5B80" w:rsidRDefault="00996907"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We found age assessment of Pygmy Whitefish from both scales and otoliths to be difficult.  Scales from small fish appeared straightforward, but we consistently under-estimated age-2 fish by one year suggesting that a </w:t>
      </w:r>
      <w:r w:rsidR="00274B7E">
        <w:rPr>
          <w:rFonts w:ascii="Times New Roman" w:hAnsi="Times New Roman" w:cs="Times New Roman"/>
          <w:sz w:val="24"/>
          <w:szCs w:val="24"/>
        </w:rPr>
        <w:t>first annulus wa</w:t>
      </w:r>
      <w:r>
        <w:rPr>
          <w:rFonts w:ascii="Times New Roman" w:hAnsi="Times New Roman" w:cs="Times New Roman"/>
          <w:sz w:val="24"/>
          <w:szCs w:val="24"/>
        </w:rPr>
        <w:t xml:space="preserve">s missing or difficult to detect.  Scales from larger fish were also difficult to assess as circuli were few and crowded at the scale margin.  We also had a difficult time obtaining otolith thin sections that were clear in all fields of view (i.e., </w:t>
      </w:r>
      <w:r w:rsidR="00274B7E">
        <w:rPr>
          <w:rFonts w:ascii="Times New Roman" w:hAnsi="Times New Roman" w:cs="Times New Roman"/>
          <w:sz w:val="24"/>
          <w:szCs w:val="24"/>
        </w:rPr>
        <w:t>putative annuli</w:t>
      </w:r>
      <w:r>
        <w:rPr>
          <w:rFonts w:ascii="Times New Roman" w:hAnsi="Times New Roman" w:cs="Times New Roman"/>
          <w:sz w:val="24"/>
          <w:szCs w:val="24"/>
        </w:rPr>
        <w:t xml:space="preserve"> were evident near the otolith margin but not the center, or vice versa).  In additi</w:t>
      </w:r>
      <w:r w:rsidR="00274B7E">
        <w:rPr>
          <w:rFonts w:ascii="Times New Roman" w:hAnsi="Times New Roman" w:cs="Times New Roman"/>
          <w:sz w:val="24"/>
          <w:szCs w:val="24"/>
        </w:rPr>
        <w:t>on, most of the putative annuli could only be reliably detected along the otolith margin later</w:t>
      </w:r>
      <w:r w:rsidR="00D12CE3">
        <w:rPr>
          <w:rFonts w:ascii="Times New Roman" w:hAnsi="Times New Roman" w:cs="Times New Roman"/>
          <w:sz w:val="24"/>
          <w:szCs w:val="24"/>
        </w:rPr>
        <w:t>al</w:t>
      </w:r>
      <w:r w:rsidR="00274B7E">
        <w:rPr>
          <w:rFonts w:ascii="Times New Roman" w:hAnsi="Times New Roman" w:cs="Times New Roman"/>
          <w:sz w:val="24"/>
          <w:szCs w:val="24"/>
        </w:rPr>
        <w:t xml:space="preserve"> from the sulcus, rather than around the entire otolith surface. </w:t>
      </w:r>
      <w:r w:rsidR="00DB3A39">
        <w:rPr>
          <w:rFonts w:ascii="Times New Roman" w:hAnsi="Times New Roman" w:cs="Times New Roman"/>
          <w:sz w:val="24"/>
          <w:szCs w:val="24"/>
        </w:rPr>
        <w:t xml:space="preserve"> Less than 40% of the otoliths from fish that appeared from the length frequency to be age-2</w:t>
      </w:r>
      <w:r w:rsidR="00274B7E">
        <w:rPr>
          <w:rFonts w:ascii="Times New Roman" w:hAnsi="Times New Roman" w:cs="Times New Roman"/>
          <w:sz w:val="24"/>
          <w:szCs w:val="24"/>
        </w:rPr>
        <w:t xml:space="preserve"> </w:t>
      </w:r>
      <w:r w:rsidR="00DB3A39">
        <w:rPr>
          <w:rFonts w:ascii="Times New Roman" w:hAnsi="Times New Roman" w:cs="Times New Roman"/>
          <w:sz w:val="24"/>
          <w:szCs w:val="24"/>
        </w:rPr>
        <w:t>were assessed as age-2.</w:t>
      </w:r>
    </w:p>
    <w:p w14:paraId="7FF114F5" w14:textId="2357BC44" w:rsidR="00274B7E" w:rsidRDefault="009E5B80"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Difficulties in assessing ages was evident in variable assessed ages.  </w:t>
      </w:r>
      <w:r w:rsidR="00274B7E">
        <w:rPr>
          <w:rFonts w:ascii="Times New Roman" w:hAnsi="Times New Roman" w:cs="Times New Roman"/>
          <w:sz w:val="24"/>
          <w:szCs w:val="24"/>
        </w:rPr>
        <w:t>Moderate variability in age as</w:t>
      </w:r>
      <w:r>
        <w:rPr>
          <w:rFonts w:ascii="Times New Roman" w:hAnsi="Times New Roman" w:cs="Times New Roman"/>
          <w:sz w:val="24"/>
          <w:szCs w:val="24"/>
        </w:rPr>
        <w:t>sessments among readers was</w:t>
      </w:r>
      <w:r w:rsidR="00274B7E">
        <w:rPr>
          <w:rFonts w:ascii="Times New Roman" w:hAnsi="Times New Roman" w:cs="Times New Roman"/>
          <w:sz w:val="24"/>
          <w:szCs w:val="24"/>
        </w:rPr>
        <w:t xml:space="preserve"> evident by perfect agreement</w:t>
      </w:r>
      <w:r>
        <w:rPr>
          <w:rFonts w:ascii="Times New Roman" w:hAnsi="Times New Roman" w:cs="Times New Roman"/>
          <w:sz w:val="24"/>
          <w:szCs w:val="24"/>
        </w:rPr>
        <w:t>s of less than 70%</w:t>
      </w:r>
      <w:r w:rsidR="00274B7E">
        <w:rPr>
          <w:rFonts w:ascii="Times New Roman" w:hAnsi="Times New Roman" w:cs="Times New Roman"/>
          <w:sz w:val="24"/>
          <w:szCs w:val="24"/>
        </w:rPr>
        <w:t xml:space="preserve"> (though, agreement to within one year was </w:t>
      </w:r>
      <w:r>
        <w:rPr>
          <w:rFonts w:ascii="Times New Roman" w:hAnsi="Times New Roman" w:cs="Times New Roman"/>
          <w:sz w:val="24"/>
          <w:szCs w:val="24"/>
        </w:rPr>
        <w:t>more than 94%</w:t>
      </w:r>
      <w:r w:rsidR="00274B7E">
        <w:rPr>
          <w:rFonts w:ascii="Times New Roman" w:hAnsi="Times New Roman" w:cs="Times New Roman"/>
          <w:sz w:val="24"/>
          <w:szCs w:val="24"/>
        </w:rPr>
        <w:t>) and CVs of over 9%</w:t>
      </w:r>
      <w:r w:rsidR="00D12CE3">
        <w:rPr>
          <w:rFonts w:ascii="Times New Roman" w:hAnsi="Times New Roman" w:cs="Times New Roman"/>
          <w:sz w:val="24"/>
          <w:szCs w:val="24"/>
        </w:rPr>
        <w:t xml:space="preserve"> which are</w:t>
      </w:r>
      <w:r w:rsidR="00274B7E">
        <w:rPr>
          <w:rFonts w:ascii="Times New Roman" w:hAnsi="Times New Roman" w:cs="Times New Roman"/>
          <w:sz w:val="24"/>
          <w:szCs w:val="24"/>
        </w:rPr>
        <w:t xml:space="preserve"> greater than the median of 7.6% that </w:t>
      </w:r>
      <w:proofErr w:type="spellStart"/>
      <w:r w:rsidR="00274B7E">
        <w:rPr>
          <w:rFonts w:ascii="Times New Roman" w:hAnsi="Times New Roman" w:cs="Times New Roman"/>
          <w:sz w:val="24"/>
          <w:szCs w:val="24"/>
        </w:rPr>
        <w:t>Campana</w:t>
      </w:r>
      <w:proofErr w:type="spellEnd"/>
      <w:r w:rsidR="00274B7E">
        <w:rPr>
          <w:rFonts w:ascii="Times New Roman" w:hAnsi="Times New Roman" w:cs="Times New Roman"/>
          <w:sz w:val="24"/>
          <w:szCs w:val="24"/>
        </w:rPr>
        <w:t xml:space="preserve"> (2001) reported from studies on a variety of species.</w:t>
      </w:r>
      <w:r>
        <w:rPr>
          <w:rFonts w:ascii="Times New Roman" w:hAnsi="Times New Roman" w:cs="Times New Roman"/>
          <w:sz w:val="24"/>
          <w:szCs w:val="24"/>
        </w:rPr>
        <w:t xml:space="preserve">  Our observations of number of ages within a single length-class or numbe</w:t>
      </w:r>
      <w:r w:rsidR="00B66F92">
        <w:rPr>
          <w:rFonts w:ascii="Times New Roman" w:hAnsi="Times New Roman" w:cs="Times New Roman"/>
          <w:sz w:val="24"/>
          <w:szCs w:val="24"/>
        </w:rPr>
        <w:t>r of length-classes with</w:t>
      </w:r>
      <w:r>
        <w:rPr>
          <w:rFonts w:ascii="Times New Roman" w:hAnsi="Times New Roman" w:cs="Times New Roman"/>
          <w:sz w:val="24"/>
          <w:szCs w:val="24"/>
        </w:rPr>
        <w:t xml:space="preserve">in a single age </w:t>
      </w:r>
      <w:r w:rsidR="00B66F92">
        <w:rPr>
          <w:rFonts w:ascii="Times New Roman" w:hAnsi="Times New Roman" w:cs="Times New Roman"/>
          <w:sz w:val="24"/>
          <w:szCs w:val="24"/>
        </w:rPr>
        <w:t xml:space="preserve">(for otoliths) </w:t>
      </w:r>
      <w:r>
        <w:rPr>
          <w:rFonts w:ascii="Times New Roman" w:hAnsi="Times New Roman" w:cs="Times New Roman"/>
          <w:sz w:val="24"/>
          <w:szCs w:val="24"/>
        </w:rPr>
        <w:t xml:space="preserve">were similar to those found by </w:t>
      </w:r>
      <w:proofErr w:type="spellStart"/>
      <w:r w:rsidR="00B66F92">
        <w:rPr>
          <w:rFonts w:ascii="Times New Roman" w:hAnsi="Times New Roman" w:cs="Times New Roman"/>
          <w:sz w:val="24"/>
          <w:szCs w:val="24"/>
        </w:rPr>
        <w:t>Weisel</w:t>
      </w:r>
      <w:proofErr w:type="spellEnd"/>
      <w:r w:rsidR="00B66F92">
        <w:rPr>
          <w:rFonts w:ascii="Times New Roman" w:hAnsi="Times New Roman" w:cs="Times New Roman"/>
          <w:sz w:val="24"/>
          <w:szCs w:val="24"/>
        </w:rPr>
        <w:t xml:space="preserve"> et al. (1973) for length-classes within an age, but higher than that of </w:t>
      </w:r>
      <w:r>
        <w:rPr>
          <w:rFonts w:ascii="Times New Roman" w:hAnsi="Times New Roman" w:cs="Times New Roman"/>
          <w:sz w:val="24"/>
          <w:szCs w:val="24"/>
        </w:rPr>
        <w:t xml:space="preserve">Eschmeyer and Bailey (1955) and </w:t>
      </w:r>
      <w:proofErr w:type="spellStart"/>
      <w:r>
        <w:rPr>
          <w:rFonts w:ascii="Times New Roman" w:hAnsi="Times New Roman" w:cs="Times New Roman"/>
          <w:sz w:val="24"/>
          <w:szCs w:val="24"/>
        </w:rPr>
        <w:t>McCart</w:t>
      </w:r>
      <w:proofErr w:type="spellEnd"/>
      <w:r>
        <w:rPr>
          <w:rFonts w:ascii="Times New Roman" w:hAnsi="Times New Roman" w:cs="Times New Roman"/>
          <w:sz w:val="24"/>
          <w:szCs w:val="24"/>
        </w:rPr>
        <w:t xml:space="preserve"> (196</w:t>
      </w:r>
      <w:ins w:id="24" w:author="Taylor Stewart" w:date="2014-08-17T15:05:00Z">
        <w:r w:rsidR="004928D6">
          <w:rPr>
            <w:rFonts w:ascii="Times New Roman" w:hAnsi="Times New Roman" w:cs="Times New Roman"/>
            <w:sz w:val="24"/>
            <w:szCs w:val="24"/>
          </w:rPr>
          <w:t>3</w:t>
        </w:r>
      </w:ins>
      <w:r>
        <w:rPr>
          <w:rFonts w:ascii="Times New Roman" w:hAnsi="Times New Roman" w:cs="Times New Roman"/>
          <w:sz w:val="24"/>
          <w:szCs w:val="24"/>
        </w:rPr>
        <w:t xml:space="preserve">) </w:t>
      </w:r>
      <w:r w:rsidR="00B66F92">
        <w:rPr>
          <w:rFonts w:ascii="Times New Roman" w:hAnsi="Times New Roman" w:cs="Times New Roman"/>
          <w:sz w:val="24"/>
          <w:szCs w:val="24"/>
        </w:rPr>
        <w:t>for both measures (for scales).</w:t>
      </w:r>
    </w:p>
    <w:p w14:paraId="4E519F3E" w14:textId="29069AD2" w:rsidR="00DB3A39" w:rsidRDefault="00DB3A39"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
        <w:t>Ages assess</w:t>
      </w:r>
      <w:r w:rsidR="009E5B80">
        <w:rPr>
          <w:rFonts w:ascii="Times New Roman" w:hAnsi="Times New Roman" w:cs="Times New Roman"/>
          <w:sz w:val="24"/>
          <w:szCs w:val="24"/>
        </w:rPr>
        <w:t>ed</w:t>
      </w:r>
      <w:r>
        <w:rPr>
          <w:rFonts w:ascii="Times New Roman" w:hAnsi="Times New Roman" w:cs="Times New Roman"/>
          <w:sz w:val="24"/>
          <w:szCs w:val="24"/>
        </w:rPr>
        <w:t xml:space="preserve"> from otoliths were gen</w:t>
      </w:r>
      <w:r w:rsidR="009E5B80">
        <w:rPr>
          <w:rFonts w:ascii="Times New Roman" w:hAnsi="Times New Roman" w:cs="Times New Roman"/>
          <w:sz w:val="24"/>
          <w:szCs w:val="24"/>
        </w:rPr>
        <w:t>erally higher than ages assessed</w:t>
      </w:r>
      <w:r>
        <w:rPr>
          <w:rFonts w:ascii="Times New Roman" w:hAnsi="Times New Roman" w:cs="Times New Roman"/>
          <w:sz w:val="24"/>
          <w:szCs w:val="24"/>
        </w:rPr>
        <w:t xml:space="preserve"> from scales.  However, if one year was added to the scale ages to account for apparent missing or non-detectable fist annulus then the mean scale age was not different from the otolith until after an otolith age of five.</w:t>
      </w:r>
      <w:r w:rsidR="00542C55">
        <w:rPr>
          <w:rFonts w:ascii="Times New Roman" w:hAnsi="Times New Roman" w:cs="Times New Roman"/>
          <w:sz w:val="24"/>
          <w:szCs w:val="24"/>
        </w:rPr>
        <w:t xml:space="preserve">  Thus, if future research can </w:t>
      </w:r>
      <w:r w:rsidR="00B66F92">
        <w:rPr>
          <w:rFonts w:ascii="Times New Roman" w:hAnsi="Times New Roman" w:cs="Times New Roman"/>
          <w:sz w:val="24"/>
          <w:szCs w:val="24"/>
        </w:rPr>
        <w:t>rectify the</w:t>
      </w:r>
      <w:r w:rsidR="00542C55">
        <w:rPr>
          <w:rFonts w:ascii="Times New Roman" w:hAnsi="Times New Roman" w:cs="Times New Roman"/>
          <w:sz w:val="24"/>
          <w:szCs w:val="24"/>
        </w:rPr>
        <w:t xml:space="preserve"> issue related to the first annulus on scales</w:t>
      </w:r>
      <w:r w:rsidR="00B66F92">
        <w:rPr>
          <w:rFonts w:ascii="Times New Roman" w:hAnsi="Times New Roman" w:cs="Times New Roman"/>
          <w:sz w:val="24"/>
          <w:szCs w:val="24"/>
        </w:rPr>
        <w:t>,</w:t>
      </w:r>
      <w:r w:rsidR="00542C55">
        <w:rPr>
          <w:rFonts w:ascii="Times New Roman" w:hAnsi="Times New Roman" w:cs="Times New Roman"/>
          <w:sz w:val="24"/>
          <w:szCs w:val="24"/>
        </w:rPr>
        <w:t xml:space="preserve"> then scales and otoliths could be used interchangeably for Pygmy Whitefish as old as age-5.  Furthermore, given the lack of old fish and the great variability in ages from otoliths, using scales for all fish, assuming that the first annulus issue is resolved, would likely result in very minor differences in metrics derived from ages for Pygmy Whitefish.</w:t>
      </w:r>
    </w:p>
    <w:p w14:paraId="57D2732D" w14:textId="6674A3B6" w:rsidR="005120FB" w:rsidRDefault="00542C55" w:rsidP="00781B35">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120FB">
        <w:rPr>
          <w:rFonts w:ascii="Times New Roman" w:hAnsi="Times New Roman" w:cs="Times New Roman"/>
          <w:sz w:val="24"/>
          <w:szCs w:val="24"/>
        </w:rPr>
        <w:t xml:space="preserve">The life history metrics that we examined </w:t>
      </w:r>
      <w:r w:rsidR="00E32FAB">
        <w:rPr>
          <w:rFonts w:ascii="Times New Roman" w:hAnsi="Times New Roman" w:cs="Times New Roman"/>
          <w:sz w:val="24"/>
          <w:szCs w:val="24"/>
        </w:rPr>
        <w:t xml:space="preserve">in this paper </w:t>
      </w:r>
      <w:r w:rsidR="005120FB">
        <w:rPr>
          <w:rFonts w:ascii="Times New Roman" w:hAnsi="Times New Roman" w:cs="Times New Roman"/>
          <w:sz w:val="24"/>
          <w:szCs w:val="24"/>
        </w:rPr>
        <w:t xml:space="preserve">appear to have changed little from what Eschmeyer and Bailey (1955) described.  Our fish had a slightly longer maximum size, a similar pattern with males more prevalent at younger ages and females at older ages, and similar growth rates (Table 3).  In addition, we documented a difference in mean length-at-age for Pygmy Whitefish after age-4, which is consistent with observations made for other populations </w:t>
      </w:r>
      <w:r w:rsidR="00DA081F" w:rsidRPr="00790D25">
        <w:rPr>
          <w:rFonts w:ascii="Times New Roman" w:hAnsi="Times New Roman" w:cs="Times New Roman"/>
          <w:sz w:val="24"/>
          <w:szCs w:val="24"/>
        </w:rPr>
        <w:t>across North Ame</w:t>
      </w:r>
      <w:r w:rsidR="00DB534E" w:rsidRPr="00790D25">
        <w:rPr>
          <w:rFonts w:ascii="Times New Roman" w:hAnsi="Times New Roman" w:cs="Times New Roman"/>
          <w:sz w:val="24"/>
          <w:szCs w:val="24"/>
        </w:rPr>
        <w:t>rica (Eschmeyer and Bailey 1955; Heard and Hartman 1965; Mackay 2000; McCart 1963; Weisel and Dillon 1954;</w:t>
      </w:r>
      <w:r w:rsidR="00DA081F" w:rsidRPr="00790D25">
        <w:rPr>
          <w:rFonts w:ascii="Times New Roman" w:hAnsi="Times New Roman" w:cs="Times New Roman"/>
          <w:sz w:val="24"/>
          <w:szCs w:val="24"/>
        </w:rPr>
        <w:t xml:space="preserve"> </w:t>
      </w:r>
      <w:proofErr w:type="spellStart"/>
      <w:r w:rsidR="00DA081F" w:rsidRPr="00790D25">
        <w:rPr>
          <w:rFonts w:ascii="Times New Roman" w:hAnsi="Times New Roman" w:cs="Times New Roman"/>
          <w:sz w:val="24"/>
          <w:szCs w:val="24"/>
        </w:rPr>
        <w:t>Zemlak</w:t>
      </w:r>
      <w:proofErr w:type="spellEnd"/>
      <w:r w:rsidR="00DA081F" w:rsidRPr="00790D25">
        <w:rPr>
          <w:rFonts w:ascii="Times New Roman" w:hAnsi="Times New Roman" w:cs="Times New Roman"/>
          <w:sz w:val="24"/>
          <w:szCs w:val="24"/>
        </w:rPr>
        <w:t xml:space="preserve"> and </w:t>
      </w:r>
      <w:proofErr w:type="spellStart"/>
      <w:r w:rsidR="00DA081F" w:rsidRPr="00790D25">
        <w:rPr>
          <w:rFonts w:ascii="Times New Roman" w:hAnsi="Times New Roman" w:cs="Times New Roman"/>
          <w:sz w:val="24"/>
          <w:szCs w:val="24"/>
        </w:rPr>
        <w:t>McPhail</w:t>
      </w:r>
      <w:proofErr w:type="spellEnd"/>
      <w:r w:rsidR="00DA081F" w:rsidRPr="00790D25">
        <w:rPr>
          <w:rFonts w:ascii="Times New Roman" w:hAnsi="Times New Roman" w:cs="Times New Roman"/>
          <w:sz w:val="24"/>
          <w:szCs w:val="24"/>
        </w:rPr>
        <w:t xml:space="preserve"> 2006).</w:t>
      </w:r>
      <w:r w:rsidR="005120FB">
        <w:rPr>
          <w:rFonts w:ascii="Times New Roman" w:hAnsi="Times New Roman" w:cs="Times New Roman"/>
          <w:sz w:val="24"/>
          <w:szCs w:val="24"/>
        </w:rPr>
        <w:t xml:space="preserve">  Our results suggest, however, that Pygmy Whitefish in Lake Superior live to an older age than previously thought.  This observation is likely a result of our use of otoliths to assess age and should be treated as a provisional conclusion until otolith ages can be validated.</w:t>
      </w:r>
    </w:p>
    <w:p w14:paraId="2455505C" w14:textId="1D5FEC18" w:rsidR="00245833" w:rsidRDefault="00E32FAB" w:rsidP="00CB5602">
      <w:pPr>
        <w:spacing w:after="0" w:line="480" w:lineRule="auto"/>
        <w:ind w:firstLine="720"/>
        <w:rPr>
          <w:rFonts w:ascii="Times New Roman" w:hAnsi="Times New Roman" w:cs="Times New Roman"/>
          <w:sz w:val="24"/>
          <w:szCs w:val="24"/>
        </w:rPr>
      </w:pPr>
      <w:commentRangeStart w:id="25"/>
      <w:r>
        <w:rPr>
          <w:rFonts w:ascii="Times New Roman" w:hAnsi="Times New Roman" w:cs="Times New Roman"/>
          <w:sz w:val="24"/>
          <w:szCs w:val="24"/>
        </w:rPr>
        <w:t>NEED SOMETHING TO FINISH WITH HERE.</w:t>
      </w:r>
      <w:commentRangeEnd w:id="25"/>
      <w:r w:rsidR="00D16DA4">
        <w:rPr>
          <w:rStyle w:val="CommentReference"/>
        </w:rPr>
        <w:commentReference w:id="25"/>
      </w:r>
    </w:p>
    <w:p w14:paraId="23B978E7" w14:textId="77777777" w:rsidR="00E32FAB" w:rsidRPr="00790D25" w:rsidRDefault="00E32FAB" w:rsidP="00CB5602">
      <w:pPr>
        <w:spacing w:after="0" w:line="480" w:lineRule="auto"/>
        <w:ind w:firstLine="720"/>
        <w:rPr>
          <w:rFonts w:ascii="Times New Roman" w:hAnsi="Times New Roman" w:cs="Times New Roman"/>
          <w:sz w:val="24"/>
          <w:szCs w:val="24"/>
        </w:rPr>
      </w:pPr>
    </w:p>
    <w:p w14:paraId="77F8A6BF" w14:textId="77777777" w:rsidR="002276F7" w:rsidRPr="00790D25" w:rsidRDefault="00082496" w:rsidP="00CB5602">
      <w:pPr>
        <w:spacing w:after="0" w:line="480" w:lineRule="auto"/>
        <w:rPr>
          <w:rFonts w:ascii="Times New Roman" w:hAnsi="Times New Roman" w:cs="Times New Roman"/>
          <w:sz w:val="24"/>
          <w:szCs w:val="24"/>
        </w:rPr>
      </w:pPr>
      <w:r w:rsidRPr="00790D25">
        <w:rPr>
          <w:rFonts w:ascii="Times New Roman" w:hAnsi="Times New Roman" w:cs="Times New Roman"/>
          <w:b/>
          <w:sz w:val="24"/>
          <w:szCs w:val="24"/>
        </w:rPr>
        <w:t>Acknowledgments</w:t>
      </w:r>
    </w:p>
    <w:p w14:paraId="1921D89D" w14:textId="28DF9BB0" w:rsidR="00082496" w:rsidRPr="00790D25" w:rsidRDefault="00082496" w:rsidP="00781B35">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Lori </w:t>
      </w:r>
      <w:proofErr w:type="spellStart"/>
      <w:r w:rsidRPr="00790D25">
        <w:rPr>
          <w:rFonts w:ascii="Times New Roman" w:hAnsi="Times New Roman" w:cs="Times New Roman"/>
          <w:sz w:val="24"/>
          <w:szCs w:val="24"/>
        </w:rPr>
        <w:t>Evrard</w:t>
      </w:r>
      <w:proofErr w:type="spellEnd"/>
      <w:r w:rsidRPr="00790D25">
        <w:rPr>
          <w:rFonts w:ascii="Times New Roman" w:hAnsi="Times New Roman" w:cs="Times New Roman"/>
          <w:sz w:val="24"/>
          <w:szCs w:val="24"/>
        </w:rPr>
        <w:t>,</w:t>
      </w:r>
      <w:r w:rsidR="0062558D" w:rsidRPr="00790D25">
        <w:rPr>
          <w:rFonts w:ascii="Times New Roman" w:hAnsi="Times New Roman" w:cs="Times New Roman"/>
          <w:sz w:val="24"/>
          <w:szCs w:val="24"/>
        </w:rPr>
        <w:t xml:space="preserve"> Charles</w:t>
      </w:r>
      <w:r w:rsidRPr="00790D25">
        <w:rPr>
          <w:rFonts w:ascii="Times New Roman" w:hAnsi="Times New Roman" w:cs="Times New Roman"/>
          <w:sz w:val="24"/>
          <w:szCs w:val="24"/>
        </w:rPr>
        <w:t xml:space="preserve"> Carrier, Keith Peterson, and Joe </w:t>
      </w:r>
      <w:r w:rsidR="00D737A7" w:rsidRPr="00790D25">
        <w:rPr>
          <w:rFonts w:ascii="Times New Roman" w:hAnsi="Times New Roman" w:cs="Times New Roman"/>
          <w:sz w:val="24"/>
          <w:szCs w:val="24"/>
        </w:rPr>
        <w:t xml:space="preserve">Walters </w:t>
      </w:r>
      <w:r w:rsidR="00EC1A87" w:rsidRPr="00790D25">
        <w:rPr>
          <w:rFonts w:ascii="Times New Roman" w:hAnsi="Times New Roman" w:cs="Times New Roman"/>
          <w:sz w:val="24"/>
          <w:szCs w:val="24"/>
        </w:rPr>
        <w:t xml:space="preserve">assisted with field collections </w:t>
      </w:r>
      <w:r w:rsidR="00D737A7" w:rsidRPr="00790D25">
        <w:rPr>
          <w:rFonts w:ascii="Times New Roman" w:hAnsi="Times New Roman" w:cs="Times New Roman"/>
          <w:sz w:val="24"/>
          <w:szCs w:val="24"/>
        </w:rPr>
        <w:t>onboard the R/V Kiyi</w:t>
      </w:r>
      <w:r w:rsidRPr="00790D25">
        <w:rPr>
          <w:rFonts w:ascii="Times New Roman" w:hAnsi="Times New Roman" w:cs="Times New Roman"/>
          <w:sz w:val="24"/>
          <w:szCs w:val="24"/>
        </w:rPr>
        <w:t>.</w:t>
      </w:r>
      <w:r w:rsidR="00EC1A87"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Dalton Lebeda </w:t>
      </w:r>
      <w:r w:rsidR="00EC1A87" w:rsidRPr="00790D25">
        <w:rPr>
          <w:rFonts w:ascii="Times New Roman" w:hAnsi="Times New Roman" w:cs="Times New Roman"/>
          <w:sz w:val="24"/>
          <w:szCs w:val="24"/>
        </w:rPr>
        <w:t xml:space="preserve">performed a </w:t>
      </w:r>
      <w:r w:rsidRPr="00790D25">
        <w:rPr>
          <w:rFonts w:ascii="Times New Roman" w:hAnsi="Times New Roman" w:cs="Times New Roman"/>
          <w:sz w:val="24"/>
          <w:szCs w:val="24"/>
        </w:rPr>
        <w:t xml:space="preserve">second reading on scale </w:t>
      </w:r>
      <w:r w:rsidR="00EC1A87" w:rsidRPr="00790D25">
        <w:rPr>
          <w:rFonts w:ascii="Times New Roman" w:hAnsi="Times New Roman" w:cs="Times New Roman"/>
          <w:sz w:val="24"/>
          <w:szCs w:val="24"/>
        </w:rPr>
        <w:t>samples</w:t>
      </w:r>
      <w:r w:rsidRPr="00790D25">
        <w:rPr>
          <w:rFonts w:ascii="Times New Roman" w:hAnsi="Times New Roman" w:cs="Times New Roman"/>
          <w:sz w:val="24"/>
          <w:szCs w:val="24"/>
        </w:rPr>
        <w:t xml:space="preserve">. </w:t>
      </w:r>
      <w:r w:rsidR="0025164E" w:rsidRPr="00790D25">
        <w:rPr>
          <w:rFonts w:ascii="Times New Roman" w:hAnsi="Times New Roman" w:cs="Times New Roman"/>
          <w:sz w:val="24"/>
          <w:szCs w:val="24"/>
        </w:rPr>
        <w:t xml:space="preserve">Hanna </w:t>
      </w:r>
      <w:r w:rsidR="0025164E" w:rsidRPr="00790D25">
        <w:rPr>
          <w:rFonts w:ascii="Times New Roman" w:hAnsi="Times New Roman" w:cs="Times New Roman"/>
          <w:sz w:val="24"/>
          <w:szCs w:val="24"/>
        </w:rPr>
        <w:lastRenderedPageBreak/>
        <w:t>Fiori</w:t>
      </w:r>
      <w:r w:rsidR="00FC01F0" w:rsidRPr="00790D25">
        <w:rPr>
          <w:rFonts w:ascii="Times New Roman" w:hAnsi="Times New Roman" w:cs="Times New Roman"/>
          <w:sz w:val="24"/>
          <w:szCs w:val="24"/>
        </w:rPr>
        <w:t>o</w:t>
      </w:r>
      <w:r w:rsidR="00B66F92">
        <w:rPr>
          <w:rFonts w:ascii="Times New Roman" w:hAnsi="Times New Roman" w:cs="Times New Roman"/>
          <w:sz w:val="24"/>
          <w:szCs w:val="24"/>
        </w:rPr>
        <w:t>,</w:t>
      </w:r>
      <w:r w:rsidR="00B66F92" w:rsidRPr="00B66F92">
        <w:rPr>
          <w:rFonts w:ascii="Times New Roman" w:hAnsi="Times New Roman" w:cs="Times New Roman"/>
          <w:sz w:val="24"/>
          <w:szCs w:val="24"/>
        </w:rPr>
        <w:t xml:space="preserve"> </w:t>
      </w:r>
      <w:r w:rsidR="00B66F92" w:rsidRPr="00790D25">
        <w:rPr>
          <w:rFonts w:ascii="Times New Roman" w:hAnsi="Times New Roman" w:cs="Times New Roman"/>
          <w:sz w:val="24"/>
          <w:szCs w:val="24"/>
        </w:rPr>
        <w:t>Scott Sapper</w:t>
      </w:r>
      <w:r w:rsidR="00B66F92">
        <w:rPr>
          <w:rFonts w:ascii="Times New Roman" w:hAnsi="Times New Roman" w:cs="Times New Roman"/>
          <w:sz w:val="24"/>
          <w:szCs w:val="24"/>
        </w:rPr>
        <w:t>,</w:t>
      </w:r>
      <w:r w:rsidR="00B66F92" w:rsidRPr="00790D25">
        <w:rPr>
          <w:rFonts w:ascii="Times New Roman" w:hAnsi="Times New Roman" w:cs="Times New Roman"/>
          <w:sz w:val="24"/>
          <w:szCs w:val="24"/>
        </w:rPr>
        <w:t xml:space="preserve"> and Glenn Miller</w:t>
      </w:r>
      <w:r w:rsidR="0025164E" w:rsidRPr="00790D25">
        <w:rPr>
          <w:rFonts w:ascii="Times New Roman" w:hAnsi="Times New Roman" w:cs="Times New Roman"/>
          <w:sz w:val="24"/>
          <w:szCs w:val="24"/>
        </w:rPr>
        <w:t xml:space="preserve"> </w:t>
      </w:r>
      <w:r w:rsidR="00EC1A87" w:rsidRPr="00790D25">
        <w:rPr>
          <w:rFonts w:ascii="Times New Roman" w:hAnsi="Times New Roman" w:cs="Times New Roman"/>
          <w:sz w:val="24"/>
          <w:szCs w:val="24"/>
        </w:rPr>
        <w:t>assisted</w:t>
      </w:r>
      <w:r w:rsidR="00B66F92">
        <w:rPr>
          <w:rFonts w:ascii="Times New Roman" w:hAnsi="Times New Roman" w:cs="Times New Roman"/>
          <w:sz w:val="24"/>
          <w:szCs w:val="24"/>
        </w:rPr>
        <w:t xml:space="preserve"> with otolith </w:t>
      </w:r>
      <w:r w:rsidR="0025164E" w:rsidRPr="00790D25">
        <w:rPr>
          <w:rFonts w:ascii="Times New Roman" w:hAnsi="Times New Roman" w:cs="Times New Roman"/>
          <w:sz w:val="24"/>
          <w:szCs w:val="24"/>
        </w:rPr>
        <w:t>preparation</w:t>
      </w:r>
      <w:r w:rsidR="00B66F92">
        <w:rPr>
          <w:rFonts w:ascii="Times New Roman" w:hAnsi="Times New Roman" w:cs="Times New Roman"/>
          <w:sz w:val="24"/>
          <w:szCs w:val="24"/>
        </w:rPr>
        <w:t xml:space="preserve"> or initial assessments</w:t>
      </w:r>
      <w:r w:rsidR="00EC1A87" w:rsidRPr="00790D25">
        <w:rPr>
          <w:rFonts w:ascii="Times New Roman" w:hAnsi="Times New Roman" w:cs="Times New Roman"/>
          <w:sz w:val="24"/>
          <w:szCs w:val="24"/>
        </w:rPr>
        <w:t>.  XXX improved the quality and clarity of the paper.  Mention of trade names or commercial products does not constitute endorsement or recommendation for use.  This article is contribution XXXX of the U.S. Geological Survey Great Lake Science Center.</w:t>
      </w:r>
    </w:p>
    <w:p w14:paraId="427FAFD0" w14:textId="77777777" w:rsidR="00FC4777" w:rsidRPr="00790D25" w:rsidRDefault="00FC4777" w:rsidP="00CB5602">
      <w:pPr>
        <w:spacing w:after="0" w:line="480" w:lineRule="auto"/>
        <w:rPr>
          <w:rFonts w:ascii="Times New Roman" w:hAnsi="Times New Roman" w:cs="Times New Roman"/>
          <w:sz w:val="24"/>
          <w:szCs w:val="24"/>
        </w:rPr>
      </w:pPr>
    </w:p>
    <w:p w14:paraId="3788A1EB" w14:textId="77777777" w:rsidR="00517D0B" w:rsidRPr="00790D25" w:rsidRDefault="00564159" w:rsidP="00CB5602">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t>References</w:t>
      </w:r>
    </w:p>
    <w:p w14:paraId="0FB888AB" w14:textId="05C49756" w:rsidR="00086D05" w:rsidRDefault="00086D05"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Baty</w:t>
      </w:r>
      <w:proofErr w:type="spellEnd"/>
      <w:r w:rsidRPr="00790D25">
        <w:rPr>
          <w:rFonts w:ascii="Times New Roman" w:hAnsi="Times New Roman" w:cs="Times New Roman"/>
          <w:sz w:val="24"/>
          <w:szCs w:val="24"/>
        </w:rPr>
        <w:t xml:space="preserve"> F, Ritz C, Charles S, </w:t>
      </w:r>
      <w:proofErr w:type="spellStart"/>
      <w:r w:rsidRPr="00790D25">
        <w:rPr>
          <w:rFonts w:ascii="Times New Roman" w:hAnsi="Times New Roman" w:cs="Times New Roman"/>
          <w:sz w:val="24"/>
          <w:szCs w:val="24"/>
        </w:rPr>
        <w:t>Brutsche</w:t>
      </w:r>
      <w:proofErr w:type="spellEnd"/>
      <w:r w:rsidRPr="00790D25">
        <w:rPr>
          <w:rFonts w:ascii="Times New Roman" w:hAnsi="Times New Roman" w:cs="Times New Roman"/>
          <w:sz w:val="24"/>
          <w:szCs w:val="24"/>
        </w:rPr>
        <w:t xml:space="preserve"> M, </w:t>
      </w:r>
      <w:proofErr w:type="spellStart"/>
      <w:r w:rsidRPr="00790D25">
        <w:rPr>
          <w:rFonts w:ascii="Times New Roman" w:hAnsi="Times New Roman" w:cs="Times New Roman"/>
          <w:sz w:val="24"/>
          <w:szCs w:val="24"/>
        </w:rPr>
        <w:t>Flandrois</w:t>
      </w:r>
      <w:proofErr w:type="spellEnd"/>
      <w:r w:rsidRPr="00790D25">
        <w:rPr>
          <w:rFonts w:ascii="Times New Roman" w:hAnsi="Times New Roman" w:cs="Times New Roman"/>
          <w:sz w:val="24"/>
          <w:szCs w:val="24"/>
        </w:rPr>
        <w:t xml:space="preserve"> JP, </w:t>
      </w:r>
      <w:proofErr w:type="spellStart"/>
      <w:r w:rsidRPr="00790D25">
        <w:rPr>
          <w:rFonts w:ascii="Times New Roman" w:hAnsi="Times New Roman" w:cs="Times New Roman"/>
          <w:sz w:val="24"/>
          <w:szCs w:val="24"/>
        </w:rPr>
        <w:t>Delignette</w:t>
      </w:r>
      <w:proofErr w:type="spellEnd"/>
      <w:r w:rsidRPr="00790D25">
        <w:rPr>
          <w:rFonts w:ascii="Times New Roman" w:hAnsi="Times New Roman" w:cs="Times New Roman"/>
          <w:sz w:val="24"/>
          <w:szCs w:val="24"/>
        </w:rPr>
        <w:t xml:space="preserve">-Muller ML.  2014.  </w:t>
      </w:r>
      <w:proofErr w:type="spellStart"/>
      <w:r w:rsidRPr="00790D25">
        <w:rPr>
          <w:rFonts w:ascii="Times New Roman" w:hAnsi="Times New Roman" w:cs="Times New Roman"/>
          <w:sz w:val="24"/>
          <w:szCs w:val="24"/>
        </w:rPr>
        <w:t>Nlstools</w:t>
      </w:r>
      <w:proofErr w:type="spellEnd"/>
      <w:r w:rsidR="0000449D">
        <w:rPr>
          <w:rFonts w:ascii="Times New Roman" w:hAnsi="Times New Roman" w:cs="Times New Roman"/>
          <w:sz w:val="24"/>
          <w:szCs w:val="24"/>
        </w:rPr>
        <w:t>:</w:t>
      </w:r>
      <w:r w:rsidRPr="00790D25">
        <w:rPr>
          <w:rFonts w:ascii="Times New Roman" w:hAnsi="Times New Roman" w:cs="Times New Roman"/>
          <w:sz w:val="24"/>
          <w:szCs w:val="24"/>
        </w:rPr>
        <w:t xml:space="preserve"> A toolbox for nonlinear regression in R.  Available from</w:t>
      </w:r>
      <w:r w:rsidR="0000449D">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9" w:history="1">
        <w:r w:rsidR="00EF4126" w:rsidRPr="00790D25">
          <w:rPr>
            <w:rStyle w:val="Hyperlink"/>
            <w:rFonts w:ascii="Times New Roman" w:hAnsi="Times New Roman" w:cs="Times New Roman"/>
            <w:sz w:val="24"/>
            <w:szCs w:val="24"/>
          </w:rPr>
          <w:t>http://cran.r-project.org/web/packages/nlstools/index.html</w:t>
        </w:r>
      </w:hyperlink>
      <w:r w:rsidRPr="00790D25">
        <w:rPr>
          <w:rFonts w:ascii="Times New Roman" w:hAnsi="Times New Roman" w:cs="Times New Roman"/>
          <w:sz w:val="24"/>
          <w:szCs w:val="24"/>
        </w:rPr>
        <w:t>.</w:t>
      </w:r>
    </w:p>
    <w:p w14:paraId="71EC26D4" w14:textId="72C1796A" w:rsidR="00062BE8" w:rsidRPr="00790D25" w:rsidDel="004928D6" w:rsidRDefault="00062BE8" w:rsidP="00900D5A">
      <w:pPr>
        <w:spacing w:after="0" w:line="480" w:lineRule="auto"/>
        <w:ind w:left="720" w:hanging="720"/>
        <w:rPr>
          <w:del w:id="26" w:author="Taylor Stewart" w:date="2014-08-17T15:02:00Z"/>
          <w:rFonts w:ascii="Times New Roman" w:hAnsi="Times New Roman" w:cs="Times New Roman"/>
          <w:sz w:val="24"/>
          <w:szCs w:val="24"/>
        </w:rPr>
      </w:pPr>
      <w:r>
        <w:rPr>
          <w:rFonts w:ascii="Times New Roman" w:hAnsi="Times New Roman" w:cs="Times New Roman"/>
          <w:sz w:val="24"/>
          <w:szCs w:val="24"/>
        </w:rPr>
        <w:t>Beamish RJ, Fournier DA.  1981.  A method for comparing the precision of a set of age determinations.  Canadian Journal of Fisheries and Aquatic Sciences.  38:982-983.</w:t>
      </w:r>
    </w:p>
    <w:p w14:paraId="355FC8DC" w14:textId="4A1BF96D" w:rsidR="00517D0B" w:rsidDel="004928D6" w:rsidRDefault="00387D34" w:rsidP="00900D5A">
      <w:pPr>
        <w:spacing w:after="0" w:line="480" w:lineRule="auto"/>
        <w:ind w:left="720" w:hanging="720"/>
        <w:rPr>
          <w:del w:id="27" w:author="Taylor Stewart" w:date="2014-08-17T15:02:00Z"/>
          <w:rFonts w:ascii="Times New Roman" w:hAnsi="Times New Roman" w:cs="Times New Roman"/>
          <w:sz w:val="24"/>
          <w:szCs w:val="24"/>
        </w:rPr>
      </w:pPr>
      <w:del w:id="28" w:author="Taylor Stewart" w:date="2014-08-17T15:02:00Z">
        <w:r w:rsidRPr="00790D25" w:rsidDel="004928D6">
          <w:rPr>
            <w:rFonts w:ascii="Times New Roman" w:hAnsi="Times New Roman" w:cs="Times New Roman"/>
            <w:sz w:val="24"/>
            <w:szCs w:val="24"/>
          </w:rPr>
          <w:delText xml:space="preserve">Beamish RJ, </w:delText>
        </w:r>
        <w:r w:rsidR="00517D0B" w:rsidRPr="00790D25" w:rsidDel="004928D6">
          <w:rPr>
            <w:rFonts w:ascii="Times New Roman" w:hAnsi="Times New Roman" w:cs="Times New Roman"/>
            <w:sz w:val="24"/>
            <w:szCs w:val="24"/>
          </w:rPr>
          <w:delText>MacFarlane</w:delText>
        </w:r>
        <w:r w:rsidRPr="00790D25" w:rsidDel="004928D6">
          <w:rPr>
            <w:rFonts w:ascii="Times New Roman" w:hAnsi="Times New Roman" w:cs="Times New Roman"/>
            <w:sz w:val="24"/>
            <w:szCs w:val="24"/>
          </w:rPr>
          <w:delText xml:space="preserve"> GA</w:delText>
        </w:r>
        <w:r w:rsidR="00086D05" w:rsidRPr="00790D25" w:rsidDel="004928D6">
          <w:rPr>
            <w:rFonts w:ascii="Times New Roman" w:hAnsi="Times New Roman" w:cs="Times New Roman"/>
            <w:sz w:val="24"/>
            <w:szCs w:val="24"/>
          </w:rPr>
          <w:delText xml:space="preserve">.  </w:delText>
        </w:r>
        <w:r w:rsidR="00AB15DE" w:rsidRPr="00790D25" w:rsidDel="004928D6">
          <w:rPr>
            <w:rFonts w:ascii="Times New Roman" w:hAnsi="Times New Roman" w:cs="Times New Roman"/>
            <w:sz w:val="24"/>
            <w:szCs w:val="24"/>
          </w:rPr>
          <w:delText>1987</w:delText>
        </w:r>
        <w:r w:rsidR="00086D05" w:rsidRPr="00790D25" w:rsidDel="004928D6">
          <w:rPr>
            <w:rFonts w:ascii="Times New Roman" w:hAnsi="Times New Roman" w:cs="Times New Roman"/>
            <w:sz w:val="24"/>
            <w:szCs w:val="24"/>
          </w:rPr>
          <w:delText>.  Current trends in age determination m</w:delText>
        </w:r>
        <w:r w:rsidR="00517D0B" w:rsidRPr="00790D25" w:rsidDel="004928D6">
          <w:rPr>
            <w:rFonts w:ascii="Times New Roman" w:hAnsi="Times New Roman" w:cs="Times New Roman"/>
            <w:sz w:val="24"/>
            <w:szCs w:val="24"/>
          </w:rPr>
          <w:delText xml:space="preserve">ethodology. In: </w:delText>
        </w:r>
        <w:r w:rsidRPr="00790D25" w:rsidDel="004928D6">
          <w:rPr>
            <w:rFonts w:ascii="Times New Roman" w:hAnsi="Times New Roman" w:cs="Times New Roman"/>
            <w:sz w:val="24"/>
            <w:szCs w:val="24"/>
          </w:rPr>
          <w:delText>Summerfelt</w:delText>
        </w:r>
        <w:r w:rsidR="005F632D" w:rsidRPr="00790D25" w:rsidDel="004928D6">
          <w:rPr>
            <w:rFonts w:ascii="Times New Roman" w:hAnsi="Times New Roman" w:cs="Times New Roman"/>
            <w:sz w:val="24"/>
            <w:szCs w:val="24"/>
          </w:rPr>
          <w:delText xml:space="preserve"> RC, </w:delText>
        </w:r>
        <w:r w:rsidRPr="00790D25" w:rsidDel="004928D6">
          <w:rPr>
            <w:rFonts w:ascii="Times New Roman" w:hAnsi="Times New Roman" w:cs="Times New Roman"/>
            <w:sz w:val="24"/>
            <w:szCs w:val="24"/>
          </w:rPr>
          <w:delText>Hall</w:delText>
        </w:r>
        <w:r w:rsidR="005F632D" w:rsidRPr="00790D25" w:rsidDel="004928D6">
          <w:rPr>
            <w:rFonts w:ascii="Times New Roman" w:hAnsi="Times New Roman" w:cs="Times New Roman"/>
            <w:sz w:val="24"/>
            <w:szCs w:val="24"/>
          </w:rPr>
          <w:delText xml:space="preserve"> GE</w:delText>
        </w:r>
        <w:r w:rsidR="0000449D" w:rsidDel="004928D6">
          <w:rPr>
            <w:rFonts w:ascii="Times New Roman" w:hAnsi="Times New Roman" w:cs="Times New Roman"/>
            <w:sz w:val="24"/>
            <w:szCs w:val="24"/>
          </w:rPr>
          <w:delText xml:space="preserve">, editor. </w:delText>
        </w:r>
        <w:r w:rsidR="00A4230E" w:rsidDel="004928D6">
          <w:rPr>
            <w:rFonts w:ascii="Times New Roman" w:hAnsi="Times New Roman" w:cs="Times New Roman"/>
            <w:sz w:val="24"/>
            <w:szCs w:val="24"/>
          </w:rPr>
          <w:delText xml:space="preserve"> Age and growth of f</w:delText>
        </w:r>
        <w:r w:rsidR="00517D0B" w:rsidRPr="00790D25" w:rsidDel="004928D6">
          <w:rPr>
            <w:rFonts w:ascii="Times New Roman" w:hAnsi="Times New Roman" w:cs="Times New Roman"/>
            <w:sz w:val="24"/>
            <w:szCs w:val="24"/>
          </w:rPr>
          <w:delText>ish.</w:delText>
        </w:r>
        <w:r w:rsidR="0000449D" w:rsidDel="004928D6">
          <w:rPr>
            <w:rFonts w:ascii="Times New Roman" w:hAnsi="Times New Roman" w:cs="Times New Roman"/>
            <w:sz w:val="24"/>
            <w:szCs w:val="24"/>
          </w:rPr>
          <w:delText xml:space="preserve"> </w:delText>
        </w:r>
        <w:r w:rsidR="00517D0B" w:rsidRPr="00790D25" w:rsidDel="004928D6">
          <w:rPr>
            <w:rFonts w:ascii="Times New Roman" w:hAnsi="Times New Roman" w:cs="Times New Roman"/>
            <w:sz w:val="24"/>
            <w:szCs w:val="24"/>
          </w:rPr>
          <w:delText xml:space="preserve"> Iowa State University Press</w:delText>
        </w:r>
        <w:r w:rsidR="00A4230E" w:rsidDel="004928D6">
          <w:rPr>
            <w:rFonts w:ascii="Times New Roman" w:hAnsi="Times New Roman" w:cs="Times New Roman"/>
            <w:sz w:val="24"/>
            <w:szCs w:val="24"/>
          </w:rPr>
          <w:delText>:</w:delText>
        </w:r>
        <w:r w:rsidR="00517D0B" w:rsidRPr="00790D25" w:rsidDel="004928D6">
          <w:rPr>
            <w:rFonts w:ascii="Times New Roman" w:hAnsi="Times New Roman" w:cs="Times New Roman"/>
            <w:sz w:val="24"/>
            <w:szCs w:val="24"/>
          </w:rPr>
          <w:delText xml:space="preserve"> </w:delText>
        </w:r>
        <w:r w:rsidR="0000449D" w:rsidDel="004928D6">
          <w:rPr>
            <w:rFonts w:ascii="Times New Roman" w:hAnsi="Times New Roman" w:cs="Times New Roman"/>
            <w:sz w:val="24"/>
            <w:szCs w:val="24"/>
          </w:rPr>
          <w:delText xml:space="preserve">Ames, </w:delText>
        </w:r>
        <w:r w:rsidR="00517D0B" w:rsidRPr="00790D25" w:rsidDel="004928D6">
          <w:rPr>
            <w:rFonts w:ascii="Times New Roman" w:hAnsi="Times New Roman" w:cs="Times New Roman"/>
            <w:sz w:val="24"/>
            <w:szCs w:val="24"/>
          </w:rPr>
          <w:delText>Iowa</w:delText>
        </w:r>
        <w:r w:rsidR="0000449D" w:rsidDel="004928D6">
          <w:rPr>
            <w:rFonts w:ascii="Times New Roman" w:hAnsi="Times New Roman" w:cs="Times New Roman"/>
            <w:sz w:val="24"/>
            <w:szCs w:val="24"/>
          </w:rPr>
          <w:delText>; p. 1</w:delText>
        </w:r>
        <w:r w:rsidRPr="00790D25" w:rsidDel="004928D6">
          <w:rPr>
            <w:rFonts w:ascii="Times New Roman" w:hAnsi="Times New Roman" w:cs="Times New Roman"/>
            <w:sz w:val="24"/>
            <w:szCs w:val="24"/>
          </w:rPr>
          <w:delText>5–42</w:delText>
        </w:r>
        <w:r w:rsidR="0000449D" w:rsidDel="004928D6">
          <w:rPr>
            <w:rFonts w:ascii="Times New Roman" w:hAnsi="Times New Roman" w:cs="Times New Roman"/>
            <w:sz w:val="24"/>
            <w:szCs w:val="24"/>
          </w:rPr>
          <w:delText>.</w:delText>
        </w:r>
      </w:del>
    </w:p>
    <w:p w14:paraId="2E3CAE8E" w14:textId="77777777" w:rsidR="004928D6" w:rsidRPr="00790D25" w:rsidRDefault="004928D6" w:rsidP="00F74134">
      <w:pPr>
        <w:spacing w:after="0" w:line="480" w:lineRule="auto"/>
        <w:ind w:left="720" w:hanging="720"/>
        <w:rPr>
          <w:ins w:id="29" w:author="Taylor Stewart" w:date="2014-08-17T15:02:00Z"/>
          <w:rFonts w:ascii="Times New Roman" w:hAnsi="Times New Roman" w:cs="Times New Roman"/>
          <w:sz w:val="24"/>
          <w:szCs w:val="24"/>
        </w:rPr>
      </w:pPr>
    </w:p>
    <w:p w14:paraId="36A9775D" w14:textId="60603084" w:rsidR="00EF4126" w:rsidRPr="00790D25" w:rsidRDefault="00EF4126"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Benjamini</w:t>
      </w:r>
      <w:proofErr w:type="spellEnd"/>
      <w:r w:rsidRPr="00790D25">
        <w:rPr>
          <w:rFonts w:ascii="Times New Roman" w:hAnsi="Times New Roman" w:cs="Times New Roman"/>
          <w:sz w:val="24"/>
          <w:szCs w:val="24"/>
        </w:rPr>
        <w:t xml:space="preserve"> Y, Hochberg Y.  1995.  Controlling the false discover</w:t>
      </w:r>
      <w:r w:rsidR="0000449D">
        <w:rPr>
          <w:rFonts w:ascii="Times New Roman" w:hAnsi="Times New Roman" w:cs="Times New Roman"/>
          <w:sz w:val="24"/>
          <w:szCs w:val="24"/>
        </w:rPr>
        <w:t>y</w:t>
      </w:r>
      <w:r w:rsidRPr="00790D25">
        <w:rPr>
          <w:rFonts w:ascii="Times New Roman" w:hAnsi="Times New Roman" w:cs="Times New Roman"/>
          <w:sz w:val="24"/>
          <w:szCs w:val="24"/>
        </w:rPr>
        <w:t xml:space="preserve"> rate: A practical and powerful approach to multiple testing.  Journal of the Royal Statistical Society, Series B.  57:289-300.</w:t>
      </w:r>
    </w:p>
    <w:p w14:paraId="1E5503A7" w14:textId="77777777" w:rsidR="00C9153A"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Blanchfield</w:t>
      </w:r>
      <w:r w:rsidR="00C9153A" w:rsidRPr="00790D25">
        <w:rPr>
          <w:rFonts w:ascii="Times New Roman" w:hAnsi="Times New Roman" w:cs="Times New Roman"/>
          <w:sz w:val="24"/>
          <w:szCs w:val="24"/>
        </w:rPr>
        <w:t xml:space="preserve"> P</w:t>
      </w:r>
      <w:r w:rsidRPr="00790D25">
        <w:rPr>
          <w:rFonts w:ascii="Times New Roman" w:hAnsi="Times New Roman" w:cs="Times New Roman"/>
          <w:sz w:val="24"/>
          <w:szCs w:val="24"/>
        </w:rPr>
        <w:t>J</w:t>
      </w:r>
      <w:r w:rsidR="000D51E5" w:rsidRPr="00790D25">
        <w:rPr>
          <w:rFonts w:ascii="Times New Roman" w:hAnsi="Times New Roman" w:cs="Times New Roman"/>
          <w:sz w:val="24"/>
          <w:szCs w:val="24"/>
        </w:rPr>
        <w:t>, Taylor</w:t>
      </w:r>
      <w:r w:rsidRPr="00790D25">
        <w:rPr>
          <w:rFonts w:ascii="Times New Roman" w:hAnsi="Times New Roman" w:cs="Times New Roman"/>
          <w:sz w:val="24"/>
          <w:szCs w:val="24"/>
        </w:rPr>
        <w:t xml:space="preserve"> EB,</w:t>
      </w:r>
      <w:r w:rsidR="000D51E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Watk</w:t>
      </w:r>
      <w:r w:rsidR="000D51E5" w:rsidRPr="00790D25">
        <w:rPr>
          <w:rFonts w:ascii="Times New Roman" w:hAnsi="Times New Roman" w:cs="Times New Roman"/>
          <w:sz w:val="24"/>
          <w:szCs w:val="24"/>
        </w:rPr>
        <w:t>inson</w:t>
      </w:r>
      <w:r w:rsidRPr="00790D25">
        <w:rPr>
          <w:rFonts w:ascii="Times New Roman" w:hAnsi="Times New Roman" w:cs="Times New Roman"/>
          <w:sz w:val="24"/>
          <w:szCs w:val="24"/>
        </w:rPr>
        <w:t xml:space="preserve"> DA</w:t>
      </w:r>
      <w:r w:rsidR="00086D05" w:rsidRPr="00790D25">
        <w:rPr>
          <w:rFonts w:ascii="Times New Roman" w:hAnsi="Times New Roman" w:cs="Times New Roman"/>
          <w:sz w:val="24"/>
          <w:szCs w:val="24"/>
        </w:rPr>
        <w:t>.</w:t>
      </w:r>
      <w:r w:rsidR="00C9153A" w:rsidRPr="00790D25">
        <w:rPr>
          <w:rFonts w:ascii="Times New Roman" w:hAnsi="Times New Roman" w:cs="Times New Roman"/>
          <w:sz w:val="24"/>
          <w:szCs w:val="24"/>
        </w:rPr>
        <w:t xml:space="preserve"> </w:t>
      </w:r>
      <w:r w:rsidR="00086D05" w:rsidRPr="00790D25">
        <w:rPr>
          <w:rFonts w:ascii="Times New Roman" w:hAnsi="Times New Roman" w:cs="Times New Roman"/>
          <w:sz w:val="24"/>
          <w:szCs w:val="24"/>
        </w:rPr>
        <w:t xml:space="preserve"> </w:t>
      </w:r>
      <w:r w:rsidR="00C9153A" w:rsidRPr="00790D25">
        <w:rPr>
          <w:rFonts w:ascii="Times New Roman" w:hAnsi="Times New Roman" w:cs="Times New Roman"/>
          <w:sz w:val="24"/>
          <w:szCs w:val="24"/>
        </w:rPr>
        <w:t>2014</w:t>
      </w:r>
      <w:r w:rsidR="00086D05" w:rsidRPr="00790D25">
        <w:rPr>
          <w:rFonts w:ascii="Times New Roman" w:hAnsi="Times New Roman" w:cs="Times New Roman"/>
          <w:sz w:val="24"/>
          <w:szCs w:val="24"/>
        </w:rPr>
        <w:t>.  Morphological and genetic analyses identify a n</w:t>
      </w:r>
      <w:r w:rsidR="00C9153A" w:rsidRPr="00790D25">
        <w:rPr>
          <w:rFonts w:ascii="Times New Roman" w:hAnsi="Times New Roman" w:cs="Times New Roman"/>
          <w:sz w:val="24"/>
          <w:szCs w:val="24"/>
        </w:rPr>
        <w:t xml:space="preserve">ew </w:t>
      </w:r>
      <w:r w:rsidR="00086D05" w:rsidRPr="00790D25">
        <w:rPr>
          <w:rFonts w:ascii="Times New Roman" w:hAnsi="Times New Roman" w:cs="Times New Roman"/>
          <w:sz w:val="24"/>
          <w:szCs w:val="24"/>
        </w:rPr>
        <w:t>record of a glacial r</w:t>
      </w:r>
      <w:r w:rsidR="00C9153A" w:rsidRPr="00790D25">
        <w:rPr>
          <w:rFonts w:ascii="Times New Roman" w:hAnsi="Times New Roman" w:cs="Times New Roman"/>
          <w:sz w:val="24"/>
          <w:szCs w:val="24"/>
        </w:rPr>
        <w:t>elict: Pygmy Whitefish (</w:t>
      </w:r>
      <w:r w:rsidR="00C9153A" w:rsidRPr="00790D25">
        <w:rPr>
          <w:rFonts w:ascii="Times New Roman" w:hAnsi="Times New Roman" w:cs="Times New Roman"/>
          <w:i/>
          <w:sz w:val="24"/>
          <w:szCs w:val="24"/>
        </w:rPr>
        <w:t>Prosopium coulterii</w:t>
      </w:r>
      <w:r w:rsidR="00C9153A" w:rsidRPr="00790D25">
        <w:rPr>
          <w:rFonts w:ascii="Times New Roman" w:hAnsi="Times New Roman" w:cs="Times New Roman"/>
          <w:sz w:val="24"/>
          <w:szCs w:val="24"/>
        </w:rPr>
        <w:t>) from Northwestern Ontario. Canadian</w:t>
      </w:r>
      <w:r w:rsidRPr="00790D25">
        <w:rPr>
          <w:rFonts w:ascii="Times New Roman" w:hAnsi="Times New Roman" w:cs="Times New Roman"/>
          <w:sz w:val="24"/>
          <w:szCs w:val="24"/>
        </w:rPr>
        <w:t xml:space="preserve"> Journal of Zoology</w:t>
      </w:r>
      <w:r w:rsidR="00086D05" w:rsidRPr="00790D25">
        <w:rPr>
          <w:rFonts w:ascii="Times New Roman" w:hAnsi="Times New Roman" w:cs="Times New Roman"/>
          <w:sz w:val="24"/>
          <w:szCs w:val="24"/>
        </w:rPr>
        <w:t xml:space="preserve">. </w:t>
      </w:r>
      <w:r w:rsidRPr="00790D25">
        <w:rPr>
          <w:rFonts w:ascii="Times New Roman" w:hAnsi="Times New Roman" w:cs="Times New Roman"/>
          <w:sz w:val="24"/>
          <w:szCs w:val="24"/>
        </w:rPr>
        <w:t xml:space="preserve"> 92:267–271</w:t>
      </w:r>
    </w:p>
    <w:p w14:paraId="3E79E17A" w14:textId="5E69B2FE" w:rsidR="00517D0B" w:rsidRPr="00790D25" w:rsidDel="004928D6" w:rsidRDefault="00517D0B" w:rsidP="00900D5A">
      <w:pPr>
        <w:spacing w:after="0" w:line="480" w:lineRule="auto"/>
        <w:ind w:left="720" w:hanging="720"/>
        <w:rPr>
          <w:del w:id="30" w:author="Taylor Stewart" w:date="2014-08-17T15:03:00Z"/>
          <w:rFonts w:ascii="Times New Roman" w:hAnsi="Times New Roman" w:cs="Times New Roman"/>
          <w:sz w:val="24"/>
          <w:szCs w:val="24"/>
        </w:rPr>
      </w:pPr>
      <w:del w:id="31" w:author="Taylor Stewart" w:date="2014-08-17T15:03:00Z">
        <w:r w:rsidRPr="00790D25" w:rsidDel="004928D6">
          <w:rPr>
            <w:rFonts w:ascii="Times New Roman" w:hAnsi="Times New Roman" w:cs="Times New Roman"/>
            <w:sz w:val="24"/>
            <w:szCs w:val="24"/>
          </w:rPr>
          <w:delText>Brow</w:delText>
        </w:r>
        <w:r w:rsidR="002004CB" w:rsidRPr="00790D25" w:rsidDel="004928D6">
          <w:rPr>
            <w:rFonts w:ascii="Times New Roman" w:hAnsi="Times New Roman" w:cs="Times New Roman"/>
            <w:sz w:val="24"/>
            <w:szCs w:val="24"/>
          </w:rPr>
          <w:delText xml:space="preserve">n </w:delText>
        </w:r>
        <w:r w:rsidR="00387D34" w:rsidRPr="00790D25" w:rsidDel="004928D6">
          <w:rPr>
            <w:rFonts w:ascii="Times New Roman" w:hAnsi="Times New Roman" w:cs="Times New Roman"/>
            <w:sz w:val="24"/>
            <w:szCs w:val="24"/>
          </w:rPr>
          <w:delText xml:space="preserve">P, </w:delText>
        </w:r>
        <w:r w:rsidRPr="00790D25" w:rsidDel="004928D6">
          <w:rPr>
            <w:rFonts w:ascii="Times New Roman" w:hAnsi="Times New Roman" w:cs="Times New Roman"/>
            <w:sz w:val="24"/>
            <w:szCs w:val="24"/>
          </w:rPr>
          <w:delText>Green</w:delText>
        </w:r>
        <w:r w:rsidR="00387D34" w:rsidRPr="00790D25" w:rsidDel="004928D6">
          <w:rPr>
            <w:rFonts w:ascii="Times New Roman" w:hAnsi="Times New Roman" w:cs="Times New Roman"/>
            <w:sz w:val="24"/>
            <w:szCs w:val="24"/>
          </w:rPr>
          <w:delText xml:space="preserve"> C</w:delText>
        </w:r>
        <w:r w:rsidRPr="00790D25" w:rsidDel="004928D6">
          <w:rPr>
            <w:rFonts w:ascii="Times New Roman" w:hAnsi="Times New Roman" w:cs="Times New Roman"/>
            <w:sz w:val="24"/>
            <w:szCs w:val="24"/>
          </w:rPr>
          <w:delText>,</w:delText>
        </w:r>
        <w:r w:rsidR="00387D34" w:rsidRPr="00790D25" w:rsidDel="004928D6">
          <w:rPr>
            <w:rFonts w:ascii="Times New Roman" w:hAnsi="Times New Roman" w:cs="Times New Roman"/>
            <w:sz w:val="24"/>
            <w:szCs w:val="24"/>
          </w:rPr>
          <w:delText xml:space="preserve"> </w:delText>
        </w:r>
        <w:r w:rsidRPr="00790D25" w:rsidDel="004928D6">
          <w:rPr>
            <w:rFonts w:ascii="Times New Roman" w:hAnsi="Times New Roman" w:cs="Times New Roman"/>
            <w:sz w:val="24"/>
            <w:szCs w:val="24"/>
          </w:rPr>
          <w:delText>Sivakumaran</w:delText>
        </w:r>
        <w:r w:rsidR="00387D34" w:rsidRPr="00790D25" w:rsidDel="004928D6">
          <w:rPr>
            <w:rFonts w:ascii="Times New Roman" w:hAnsi="Times New Roman" w:cs="Times New Roman"/>
            <w:sz w:val="24"/>
            <w:szCs w:val="24"/>
          </w:rPr>
          <w:delText xml:space="preserve"> KP</w:delText>
        </w:r>
        <w:r w:rsidR="003A4DC4" w:rsidRPr="00790D25" w:rsidDel="004928D6">
          <w:rPr>
            <w:rFonts w:ascii="Times New Roman" w:hAnsi="Times New Roman" w:cs="Times New Roman"/>
            <w:sz w:val="24"/>
            <w:szCs w:val="24"/>
          </w:rPr>
          <w:delText>, Stoessel D, Giles A</w:delText>
        </w:r>
        <w:r w:rsidR="002158A6" w:rsidDel="004928D6">
          <w:rPr>
            <w:rFonts w:ascii="Times New Roman" w:hAnsi="Times New Roman" w:cs="Times New Roman"/>
            <w:sz w:val="24"/>
            <w:szCs w:val="24"/>
          </w:rPr>
          <w:delText xml:space="preserve">.  </w:delText>
        </w:r>
        <w:r w:rsidRPr="00790D25" w:rsidDel="004928D6">
          <w:rPr>
            <w:rFonts w:ascii="Times New Roman" w:hAnsi="Times New Roman" w:cs="Times New Roman"/>
            <w:sz w:val="24"/>
            <w:szCs w:val="24"/>
          </w:rPr>
          <w:delText>2</w:delText>
        </w:r>
        <w:r w:rsidR="00387D34" w:rsidRPr="00790D25" w:rsidDel="004928D6">
          <w:rPr>
            <w:rFonts w:ascii="Times New Roman" w:hAnsi="Times New Roman" w:cs="Times New Roman"/>
            <w:sz w:val="24"/>
            <w:szCs w:val="24"/>
          </w:rPr>
          <w:delText>004</w:delText>
        </w:r>
        <w:r w:rsidR="002158A6" w:rsidDel="004928D6">
          <w:rPr>
            <w:rFonts w:ascii="Times New Roman" w:hAnsi="Times New Roman" w:cs="Times New Roman"/>
            <w:sz w:val="24"/>
            <w:szCs w:val="24"/>
          </w:rPr>
          <w:delText>.</w:delText>
        </w:r>
        <w:r w:rsidR="00AB15DE" w:rsidRPr="00790D25" w:rsidDel="004928D6">
          <w:rPr>
            <w:rFonts w:ascii="Times New Roman" w:hAnsi="Times New Roman" w:cs="Times New Roman"/>
            <w:sz w:val="24"/>
            <w:szCs w:val="24"/>
          </w:rPr>
          <w:delText xml:space="preserve"> </w:delText>
        </w:r>
        <w:r w:rsidR="002158A6" w:rsidDel="004928D6">
          <w:rPr>
            <w:rFonts w:ascii="Times New Roman" w:hAnsi="Times New Roman" w:cs="Times New Roman"/>
            <w:sz w:val="24"/>
            <w:szCs w:val="24"/>
          </w:rPr>
          <w:delText xml:space="preserve"> Validating otolith annuli for a</w:delText>
        </w:r>
        <w:r w:rsidRPr="00790D25" w:rsidDel="004928D6">
          <w:rPr>
            <w:rFonts w:ascii="Times New Roman" w:hAnsi="Times New Roman" w:cs="Times New Roman"/>
            <w:sz w:val="24"/>
            <w:szCs w:val="24"/>
          </w:rPr>
          <w:delText xml:space="preserve">nnual </w:delText>
        </w:r>
        <w:r w:rsidR="002158A6" w:rsidDel="004928D6">
          <w:rPr>
            <w:rFonts w:ascii="Times New Roman" w:hAnsi="Times New Roman" w:cs="Times New Roman"/>
            <w:sz w:val="24"/>
            <w:szCs w:val="24"/>
          </w:rPr>
          <w:delText>age determination of common c</w:delText>
        </w:r>
        <w:r w:rsidRPr="00790D25" w:rsidDel="004928D6">
          <w:rPr>
            <w:rFonts w:ascii="Times New Roman" w:hAnsi="Times New Roman" w:cs="Times New Roman"/>
            <w:sz w:val="24"/>
            <w:szCs w:val="24"/>
          </w:rPr>
          <w:delText xml:space="preserve">arp. </w:delText>
        </w:r>
        <w:r w:rsidR="002158A6" w:rsidDel="004928D6">
          <w:rPr>
            <w:rFonts w:ascii="Times New Roman" w:hAnsi="Times New Roman" w:cs="Times New Roman"/>
            <w:sz w:val="24"/>
            <w:szCs w:val="24"/>
          </w:rPr>
          <w:delText xml:space="preserve"> </w:delText>
        </w:r>
        <w:r w:rsidRPr="00790D25" w:rsidDel="004928D6">
          <w:rPr>
            <w:rFonts w:ascii="Times New Roman" w:hAnsi="Times New Roman" w:cs="Times New Roman"/>
            <w:sz w:val="24"/>
            <w:szCs w:val="24"/>
          </w:rPr>
          <w:delText>Transactions of</w:delText>
        </w:r>
        <w:r w:rsidR="00387D34" w:rsidRPr="00790D25" w:rsidDel="004928D6">
          <w:rPr>
            <w:rFonts w:ascii="Times New Roman" w:hAnsi="Times New Roman" w:cs="Times New Roman"/>
            <w:sz w:val="24"/>
            <w:szCs w:val="24"/>
          </w:rPr>
          <w:delText xml:space="preserve"> the American Fisheries Society</w:delText>
        </w:r>
        <w:r w:rsidR="002158A6" w:rsidDel="004928D6">
          <w:rPr>
            <w:rFonts w:ascii="Times New Roman" w:hAnsi="Times New Roman" w:cs="Times New Roman"/>
            <w:sz w:val="24"/>
            <w:szCs w:val="24"/>
          </w:rPr>
          <w:delText>.</w:delText>
        </w:r>
        <w:r w:rsidR="00387D34" w:rsidRPr="00790D25" w:rsidDel="004928D6">
          <w:rPr>
            <w:rFonts w:ascii="Times New Roman" w:hAnsi="Times New Roman" w:cs="Times New Roman"/>
            <w:sz w:val="24"/>
            <w:szCs w:val="24"/>
          </w:rPr>
          <w:delText xml:space="preserve"> </w:delText>
        </w:r>
        <w:r w:rsidR="002158A6" w:rsidDel="004928D6">
          <w:rPr>
            <w:rFonts w:ascii="Times New Roman" w:hAnsi="Times New Roman" w:cs="Times New Roman"/>
            <w:sz w:val="24"/>
            <w:szCs w:val="24"/>
          </w:rPr>
          <w:delText xml:space="preserve"> </w:delText>
        </w:r>
        <w:r w:rsidR="00387D34" w:rsidRPr="00790D25" w:rsidDel="004928D6">
          <w:rPr>
            <w:rFonts w:ascii="Times New Roman" w:hAnsi="Times New Roman" w:cs="Times New Roman"/>
            <w:sz w:val="24"/>
            <w:szCs w:val="24"/>
          </w:rPr>
          <w:delText>133:190–196</w:delText>
        </w:r>
        <w:r w:rsidR="00EF4126" w:rsidRPr="00790D25" w:rsidDel="004928D6">
          <w:rPr>
            <w:rFonts w:ascii="Times New Roman" w:hAnsi="Times New Roman" w:cs="Times New Roman"/>
            <w:sz w:val="24"/>
            <w:szCs w:val="24"/>
          </w:rPr>
          <w:delText>.</w:delText>
        </w:r>
      </w:del>
    </w:p>
    <w:p w14:paraId="64CBEDEB" w14:textId="41B948AD" w:rsidR="00EF4126"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SE.  2001.  Accuracy, precision and quality control in age determination, including a review of the use and abuse of age validation methods.  Journal of Fish Biology</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59:197-242.</w:t>
      </w:r>
    </w:p>
    <w:p w14:paraId="7E734016" w14:textId="77777777" w:rsidR="00907A58" w:rsidRPr="00790D25" w:rsidRDefault="00907A58"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Campana</w:t>
      </w:r>
      <w:proofErr w:type="spellEnd"/>
      <w:r w:rsidRPr="00790D25">
        <w:rPr>
          <w:rFonts w:ascii="Times New Roman" w:hAnsi="Times New Roman" w:cs="Times New Roman"/>
          <w:sz w:val="24"/>
          <w:szCs w:val="24"/>
        </w:rPr>
        <w:t xml:space="preserve"> SE, </w:t>
      </w:r>
      <w:proofErr w:type="spellStart"/>
      <w:r w:rsidRPr="00790D25">
        <w:rPr>
          <w:rFonts w:ascii="Times New Roman" w:hAnsi="Times New Roman" w:cs="Times New Roman"/>
          <w:sz w:val="24"/>
          <w:szCs w:val="24"/>
        </w:rPr>
        <w:t>Annand</w:t>
      </w:r>
      <w:proofErr w:type="spellEnd"/>
      <w:r w:rsidRPr="00790D25">
        <w:rPr>
          <w:rFonts w:ascii="Times New Roman" w:hAnsi="Times New Roman" w:cs="Times New Roman"/>
          <w:sz w:val="24"/>
          <w:szCs w:val="24"/>
        </w:rPr>
        <w:t xml:space="preserve"> MC, McMillan JI.  1995.  Graphical and statistical methods for determining the consistency of age determinations.  Transactions of the American Fisheries Society.  124:131-138.</w:t>
      </w:r>
    </w:p>
    <w:p w14:paraId="266E8587"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Chang WYB.  1982.  A statistical method for evaluating the reproducibility of age determination.  Canadian Journal of Fisheries and Aquatic Sciences.  39:1208-1210.</w:t>
      </w:r>
    </w:p>
    <w:p w14:paraId="7905577E" w14:textId="17BA6C11"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Chereshnev IA</w:t>
      </w:r>
      <w:r w:rsidR="00214B20" w:rsidRPr="00790D25">
        <w:rPr>
          <w:rFonts w:ascii="Times New Roman" w:hAnsi="Times New Roman" w:cs="Times New Roman"/>
          <w:sz w:val="24"/>
          <w:szCs w:val="24"/>
        </w:rPr>
        <w:t xml:space="preserve">, </w:t>
      </w:r>
      <w:r w:rsidR="00AB15DE" w:rsidRPr="00790D25">
        <w:rPr>
          <w:rFonts w:ascii="Times New Roman" w:hAnsi="Times New Roman" w:cs="Times New Roman"/>
          <w:sz w:val="24"/>
          <w:szCs w:val="24"/>
        </w:rPr>
        <w:t>Skopets</w:t>
      </w:r>
      <w:r w:rsidR="002158A6">
        <w:rPr>
          <w:rFonts w:ascii="Times New Roman" w:hAnsi="Times New Roman" w:cs="Times New Roman"/>
          <w:sz w:val="24"/>
          <w:szCs w:val="24"/>
        </w:rPr>
        <w:t xml:space="preserve"> MB.  </w:t>
      </w:r>
      <w:r w:rsidR="00AB15DE" w:rsidRPr="00790D25">
        <w:rPr>
          <w:rFonts w:ascii="Times New Roman" w:hAnsi="Times New Roman" w:cs="Times New Roman"/>
          <w:sz w:val="24"/>
          <w:szCs w:val="24"/>
        </w:rPr>
        <w:t>1992</w:t>
      </w:r>
      <w:r w:rsidR="002158A6">
        <w:rPr>
          <w:rFonts w:ascii="Times New Roman" w:hAnsi="Times New Roman" w:cs="Times New Roman"/>
          <w:sz w:val="24"/>
          <w:szCs w:val="24"/>
        </w:rPr>
        <w:t>.  A new record of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w:t>
      </w:r>
      <w:r w:rsidR="002158A6">
        <w:rPr>
          <w:rFonts w:ascii="Times New Roman" w:hAnsi="Times New Roman" w:cs="Times New Roman"/>
          <w:sz w:val="24"/>
          <w:szCs w:val="24"/>
        </w:rPr>
        <w:t xml:space="preserve"> from </w:t>
      </w:r>
      <w:proofErr w:type="spellStart"/>
      <w:r w:rsidR="002158A6">
        <w:rPr>
          <w:rFonts w:ascii="Times New Roman" w:hAnsi="Times New Roman" w:cs="Times New Roman"/>
          <w:sz w:val="24"/>
          <w:szCs w:val="24"/>
        </w:rPr>
        <w:t>amguem</w:t>
      </w:r>
      <w:proofErr w:type="spellEnd"/>
      <w:r w:rsidR="002158A6">
        <w:rPr>
          <w:rFonts w:ascii="Times New Roman" w:hAnsi="Times New Roman" w:cs="Times New Roman"/>
          <w:sz w:val="24"/>
          <w:szCs w:val="24"/>
        </w:rPr>
        <w:t xml:space="preserve"> river basin (</w:t>
      </w:r>
      <w:proofErr w:type="spellStart"/>
      <w:r w:rsidR="002158A6">
        <w:rPr>
          <w:rFonts w:ascii="Times New Roman" w:hAnsi="Times New Roman" w:cs="Times New Roman"/>
          <w:sz w:val="24"/>
          <w:szCs w:val="24"/>
        </w:rPr>
        <w:t>chukotski</w:t>
      </w:r>
      <w:proofErr w:type="spellEnd"/>
      <w:r w:rsidR="002158A6">
        <w:rPr>
          <w:rFonts w:ascii="Times New Roman" w:hAnsi="Times New Roman" w:cs="Times New Roman"/>
          <w:sz w:val="24"/>
          <w:szCs w:val="24"/>
        </w:rPr>
        <w:t xml:space="preserve"> p</w:t>
      </w:r>
      <w:r w:rsidR="00517D0B" w:rsidRPr="00790D25">
        <w:rPr>
          <w:rFonts w:ascii="Times New Roman" w:hAnsi="Times New Roman" w:cs="Times New Roman"/>
          <w:sz w:val="24"/>
          <w:szCs w:val="24"/>
        </w:rPr>
        <w:t xml:space="preserve">eninsula). </w:t>
      </w:r>
      <w:r w:rsidR="002158A6">
        <w:rPr>
          <w:rFonts w:ascii="Times New Roman" w:hAnsi="Times New Roman" w:cs="Times New Roman"/>
          <w:sz w:val="24"/>
          <w:szCs w:val="24"/>
        </w:rPr>
        <w:t xml:space="preserve"> </w:t>
      </w:r>
      <w:r w:rsidR="00517D0B" w:rsidRPr="00790D25">
        <w:rPr>
          <w:rFonts w:ascii="Times New Roman" w:hAnsi="Times New Roman" w:cs="Times New Roman"/>
          <w:sz w:val="24"/>
          <w:szCs w:val="24"/>
        </w:rPr>
        <w:t>Journal of Ichthyology</w:t>
      </w:r>
      <w:r w:rsidR="002158A6">
        <w:rPr>
          <w:rFonts w:ascii="Times New Roman" w:hAnsi="Times New Roman" w:cs="Times New Roman"/>
          <w:sz w:val="24"/>
          <w:szCs w:val="24"/>
        </w:rPr>
        <w:t xml:space="preserve">. </w:t>
      </w:r>
      <w:r w:rsidRPr="00790D25">
        <w:rPr>
          <w:rFonts w:ascii="Times New Roman" w:hAnsi="Times New Roman" w:cs="Times New Roman"/>
          <w:sz w:val="24"/>
          <w:szCs w:val="24"/>
        </w:rPr>
        <w:t xml:space="preserve"> 32(4):46-55</w:t>
      </w:r>
      <w:r w:rsidR="002158A6">
        <w:rPr>
          <w:rFonts w:ascii="Times New Roman" w:hAnsi="Times New Roman" w:cs="Times New Roman"/>
          <w:sz w:val="24"/>
          <w:szCs w:val="24"/>
        </w:rPr>
        <w:t>.</w:t>
      </w:r>
    </w:p>
    <w:p w14:paraId="5CFA799A" w14:textId="3DF5CB37" w:rsidR="00517D0B" w:rsidRPr="00790D25" w:rsidDel="004928D6" w:rsidRDefault="002158A6" w:rsidP="00900D5A">
      <w:pPr>
        <w:spacing w:after="0" w:line="480" w:lineRule="auto"/>
        <w:ind w:left="720" w:hanging="720"/>
        <w:rPr>
          <w:del w:id="32" w:author="Taylor Stewart" w:date="2014-08-17T15:03:00Z"/>
          <w:rFonts w:ascii="Times New Roman" w:hAnsi="Times New Roman" w:cs="Times New Roman"/>
          <w:sz w:val="24"/>
          <w:szCs w:val="24"/>
        </w:rPr>
      </w:pPr>
      <w:del w:id="33" w:author="Taylor Stewart" w:date="2014-08-17T15:03:00Z">
        <w:r w:rsidDel="004928D6">
          <w:rPr>
            <w:rFonts w:ascii="Times New Roman" w:hAnsi="Times New Roman" w:cs="Times New Roman"/>
            <w:sz w:val="24"/>
            <w:szCs w:val="24"/>
          </w:rPr>
          <w:delText>Dryer WR.  1966.  Bathymetric distribution of f</w:delText>
        </w:r>
        <w:r w:rsidR="00517D0B" w:rsidRPr="00790D25" w:rsidDel="004928D6">
          <w:rPr>
            <w:rFonts w:ascii="Times New Roman" w:hAnsi="Times New Roman" w:cs="Times New Roman"/>
            <w:sz w:val="24"/>
            <w:szCs w:val="24"/>
          </w:rPr>
          <w:delText xml:space="preserve">ish in the </w:delText>
        </w:r>
        <w:r w:rsidDel="004928D6">
          <w:rPr>
            <w:rFonts w:ascii="Times New Roman" w:hAnsi="Times New Roman" w:cs="Times New Roman"/>
            <w:sz w:val="24"/>
            <w:szCs w:val="24"/>
          </w:rPr>
          <w:delText>apostle islands region, l</w:delText>
        </w:r>
        <w:r w:rsidR="00517D0B" w:rsidRPr="00790D25" w:rsidDel="004928D6">
          <w:rPr>
            <w:rFonts w:ascii="Times New Roman" w:hAnsi="Times New Roman" w:cs="Times New Roman"/>
            <w:sz w:val="24"/>
            <w:szCs w:val="24"/>
          </w:rPr>
          <w:delText xml:space="preserve">ake </w:delText>
        </w:r>
        <w:r w:rsidDel="004928D6">
          <w:rPr>
            <w:rFonts w:ascii="Times New Roman" w:hAnsi="Times New Roman" w:cs="Times New Roman"/>
            <w:sz w:val="24"/>
            <w:szCs w:val="24"/>
          </w:rPr>
          <w:delText>s</w:delText>
        </w:r>
        <w:r w:rsidR="00517D0B" w:rsidRPr="00790D25" w:rsidDel="004928D6">
          <w:rPr>
            <w:rFonts w:ascii="Times New Roman" w:hAnsi="Times New Roman" w:cs="Times New Roman"/>
            <w:sz w:val="24"/>
            <w:szCs w:val="24"/>
          </w:rPr>
          <w:delText xml:space="preserve">uperior. </w:delText>
        </w:r>
        <w:r w:rsidDel="004928D6">
          <w:rPr>
            <w:rFonts w:ascii="Times New Roman" w:hAnsi="Times New Roman" w:cs="Times New Roman"/>
            <w:sz w:val="24"/>
            <w:szCs w:val="24"/>
          </w:rPr>
          <w:delText xml:space="preserve"> </w:delText>
        </w:r>
        <w:r w:rsidR="00517D0B" w:rsidRPr="00790D25" w:rsidDel="004928D6">
          <w:rPr>
            <w:rFonts w:ascii="Times New Roman" w:hAnsi="Times New Roman" w:cs="Times New Roman"/>
            <w:sz w:val="24"/>
            <w:szCs w:val="24"/>
          </w:rPr>
          <w:delText>Transactions of</w:delText>
        </w:r>
        <w:r w:rsidR="00387D34" w:rsidRPr="00790D25" w:rsidDel="004928D6">
          <w:rPr>
            <w:rFonts w:ascii="Times New Roman" w:hAnsi="Times New Roman" w:cs="Times New Roman"/>
            <w:sz w:val="24"/>
            <w:szCs w:val="24"/>
          </w:rPr>
          <w:delText xml:space="preserve"> the American Fisheries Society</w:delText>
        </w:r>
        <w:r w:rsidDel="004928D6">
          <w:rPr>
            <w:rFonts w:ascii="Times New Roman" w:hAnsi="Times New Roman" w:cs="Times New Roman"/>
            <w:sz w:val="24"/>
            <w:szCs w:val="24"/>
          </w:rPr>
          <w:delText xml:space="preserve">. </w:delText>
        </w:r>
        <w:r w:rsidR="00387D34" w:rsidRPr="00790D25" w:rsidDel="004928D6">
          <w:rPr>
            <w:rFonts w:ascii="Times New Roman" w:hAnsi="Times New Roman" w:cs="Times New Roman"/>
            <w:sz w:val="24"/>
            <w:szCs w:val="24"/>
          </w:rPr>
          <w:delText xml:space="preserve"> 95:248-259</w:delText>
        </w:r>
        <w:r w:rsidDel="004928D6">
          <w:rPr>
            <w:rFonts w:ascii="Times New Roman" w:hAnsi="Times New Roman" w:cs="Times New Roman"/>
            <w:sz w:val="24"/>
            <w:szCs w:val="24"/>
          </w:rPr>
          <w:delText>.</w:delText>
        </w:r>
      </w:del>
    </w:p>
    <w:p w14:paraId="1017FA77" w14:textId="240B4F7D"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Eschmeyer PH,</w:t>
      </w:r>
      <w:r w:rsidR="00517D0B" w:rsidRPr="00790D25">
        <w:rPr>
          <w:rFonts w:ascii="Times New Roman" w:hAnsi="Times New Roman" w:cs="Times New Roman"/>
          <w:sz w:val="24"/>
          <w:szCs w:val="24"/>
        </w:rPr>
        <w:t xml:space="preserve"> Bailey</w:t>
      </w:r>
      <w:r w:rsidRPr="00790D25">
        <w:rPr>
          <w:rFonts w:ascii="Times New Roman" w:hAnsi="Times New Roman" w:cs="Times New Roman"/>
          <w:sz w:val="24"/>
          <w:szCs w:val="24"/>
        </w:rPr>
        <w:t xml:space="preserve"> RM</w:t>
      </w:r>
      <w:r w:rsidR="002158A6">
        <w:rPr>
          <w:rFonts w:ascii="Times New Roman" w:hAnsi="Times New Roman" w:cs="Times New Roman"/>
          <w:sz w:val="24"/>
          <w:szCs w:val="24"/>
        </w:rPr>
        <w:t>.  1955.  The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Coregonus coulteri</w:t>
      </w:r>
      <w:r w:rsidR="002158A6">
        <w:rPr>
          <w:rFonts w:ascii="Times New Roman" w:hAnsi="Times New Roman" w:cs="Times New Roman"/>
          <w:sz w:val="24"/>
          <w:szCs w:val="24"/>
        </w:rPr>
        <w:t xml:space="preserve">, in lake superior.  </w:t>
      </w:r>
      <w:r w:rsidR="00517D0B" w:rsidRPr="00790D25">
        <w:rPr>
          <w:rFonts w:ascii="Times New Roman" w:hAnsi="Times New Roman" w:cs="Times New Roman"/>
          <w:sz w:val="24"/>
          <w:szCs w:val="24"/>
        </w:rPr>
        <w:t>Transaction of</w:t>
      </w:r>
      <w:r w:rsidRPr="00790D25">
        <w:rPr>
          <w:rFonts w:ascii="Times New Roman" w:hAnsi="Times New Roman" w:cs="Times New Roman"/>
          <w:sz w:val="24"/>
          <w:szCs w:val="24"/>
        </w:rPr>
        <w:t xml:space="preserve"> the American Fisheries Society</w:t>
      </w:r>
      <w:r w:rsidR="002158A6">
        <w:rPr>
          <w:rFonts w:ascii="Times New Roman" w:hAnsi="Times New Roman" w:cs="Times New Roman"/>
          <w:sz w:val="24"/>
          <w:szCs w:val="24"/>
        </w:rPr>
        <w:t xml:space="preserve">. </w:t>
      </w:r>
      <w:r w:rsidRPr="00790D25">
        <w:rPr>
          <w:rFonts w:ascii="Times New Roman" w:hAnsi="Times New Roman" w:cs="Times New Roman"/>
          <w:sz w:val="24"/>
          <w:szCs w:val="24"/>
        </w:rPr>
        <w:t xml:space="preserve"> 84:161-199</w:t>
      </w:r>
      <w:r w:rsidR="00907A58" w:rsidRPr="00790D25">
        <w:rPr>
          <w:rFonts w:ascii="Times New Roman" w:hAnsi="Times New Roman" w:cs="Times New Roman"/>
          <w:sz w:val="24"/>
          <w:szCs w:val="24"/>
        </w:rPr>
        <w:t>.</w:t>
      </w:r>
    </w:p>
    <w:p w14:paraId="02F061D4" w14:textId="77777777"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Evans GT, </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JM.  1998.  Testing and viewing symmetry in contingency tables, with application to readers of fish ages.  Biometrics.  54:620-629.</w:t>
      </w:r>
    </w:p>
    <w:p w14:paraId="5AE5B723" w14:textId="68149C77" w:rsidR="00907A58" w:rsidRPr="00790D25" w:rsidRDefault="00A4230E"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Fox J.  1997.  Applied regression analysis, linear models, and related m</w:t>
      </w:r>
      <w:r w:rsidR="00907A58" w:rsidRPr="00790D25">
        <w:rPr>
          <w:rFonts w:ascii="Times New Roman" w:hAnsi="Times New Roman" w:cs="Times New Roman"/>
          <w:sz w:val="24"/>
          <w:szCs w:val="24"/>
        </w:rPr>
        <w:t>ethods.  Sage Publications, Thousand Oaks, CA.</w:t>
      </w:r>
    </w:p>
    <w:p w14:paraId="39AFB19A" w14:textId="1F403470" w:rsidR="00481CF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Francis RICC</w:t>
      </w:r>
      <w:r w:rsidR="00F43B57">
        <w:rPr>
          <w:rFonts w:ascii="Times New Roman" w:hAnsi="Times New Roman" w:cs="Times New Roman"/>
          <w:sz w:val="24"/>
          <w:szCs w:val="24"/>
        </w:rPr>
        <w:t>.  1988.  Are growth parameters estimated from tagging and age-length data c</w:t>
      </w:r>
      <w:r w:rsidR="00481CF7" w:rsidRPr="00790D25">
        <w:rPr>
          <w:rFonts w:ascii="Times New Roman" w:hAnsi="Times New Roman" w:cs="Times New Roman"/>
          <w:sz w:val="24"/>
          <w:szCs w:val="24"/>
        </w:rPr>
        <w:t>omparable?</w:t>
      </w:r>
      <w:r w:rsidR="00F43B57">
        <w:rPr>
          <w:rFonts w:ascii="Times New Roman" w:hAnsi="Times New Roman" w:cs="Times New Roman"/>
          <w:sz w:val="24"/>
          <w:szCs w:val="24"/>
        </w:rPr>
        <w:t xml:space="preserve"> </w:t>
      </w:r>
      <w:r w:rsidR="00481CF7" w:rsidRPr="00790D25">
        <w:rPr>
          <w:rFonts w:ascii="Times New Roman" w:hAnsi="Times New Roman" w:cs="Times New Roman"/>
          <w:sz w:val="24"/>
          <w:szCs w:val="24"/>
        </w:rPr>
        <w:t xml:space="preserve"> Canadian Journal of</w:t>
      </w:r>
      <w:r w:rsidRPr="00790D25">
        <w:rPr>
          <w:rFonts w:ascii="Times New Roman" w:hAnsi="Times New Roman" w:cs="Times New Roman"/>
          <w:sz w:val="24"/>
          <w:szCs w:val="24"/>
        </w:rPr>
        <w:t xml:space="preserve"> Fisheries and Aquatic Sciences</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45:936-942</w:t>
      </w:r>
      <w:r w:rsidR="00F43B57">
        <w:rPr>
          <w:rFonts w:ascii="Times New Roman" w:hAnsi="Times New Roman" w:cs="Times New Roman"/>
          <w:sz w:val="24"/>
          <w:szCs w:val="24"/>
        </w:rPr>
        <w:t>.</w:t>
      </w:r>
    </w:p>
    <w:p w14:paraId="243D4367" w14:textId="6B771D65" w:rsidR="00EF4126" w:rsidRPr="00790D25" w:rsidRDefault="00EF4126"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Gerritsen, HD, McGrath D, </w:t>
      </w:r>
      <w:proofErr w:type="spellStart"/>
      <w:r w:rsidRPr="00790D25">
        <w:rPr>
          <w:rFonts w:ascii="Times New Roman" w:hAnsi="Times New Roman" w:cs="Times New Roman"/>
          <w:sz w:val="24"/>
          <w:szCs w:val="24"/>
        </w:rPr>
        <w:t>Lordan</w:t>
      </w:r>
      <w:proofErr w:type="spellEnd"/>
      <w:r w:rsidRPr="00790D25">
        <w:rPr>
          <w:rFonts w:ascii="Times New Roman" w:hAnsi="Times New Roman" w:cs="Times New Roman"/>
          <w:sz w:val="24"/>
          <w:szCs w:val="24"/>
        </w:rPr>
        <w:t xml:space="preserve"> C.  2006.  A simple method for comparing age-length keys reveals significant regional differences within a single stock of haddock (</w:t>
      </w:r>
      <w:proofErr w:type="spellStart"/>
      <w:r w:rsidRPr="00790D25">
        <w:rPr>
          <w:rFonts w:ascii="Times New Roman" w:hAnsi="Times New Roman" w:cs="Times New Roman"/>
          <w:i/>
          <w:sz w:val="24"/>
          <w:szCs w:val="24"/>
        </w:rPr>
        <w:t>Melanogrammus</w:t>
      </w:r>
      <w:proofErr w:type="spellEnd"/>
      <w:r w:rsidRPr="00790D25">
        <w:rPr>
          <w:rFonts w:ascii="Times New Roman" w:hAnsi="Times New Roman" w:cs="Times New Roman"/>
          <w:i/>
          <w:sz w:val="24"/>
          <w:szCs w:val="24"/>
        </w:rPr>
        <w:t xml:space="preserve"> </w:t>
      </w:r>
      <w:proofErr w:type="spellStart"/>
      <w:r w:rsidRPr="00790D25">
        <w:rPr>
          <w:rFonts w:ascii="Times New Roman" w:hAnsi="Times New Roman" w:cs="Times New Roman"/>
          <w:i/>
          <w:sz w:val="24"/>
          <w:szCs w:val="24"/>
        </w:rPr>
        <w:t>aeglefinus</w:t>
      </w:r>
      <w:proofErr w:type="spellEnd"/>
      <w:r w:rsidRPr="00790D25">
        <w:rPr>
          <w:rFonts w:ascii="Times New Roman" w:hAnsi="Times New Roman" w:cs="Times New Roman"/>
          <w:sz w:val="24"/>
          <w:szCs w:val="24"/>
        </w:rPr>
        <w:t>).  ICES Journal of Marine Science</w:t>
      </w:r>
      <w:r w:rsidR="00A4230E">
        <w:rPr>
          <w:rFonts w:ascii="Times New Roman" w:hAnsi="Times New Roman" w:cs="Times New Roman"/>
          <w:sz w:val="24"/>
          <w:szCs w:val="24"/>
        </w:rPr>
        <w:t xml:space="preserve">. </w:t>
      </w:r>
      <w:r w:rsidRPr="00790D25">
        <w:rPr>
          <w:rFonts w:ascii="Times New Roman" w:hAnsi="Times New Roman" w:cs="Times New Roman"/>
          <w:sz w:val="24"/>
          <w:szCs w:val="24"/>
        </w:rPr>
        <w:t xml:space="preserve"> 63:1096-1100.</w:t>
      </w:r>
    </w:p>
    <w:p w14:paraId="5D4F93D1" w14:textId="742F9643"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Heard</w:t>
      </w:r>
      <w:r w:rsidR="00517D0B" w:rsidRPr="00790D25">
        <w:rPr>
          <w:rFonts w:ascii="Times New Roman" w:hAnsi="Times New Roman" w:cs="Times New Roman"/>
          <w:sz w:val="24"/>
          <w:szCs w:val="24"/>
        </w:rPr>
        <w:t xml:space="preserve"> W</w:t>
      </w:r>
      <w:r w:rsidRPr="00790D25">
        <w:rPr>
          <w:rFonts w:ascii="Times New Roman" w:hAnsi="Times New Roman" w:cs="Times New Roman"/>
          <w:sz w:val="24"/>
          <w:szCs w:val="24"/>
        </w:rPr>
        <w:t xml:space="preserve">R, </w:t>
      </w:r>
      <w:r w:rsidR="00517D0B" w:rsidRPr="00790D25">
        <w:rPr>
          <w:rFonts w:ascii="Times New Roman" w:hAnsi="Times New Roman" w:cs="Times New Roman"/>
          <w:sz w:val="24"/>
          <w:szCs w:val="24"/>
        </w:rPr>
        <w:t>Hartman</w:t>
      </w:r>
      <w:r w:rsidR="00F43B57">
        <w:rPr>
          <w:rFonts w:ascii="Times New Roman" w:hAnsi="Times New Roman" w:cs="Times New Roman"/>
          <w:sz w:val="24"/>
          <w:szCs w:val="24"/>
        </w:rPr>
        <w:t xml:space="preserve"> WL.  1965.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F43B57">
        <w:rPr>
          <w:rFonts w:ascii="Times New Roman" w:hAnsi="Times New Roman" w:cs="Times New Roman"/>
          <w:sz w:val="24"/>
          <w:szCs w:val="24"/>
        </w:rPr>
        <w:t xml:space="preserve">, in the </w:t>
      </w:r>
      <w:proofErr w:type="spellStart"/>
      <w:r w:rsidR="00F43B57">
        <w:rPr>
          <w:rFonts w:ascii="Times New Roman" w:hAnsi="Times New Roman" w:cs="Times New Roman"/>
          <w:sz w:val="24"/>
          <w:szCs w:val="24"/>
        </w:rPr>
        <w:t>n</w:t>
      </w:r>
      <w:r w:rsidR="00517D0B" w:rsidRPr="00790D25">
        <w:rPr>
          <w:rFonts w:ascii="Times New Roman" w:hAnsi="Times New Roman" w:cs="Times New Roman"/>
          <w:sz w:val="24"/>
          <w:szCs w:val="24"/>
        </w:rPr>
        <w:t>aknek</w:t>
      </w:r>
      <w:proofErr w:type="spellEnd"/>
      <w:r w:rsidR="00F43B57">
        <w:rPr>
          <w:rFonts w:ascii="Times New Roman" w:hAnsi="Times New Roman" w:cs="Times New Roman"/>
          <w:sz w:val="24"/>
          <w:szCs w:val="24"/>
        </w:rPr>
        <w:t xml:space="preserve"> river system of s</w:t>
      </w:r>
      <w:r w:rsidR="00517D0B" w:rsidRPr="00790D25">
        <w:rPr>
          <w:rFonts w:ascii="Times New Roman" w:hAnsi="Times New Roman" w:cs="Times New Roman"/>
          <w:sz w:val="24"/>
          <w:szCs w:val="24"/>
        </w:rPr>
        <w:t>ou</w:t>
      </w:r>
      <w:r w:rsidR="00F43B57">
        <w:rPr>
          <w:rFonts w:ascii="Times New Roman" w:hAnsi="Times New Roman" w:cs="Times New Roman"/>
          <w:sz w:val="24"/>
          <w:szCs w:val="24"/>
        </w:rPr>
        <w:t xml:space="preserve">thwest </w:t>
      </w:r>
      <w:proofErr w:type="spellStart"/>
      <w:proofErr w:type="gramStart"/>
      <w:r w:rsidR="00F43B57">
        <w:rPr>
          <w:rFonts w:ascii="Times New Roman" w:hAnsi="Times New Roman" w:cs="Times New Roman"/>
          <w:sz w:val="24"/>
          <w:szCs w:val="24"/>
        </w:rPr>
        <w:t>a</w:t>
      </w:r>
      <w:r w:rsidRPr="00790D25">
        <w:rPr>
          <w:rFonts w:ascii="Times New Roman" w:hAnsi="Times New Roman" w:cs="Times New Roman"/>
          <w:sz w:val="24"/>
          <w:szCs w:val="24"/>
        </w:rPr>
        <w:t>laska</w:t>
      </w:r>
      <w:proofErr w:type="spellEnd"/>
      <w:proofErr w:type="gramEnd"/>
      <w:r w:rsidRPr="00790D25">
        <w:rPr>
          <w:rFonts w:ascii="Times New Roman" w:hAnsi="Times New Roman" w:cs="Times New Roman"/>
          <w:sz w:val="24"/>
          <w:szCs w:val="24"/>
        </w:rPr>
        <w:t xml:space="preserve">.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Fishery Bulletin,</w:t>
      </w:r>
      <w:r w:rsidR="00517D0B" w:rsidRPr="00790D25">
        <w:rPr>
          <w:rFonts w:ascii="Times New Roman" w:hAnsi="Times New Roman" w:cs="Times New Roman"/>
          <w:sz w:val="24"/>
          <w:szCs w:val="24"/>
        </w:rPr>
        <w:t xml:space="preserve"> U.S. Fish</w:t>
      </w:r>
      <w:r w:rsidRPr="00790D25">
        <w:rPr>
          <w:rFonts w:ascii="Times New Roman" w:hAnsi="Times New Roman" w:cs="Times New Roman"/>
          <w:sz w:val="24"/>
          <w:szCs w:val="24"/>
        </w:rPr>
        <w:t xml:space="preserve"> and Wildlife</w:t>
      </w:r>
      <w:r w:rsidR="00517D0B" w:rsidRPr="00790D25">
        <w:rPr>
          <w:rFonts w:ascii="Times New Roman" w:hAnsi="Times New Roman" w:cs="Times New Roman"/>
          <w:sz w:val="24"/>
          <w:szCs w:val="24"/>
        </w:rPr>
        <w:t xml:space="preserve"> Serv</w:t>
      </w:r>
      <w:r w:rsidRPr="00790D25">
        <w:rPr>
          <w:rFonts w:ascii="Times New Roman" w:hAnsi="Times New Roman" w:cs="Times New Roman"/>
          <w:sz w:val="24"/>
          <w:szCs w:val="24"/>
        </w:rPr>
        <w:t>ice</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65:555-57</w:t>
      </w:r>
      <w:r w:rsidR="00F43B57">
        <w:rPr>
          <w:rFonts w:ascii="Times New Roman" w:hAnsi="Times New Roman" w:cs="Times New Roman"/>
          <w:sz w:val="24"/>
          <w:szCs w:val="24"/>
        </w:rPr>
        <w:t>.</w:t>
      </w:r>
    </w:p>
    <w:p w14:paraId="50E6AB1E" w14:textId="2FE1C062" w:rsidR="00517D0B"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Kendall WC</w:t>
      </w:r>
      <w:r w:rsidR="00F43B57">
        <w:rPr>
          <w:rFonts w:ascii="Times New Roman" w:hAnsi="Times New Roman" w:cs="Times New Roman"/>
          <w:sz w:val="24"/>
          <w:szCs w:val="24"/>
        </w:rPr>
        <w:t>.  1917.  A second record for the coulter’s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Coregonnus coulteri</w:t>
      </w:r>
      <w:r w:rsidR="00517D0B" w:rsidRPr="00790D25">
        <w:rPr>
          <w:rFonts w:ascii="Times New Roman" w:hAnsi="Times New Roman" w:cs="Times New Roman"/>
          <w:sz w:val="24"/>
          <w:szCs w:val="24"/>
        </w:rPr>
        <w:t xml:space="preserve"> Eigenmann). </w:t>
      </w:r>
      <w:r w:rsidR="00F43B57">
        <w:rPr>
          <w:rFonts w:ascii="Times New Roman" w:hAnsi="Times New Roman" w:cs="Times New Roman"/>
          <w:sz w:val="24"/>
          <w:szCs w:val="24"/>
        </w:rPr>
        <w:t xml:space="preserve"> </w:t>
      </w:r>
      <w:proofErr w:type="spellStart"/>
      <w:r w:rsidR="00517D0B" w:rsidRPr="00790D25">
        <w:rPr>
          <w:rFonts w:ascii="Times New Roman" w:hAnsi="Times New Roman" w:cs="Times New Roman"/>
          <w:sz w:val="24"/>
          <w:szCs w:val="24"/>
        </w:rPr>
        <w:t>Co</w:t>
      </w:r>
      <w:r w:rsidRPr="00790D25">
        <w:rPr>
          <w:rFonts w:ascii="Times New Roman" w:hAnsi="Times New Roman" w:cs="Times New Roman"/>
          <w:sz w:val="24"/>
          <w:szCs w:val="24"/>
        </w:rPr>
        <w:t>peia</w:t>
      </w:r>
      <w:proofErr w:type="spellEnd"/>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45:54-56</w:t>
      </w:r>
      <w:r w:rsidR="00F43B57">
        <w:rPr>
          <w:rFonts w:ascii="Times New Roman" w:hAnsi="Times New Roman" w:cs="Times New Roman"/>
          <w:sz w:val="24"/>
          <w:szCs w:val="24"/>
        </w:rPr>
        <w:t>.</w:t>
      </w:r>
    </w:p>
    <w:p w14:paraId="3C3F70D8" w14:textId="1C9F80BF" w:rsidR="00FC4777" w:rsidRPr="00790D25" w:rsidRDefault="00387D34"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Kimura DK, </w:t>
      </w:r>
      <w:r w:rsidR="000D51E5" w:rsidRPr="00790D25">
        <w:rPr>
          <w:rFonts w:ascii="Times New Roman" w:hAnsi="Times New Roman" w:cs="Times New Roman"/>
          <w:sz w:val="24"/>
          <w:szCs w:val="24"/>
        </w:rPr>
        <w:t>Lyons</w:t>
      </w:r>
      <w:r w:rsidRPr="00790D25">
        <w:rPr>
          <w:rFonts w:ascii="Times New Roman" w:hAnsi="Times New Roman" w:cs="Times New Roman"/>
          <w:sz w:val="24"/>
          <w:szCs w:val="24"/>
        </w:rPr>
        <w:t xml:space="preserve"> JJ</w:t>
      </w:r>
      <w:r w:rsidR="00F43B57">
        <w:rPr>
          <w:rFonts w:ascii="Times New Roman" w:hAnsi="Times New Roman" w:cs="Times New Roman"/>
          <w:sz w:val="24"/>
          <w:szCs w:val="24"/>
        </w:rPr>
        <w:t>.  1991.  Between reader bias and variability in age-d</w:t>
      </w:r>
      <w:r w:rsidR="000D51E5" w:rsidRPr="00790D25">
        <w:rPr>
          <w:rFonts w:ascii="Times New Roman" w:hAnsi="Times New Roman" w:cs="Times New Roman"/>
          <w:sz w:val="24"/>
          <w:szCs w:val="24"/>
        </w:rPr>
        <w:t>eterminatio</w:t>
      </w:r>
      <w:r w:rsidR="00F43B57">
        <w:rPr>
          <w:rFonts w:ascii="Times New Roman" w:hAnsi="Times New Roman" w:cs="Times New Roman"/>
          <w:sz w:val="24"/>
          <w:szCs w:val="24"/>
        </w:rPr>
        <w:t>n p</w:t>
      </w:r>
      <w:r w:rsidR="00D216F9" w:rsidRPr="00790D25">
        <w:rPr>
          <w:rFonts w:ascii="Times New Roman" w:hAnsi="Times New Roman" w:cs="Times New Roman"/>
          <w:sz w:val="24"/>
          <w:szCs w:val="24"/>
        </w:rPr>
        <w:t xml:space="preserve">rocess. </w:t>
      </w:r>
      <w:r w:rsidR="00F43B57">
        <w:rPr>
          <w:rFonts w:ascii="Times New Roman" w:hAnsi="Times New Roman" w:cs="Times New Roman"/>
          <w:sz w:val="24"/>
          <w:szCs w:val="24"/>
        </w:rPr>
        <w:t xml:space="preserve"> </w:t>
      </w:r>
      <w:r w:rsidR="00D216F9" w:rsidRPr="00790D25">
        <w:rPr>
          <w:rFonts w:ascii="Times New Roman" w:hAnsi="Times New Roman" w:cs="Times New Roman"/>
          <w:sz w:val="24"/>
          <w:szCs w:val="24"/>
        </w:rPr>
        <w:t xml:space="preserve">Fishery Bulletin, </w:t>
      </w:r>
      <w:r w:rsidR="009B41BA" w:rsidRPr="00790D25">
        <w:rPr>
          <w:rFonts w:ascii="Times New Roman" w:hAnsi="Times New Roman" w:cs="Times New Roman"/>
          <w:sz w:val="24"/>
          <w:szCs w:val="24"/>
        </w:rPr>
        <w:t>Nat</w:t>
      </w:r>
      <w:r w:rsidR="00FD35EE" w:rsidRPr="00790D25">
        <w:rPr>
          <w:rFonts w:ascii="Times New Roman" w:hAnsi="Times New Roman" w:cs="Times New Roman"/>
          <w:sz w:val="24"/>
          <w:szCs w:val="24"/>
        </w:rPr>
        <w:t>ional Oceanic</w:t>
      </w:r>
      <w:r w:rsidR="00D216F9" w:rsidRPr="00790D25">
        <w:rPr>
          <w:rFonts w:ascii="Times New Roman" w:hAnsi="Times New Roman" w:cs="Times New Roman"/>
          <w:sz w:val="24"/>
          <w:szCs w:val="24"/>
        </w:rPr>
        <w:t xml:space="preserve"> and Atmospheric Administration</w:t>
      </w:r>
      <w:r w:rsidR="00F43B57">
        <w:rPr>
          <w:rFonts w:ascii="Times New Roman" w:hAnsi="Times New Roman" w:cs="Times New Roman"/>
          <w:sz w:val="24"/>
          <w:szCs w:val="24"/>
        </w:rPr>
        <w:t xml:space="preserve">. </w:t>
      </w:r>
      <w:r w:rsidR="00D216F9" w:rsidRPr="00790D25">
        <w:rPr>
          <w:rFonts w:ascii="Times New Roman" w:hAnsi="Times New Roman" w:cs="Times New Roman"/>
          <w:sz w:val="24"/>
          <w:szCs w:val="24"/>
        </w:rPr>
        <w:t xml:space="preserve"> 89:53-60</w:t>
      </w:r>
      <w:r w:rsidR="00F43B57">
        <w:rPr>
          <w:rFonts w:ascii="Times New Roman" w:hAnsi="Times New Roman" w:cs="Times New Roman"/>
          <w:sz w:val="24"/>
          <w:szCs w:val="24"/>
        </w:rPr>
        <w:t>.</w:t>
      </w:r>
    </w:p>
    <w:p w14:paraId="68D8EB3A" w14:textId="5AB11197"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lastRenderedPageBreak/>
        <w:t xml:space="preserve">Lindsey CC, </w:t>
      </w:r>
      <w:r w:rsidR="00214B20" w:rsidRPr="00790D25">
        <w:rPr>
          <w:rFonts w:ascii="Times New Roman" w:hAnsi="Times New Roman" w:cs="Times New Roman"/>
          <w:sz w:val="24"/>
          <w:szCs w:val="24"/>
        </w:rPr>
        <w:t>Franzin</w:t>
      </w:r>
      <w:r w:rsidRPr="00790D25">
        <w:rPr>
          <w:rFonts w:ascii="Times New Roman" w:hAnsi="Times New Roman" w:cs="Times New Roman"/>
          <w:sz w:val="24"/>
          <w:szCs w:val="24"/>
        </w:rPr>
        <w:t xml:space="preserve"> WG</w:t>
      </w:r>
      <w:r w:rsidR="00F43B57">
        <w:rPr>
          <w:rFonts w:ascii="Times New Roman" w:hAnsi="Times New Roman" w:cs="Times New Roman"/>
          <w:sz w:val="24"/>
          <w:szCs w:val="24"/>
        </w:rPr>
        <w:t>.  1972.  New complexities in zoogeography and taxonomy of the pygmy w</w:t>
      </w:r>
      <w:r w:rsidR="00214B20" w:rsidRPr="00790D25">
        <w:rPr>
          <w:rFonts w:ascii="Times New Roman" w:hAnsi="Times New Roman" w:cs="Times New Roman"/>
          <w:sz w:val="24"/>
          <w:szCs w:val="24"/>
        </w:rPr>
        <w:t>h</w:t>
      </w:r>
      <w:r w:rsidRPr="00790D25">
        <w:rPr>
          <w:rFonts w:ascii="Times New Roman" w:hAnsi="Times New Roman" w:cs="Times New Roman"/>
          <w:sz w:val="24"/>
          <w:szCs w:val="24"/>
        </w:rPr>
        <w:t xml:space="preserve">itefish (Prosopium coulteri).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Fisheries Research</w:t>
      </w:r>
      <w:r w:rsidR="00214B20" w:rsidRPr="00790D25">
        <w:rPr>
          <w:rFonts w:ascii="Times New Roman" w:hAnsi="Times New Roman" w:cs="Times New Roman"/>
          <w:sz w:val="24"/>
          <w:szCs w:val="24"/>
        </w:rPr>
        <w:t xml:space="preserve"> Board</w:t>
      </w:r>
      <w:r w:rsidRPr="00790D25">
        <w:rPr>
          <w:rFonts w:ascii="Times New Roman" w:hAnsi="Times New Roman" w:cs="Times New Roman"/>
          <w:sz w:val="24"/>
          <w:szCs w:val="24"/>
        </w:rPr>
        <w:t xml:space="preserve"> of Canada</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 xml:space="preserve"> 29(12): 1772–1775</w:t>
      </w:r>
      <w:r w:rsidR="00F43B57">
        <w:rPr>
          <w:rFonts w:ascii="Times New Roman" w:hAnsi="Times New Roman" w:cs="Times New Roman"/>
          <w:sz w:val="24"/>
          <w:szCs w:val="24"/>
        </w:rPr>
        <w:t>.</w:t>
      </w:r>
    </w:p>
    <w:p w14:paraId="64C50B53" w14:textId="12AB8ABA" w:rsidR="00517D0B" w:rsidRPr="00790D25" w:rsidRDefault="00D216F9" w:rsidP="009B2683">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Mackay W</w:t>
      </w:r>
      <w:r w:rsidR="00F43B57">
        <w:rPr>
          <w:rFonts w:ascii="Times New Roman" w:hAnsi="Times New Roman" w:cs="Times New Roman"/>
          <w:sz w:val="24"/>
          <w:szCs w:val="24"/>
        </w:rPr>
        <w:t>C.  2000.  Status of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w:t>
      </w:r>
      <w:r w:rsidR="009B2683">
        <w:rPr>
          <w:rFonts w:ascii="Times New Roman" w:hAnsi="Times New Roman" w:cs="Times New Roman"/>
          <w:sz w:val="24"/>
          <w:szCs w:val="24"/>
        </w:rPr>
        <w:t>) in A</w:t>
      </w:r>
      <w:r w:rsidR="00517D0B" w:rsidRPr="00790D25">
        <w:rPr>
          <w:rFonts w:ascii="Times New Roman" w:hAnsi="Times New Roman" w:cs="Times New Roman"/>
          <w:sz w:val="24"/>
          <w:szCs w:val="24"/>
        </w:rPr>
        <w:t>lberta. Alberta Environment, Fisheries and Wildlife Management Division, and Alberta Conservation Associ</w:t>
      </w:r>
      <w:r w:rsidR="009B2683">
        <w:rPr>
          <w:rFonts w:ascii="Times New Roman" w:hAnsi="Times New Roman" w:cs="Times New Roman"/>
          <w:sz w:val="24"/>
          <w:szCs w:val="24"/>
        </w:rPr>
        <w:t>ation,</w:t>
      </w:r>
      <w:r w:rsidR="009B2683" w:rsidRPr="009B2683">
        <w:rPr>
          <w:rFonts w:ascii="Times" w:hAnsi="Times" w:cs="Times"/>
          <w:sz w:val="32"/>
          <w:szCs w:val="32"/>
        </w:rPr>
        <w:t xml:space="preserve"> </w:t>
      </w:r>
      <w:r w:rsidR="009B2683" w:rsidRPr="009B2683">
        <w:rPr>
          <w:rFonts w:ascii="Times New Roman" w:hAnsi="Times New Roman" w:cs="Times New Roman"/>
          <w:sz w:val="24"/>
          <w:szCs w:val="24"/>
        </w:rPr>
        <w:t>Wildlife Status Report No. 27, Edmonton, AB.</w:t>
      </w:r>
    </w:p>
    <w:p w14:paraId="765067A2" w14:textId="71C673FE"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McCart PJ</w:t>
      </w:r>
      <w:r w:rsidR="00F43B57">
        <w:rPr>
          <w:rFonts w:ascii="Times New Roman" w:hAnsi="Times New Roman" w:cs="Times New Roman"/>
          <w:sz w:val="24"/>
          <w:szCs w:val="24"/>
        </w:rPr>
        <w:t xml:space="preserve">.  </w:t>
      </w:r>
      <w:r w:rsidR="00517D0B" w:rsidRPr="00790D25">
        <w:rPr>
          <w:rFonts w:ascii="Times New Roman" w:hAnsi="Times New Roman" w:cs="Times New Roman"/>
          <w:sz w:val="24"/>
          <w:szCs w:val="24"/>
        </w:rPr>
        <w:t>1963</w:t>
      </w:r>
      <w:r w:rsidR="00F43B57">
        <w:rPr>
          <w:rFonts w:ascii="Times New Roman" w:hAnsi="Times New Roman" w:cs="Times New Roman"/>
          <w:sz w:val="24"/>
          <w:szCs w:val="24"/>
        </w:rPr>
        <w:t>.  Growth and morphometry of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w:t>
      </w:r>
      <w:r w:rsidR="00F43B57">
        <w:rPr>
          <w:rFonts w:ascii="Times New Roman" w:hAnsi="Times New Roman" w:cs="Times New Roman"/>
          <w:sz w:val="24"/>
          <w:szCs w:val="24"/>
        </w:rPr>
        <w:t xml:space="preserve">) in </w:t>
      </w:r>
      <w:proofErr w:type="spellStart"/>
      <w:proofErr w:type="gramStart"/>
      <w:r w:rsidR="00F43B57">
        <w:rPr>
          <w:rFonts w:ascii="Times New Roman" w:hAnsi="Times New Roman" w:cs="Times New Roman"/>
          <w:sz w:val="24"/>
          <w:szCs w:val="24"/>
        </w:rPr>
        <w:t>british</w:t>
      </w:r>
      <w:proofErr w:type="spellEnd"/>
      <w:r w:rsidR="00F43B57">
        <w:rPr>
          <w:rFonts w:ascii="Times New Roman" w:hAnsi="Times New Roman" w:cs="Times New Roman"/>
          <w:sz w:val="24"/>
          <w:szCs w:val="24"/>
        </w:rPr>
        <w:t xml:space="preserve"> </w:t>
      </w:r>
      <w:proofErr w:type="spellStart"/>
      <w:r w:rsidR="00F43B57">
        <w:rPr>
          <w:rFonts w:ascii="Times New Roman" w:hAnsi="Times New Roman" w:cs="Times New Roman"/>
          <w:sz w:val="24"/>
          <w:szCs w:val="24"/>
        </w:rPr>
        <w:t>c</w:t>
      </w:r>
      <w:r w:rsidR="00517D0B" w:rsidRPr="00790D25">
        <w:rPr>
          <w:rFonts w:ascii="Times New Roman" w:hAnsi="Times New Roman" w:cs="Times New Roman"/>
          <w:sz w:val="24"/>
          <w:szCs w:val="24"/>
        </w:rPr>
        <w:t>olumbia</w:t>
      </w:r>
      <w:proofErr w:type="spellEnd"/>
      <w:proofErr w:type="gramEnd"/>
      <w:r w:rsidR="00517D0B" w:rsidRPr="00790D25">
        <w:rPr>
          <w:rFonts w:ascii="Times New Roman" w:hAnsi="Times New Roman" w:cs="Times New Roman"/>
          <w:sz w:val="24"/>
          <w:szCs w:val="24"/>
        </w:rPr>
        <w:t xml:space="preserve">. </w:t>
      </w:r>
      <w:r w:rsidR="00F43B57">
        <w:rPr>
          <w:rFonts w:ascii="Times New Roman" w:hAnsi="Times New Roman" w:cs="Times New Roman"/>
          <w:sz w:val="24"/>
          <w:szCs w:val="24"/>
        </w:rPr>
        <w:t xml:space="preserve"> </w:t>
      </w:r>
      <w:r w:rsidRPr="00790D25">
        <w:rPr>
          <w:rFonts w:ascii="Times New Roman" w:hAnsi="Times New Roman" w:cs="Times New Roman"/>
          <w:sz w:val="24"/>
          <w:szCs w:val="24"/>
        </w:rPr>
        <w:t>Dissertation, University of British Columbia</w:t>
      </w:r>
      <w:r w:rsidR="00907A58" w:rsidRPr="00790D25">
        <w:rPr>
          <w:rFonts w:ascii="Times New Roman" w:hAnsi="Times New Roman" w:cs="Times New Roman"/>
          <w:sz w:val="24"/>
          <w:szCs w:val="24"/>
        </w:rPr>
        <w:t>.</w:t>
      </w:r>
    </w:p>
    <w:p w14:paraId="05A4B50E" w14:textId="0962FE9C"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2013.  </w:t>
      </w:r>
      <w:proofErr w:type="spellStart"/>
      <w:r w:rsidRPr="00790D25">
        <w:rPr>
          <w:rFonts w:ascii="Times New Roman" w:hAnsi="Times New Roman" w:cs="Times New Roman"/>
          <w:sz w:val="24"/>
          <w:szCs w:val="24"/>
        </w:rPr>
        <w:t>fishR</w:t>
      </w:r>
      <w:proofErr w:type="spellEnd"/>
      <w:r w:rsidRPr="00790D25">
        <w:rPr>
          <w:rFonts w:ascii="Times New Roman" w:hAnsi="Times New Roman" w:cs="Times New Roman"/>
          <w:sz w:val="24"/>
          <w:szCs w:val="24"/>
        </w:rPr>
        <w:t xml:space="preserve"> Vignette: Von Bertalanffy Growth Models.  </w:t>
      </w:r>
      <w:r w:rsidR="00A4230E">
        <w:rPr>
          <w:rFonts w:ascii="Times New Roman" w:hAnsi="Times New Roman" w:cs="Times New Roman"/>
          <w:sz w:val="24"/>
          <w:szCs w:val="24"/>
        </w:rPr>
        <w:t>[cited from 2014 Aug 3].  Available from:</w:t>
      </w:r>
      <w:r w:rsidRPr="00790D25">
        <w:rPr>
          <w:rFonts w:ascii="Times New Roman" w:hAnsi="Times New Roman" w:cs="Times New Roman"/>
          <w:sz w:val="24"/>
          <w:szCs w:val="24"/>
        </w:rPr>
        <w:t xml:space="preserve"> </w:t>
      </w:r>
      <w:hyperlink r:id="rId10" w:history="1">
        <w:r w:rsidRPr="00790D25">
          <w:rPr>
            <w:rStyle w:val="Hyperlink"/>
            <w:rFonts w:ascii="Times New Roman" w:hAnsi="Times New Roman" w:cs="Times New Roman"/>
            <w:sz w:val="24"/>
            <w:szCs w:val="24"/>
          </w:rPr>
          <w:t>http://fishr.wordpress.com/vignettes/</w:t>
        </w:r>
      </w:hyperlink>
      <w:r w:rsidRPr="00790D25">
        <w:rPr>
          <w:rFonts w:ascii="Times New Roman" w:hAnsi="Times New Roman" w:cs="Times New Roman"/>
          <w:sz w:val="24"/>
          <w:szCs w:val="24"/>
        </w:rPr>
        <w:t>.</w:t>
      </w:r>
    </w:p>
    <w:p w14:paraId="1AC28FAA" w14:textId="1AC676A4"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Ogle DH.  2014.  FSA: Fisheri</w:t>
      </w:r>
      <w:r w:rsidR="00A4230E">
        <w:rPr>
          <w:rFonts w:ascii="Times New Roman" w:hAnsi="Times New Roman" w:cs="Times New Roman"/>
          <w:sz w:val="24"/>
          <w:szCs w:val="24"/>
        </w:rPr>
        <w:t>es stock analysis.</w:t>
      </w:r>
      <w:r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1" w:history="1">
        <w:r w:rsidRPr="00790D25">
          <w:rPr>
            <w:rStyle w:val="Hyperlink"/>
            <w:rFonts w:ascii="Times New Roman" w:hAnsi="Times New Roman" w:cs="Times New Roman"/>
            <w:sz w:val="24"/>
            <w:szCs w:val="24"/>
          </w:rPr>
          <w:t>http://fishr.wordpress.com/fsa/</w:t>
        </w:r>
      </w:hyperlink>
      <w:r w:rsidRPr="00790D25">
        <w:rPr>
          <w:rFonts w:ascii="Times New Roman" w:hAnsi="Times New Roman" w:cs="Times New Roman"/>
          <w:sz w:val="24"/>
          <w:szCs w:val="24"/>
        </w:rPr>
        <w:t>.</w:t>
      </w:r>
    </w:p>
    <w:p w14:paraId="350E1B5D" w14:textId="4C338DB1" w:rsidR="00086D05" w:rsidRPr="00790D25" w:rsidRDefault="00086D05"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Ogle DH.  2014.  </w:t>
      </w:r>
      <w:proofErr w:type="spellStart"/>
      <w:r w:rsidRPr="00790D25">
        <w:rPr>
          <w:rFonts w:ascii="Times New Roman" w:hAnsi="Times New Roman" w:cs="Times New Roman"/>
          <w:sz w:val="24"/>
          <w:szCs w:val="24"/>
        </w:rPr>
        <w:t>NCStats</w:t>
      </w:r>
      <w:proofErr w:type="spellEnd"/>
      <w:r w:rsidRPr="00790D25">
        <w:rPr>
          <w:rFonts w:ascii="Times New Roman" w:hAnsi="Times New Roman" w:cs="Times New Roman"/>
          <w:sz w:val="24"/>
          <w:szCs w:val="24"/>
        </w:rPr>
        <w:t xml:space="preserve">: Helper functions for statistics at </w:t>
      </w:r>
      <w:r w:rsidR="00A4230E">
        <w:rPr>
          <w:rFonts w:ascii="Times New Roman" w:hAnsi="Times New Roman" w:cs="Times New Roman"/>
          <w:sz w:val="24"/>
          <w:szCs w:val="24"/>
        </w:rPr>
        <w:t>Northland College.</w:t>
      </w:r>
      <w:r w:rsidRPr="00790D25">
        <w:rPr>
          <w:rFonts w:ascii="Times New Roman" w:hAnsi="Times New Roman" w:cs="Times New Roman"/>
          <w:sz w:val="24"/>
          <w:szCs w:val="24"/>
        </w:rPr>
        <w:t xml:space="preserve">  Available from </w:t>
      </w:r>
      <w:hyperlink r:id="rId12" w:history="1">
        <w:r w:rsidRPr="00790D25">
          <w:rPr>
            <w:rStyle w:val="Hyperlink"/>
            <w:rFonts w:ascii="Times New Roman" w:hAnsi="Times New Roman" w:cs="Times New Roman"/>
            <w:sz w:val="24"/>
            <w:szCs w:val="24"/>
          </w:rPr>
          <w:t>http://www.rforge.net/NCStats/</w:t>
        </w:r>
      </w:hyperlink>
      <w:r w:rsidRPr="00790D25">
        <w:rPr>
          <w:rFonts w:ascii="Times New Roman" w:hAnsi="Times New Roman" w:cs="Times New Roman"/>
          <w:sz w:val="24"/>
          <w:szCs w:val="24"/>
        </w:rPr>
        <w:t>.</w:t>
      </w:r>
    </w:p>
    <w:p w14:paraId="1D9731F5" w14:textId="6B39301E" w:rsidR="009B2683" w:rsidDel="004928D6" w:rsidRDefault="009B2683" w:rsidP="00900D5A">
      <w:pPr>
        <w:spacing w:after="0" w:line="480" w:lineRule="auto"/>
        <w:ind w:left="720" w:hanging="720"/>
        <w:rPr>
          <w:del w:id="34" w:author="Taylor Stewart" w:date="2014-08-17T15:05:00Z"/>
          <w:rFonts w:ascii="Times New Roman" w:hAnsi="Times New Roman" w:cs="Times New Roman"/>
          <w:sz w:val="24"/>
          <w:szCs w:val="24"/>
        </w:rPr>
      </w:pPr>
      <w:del w:id="35" w:author="Taylor Stewart" w:date="2014-08-17T15:05:00Z">
        <w:r w:rsidDel="004928D6">
          <w:rPr>
            <w:rFonts w:ascii="Times New Roman" w:hAnsi="Times New Roman" w:cs="Times New Roman"/>
            <w:sz w:val="24"/>
            <w:szCs w:val="24"/>
          </w:rPr>
          <w:delText xml:space="preserve">Page, LM. And </w:delText>
        </w:r>
        <w:r w:rsidRPr="009B2683" w:rsidDel="004928D6">
          <w:rPr>
            <w:rFonts w:ascii="Times New Roman" w:hAnsi="Times New Roman" w:cs="Times New Roman"/>
            <w:sz w:val="24"/>
            <w:szCs w:val="24"/>
          </w:rPr>
          <w:delText>Burr</w:delText>
        </w:r>
        <w:r w:rsidDel="004928D6">
          <w:rPr>
            <w:rFonts w:ascii="Times New Roman" w:hAnsi="Times New Roman" w:cs="Times New Roman"/>
            <w:sz w:val="24"/>
            <w:szCs w:val="24"/>
          </w:rPr>
          <w:delText xml:space="preserve"> BM</w:delText>
        </w:r>
        <w:r w:rsidRPr="009B2683" w:rsidDel="004928D6">
          <w:rPr>
            <w:rFonts w:ascii="Times New Roman" w:hAnsi="Times New Roman" w:cs="Times New Roman"/>
            <w:sz w:val="24"/>
            <w:szCs w:val="24"/>
          </w:rPr>
          <w:delText xml:space="preserve">. </w:delText>
        </w:r>
        <w:r w:rsidDel="004928D6">
          <w:rPr>
            <w:rFonts w:ascii="Times New Roman" w:hAnsi="Times New Roman" w:cs="Times New Roman"/>
            <w:sz w:val="24"/>
            <w:szCs w:val="24"/>
          </w:rPr>
          <w:delText xml:space="preserve"> </w:delText>
        </w:r>
        <w:r w:rsidRPr="009B2683" w:rsidDel="004928D6">
          <w:rPr>
            <w:rFonts w:ascii="Times New Roman" w:hAnsi="Times New Roman" w:cs="Times New Roman"/>
            <w:sz w:val="24"/>
            <w:szCs w:val="24"/>
          </w:rPr>
          <w:delText xml:space="preserve">2011. </w:delText>
        </w:r>
        <w:r w:rsidDel="004928D6">
          <w:rPr>
            <w:rFonts w:ascii="Times New Roman" w:hAnsi="Times New Roman" w:cs="Times New Roman"/>
            <w:sz w:val="24"/>
            <w:szCs w:val="24"/>
          </w:rPr>
          <w:delText xml:space="preserve"> </w:delText>
        </w:r>
        <w:r w:rsidRPr="009B2683" w:rsidDel="004928D6">
          <w:rPr>
            <w:rFonts w:ascii="Times New Roman" w:hAnsi="Times New Roman" w:cs="Times New Roman"/>
            <w:sz w:val="24"/>
            <w:szCs w:val="24"/>
          </w:rPr>
          <w:delText>A field guide to freshwater fishes of North America north of Mexico. 2nd ed. The Peterson Field Guide Serie</w:delText>
        </w:r>
        <w:r w:rsidDel="004928D6">
          <w:rPr>
            <w:rFonts w:ascii="Times New Roman" w:hAnsi="Times New Roman" w:cs="Times New Roman"/>
            <w:sz w:val="24"/>
            <w:szCs w:val="24"/>
          </w:rPr>
          <w:delText>s, Houghton Mifflin Harcourt Company</w:delText>
        </w:r>
        <w:r w:rsidRPr="009B2683" w:rsidDel="004928D6">
          <w:rPr>
            <w:rFonts w:ascii="Times New Roman" w:hAnsi="Times New Roman" w:cs="Times New Roman"/>
            <w:sz w:val="24"/>
            <w:szCs w:val="24"/>
          </w:rPr>
          <w:delText>, Boston, MA.</w:delText>
        </w:r>
      </w:del>
    </w:p>
    <w:p w14:paraId="7B66F536" w14:textId="4C6453A7" w:rsidR="00781B35" w:rsidRDefault="00781B35" w:rsidP="00900D5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Quist MC, </w:t>
      </w:r>
      <w:proofErr w:type="spellStart"/>
      <w:r>
        <w:rPr>
          <w:rFonts w:ascii="Times New Roman" w:hAnsi="Times New Roman" w:cs="Times New Roman"/>
          <w:sz w:val="24"/>
          <w:szCs w:val="24"/>
        </w:rPr>
        <w:t>Pegg</w:t>
      </w:r>
      <w:proofErr w:type="spellEnd"/>
      <w:r>
        <w:rPr>
          <w:rFonts w:ascii="Times New Roman" w:hAnsi="Times New Roman" w:cs="Times New Roman"/>
          <w:sz w:val="24"/>
          <w:szCs w:val="24"/>
        </w:rPr>
        <w:t xml:space="preserve"> M</w:t>
      </w:r>
      <w:r w:rsidR="00A4230E">
        <w:rPr>
          <w:rFonts w:ascii="Times New Roman" w:hAnsi="Times New Roman" w:cs="Times New Roman"/>
          <w:sz w:val="24"/>
          <w:szCs w:val="24"/>
        </w:rPr>
        <w:t xml:space="preserve">A, </w:t>
      </w:r>
      <w:proofErr w:type="spellStart"/>
      <w:r w:rsidR="00A4230E">
        <w:rPr>
          <w:rFonts w:ascii="Times New Roman" w:hAnsi="Times New Roman" w:cs="Times New Roman"/>
          <w:sz w:val="24"/>
          <w:szCs w:val="24"/>
        </w:rPr>
        <w:t>DeVries</w:t>
      </w:r>
      <w:proofErr w:type="spellEnd"/>
      <w:r w:rsidR="00A4230E">
        <w:rPr>
          <w:rFonts w:ascii="Times New Roman" w:hAnsi="Times New Roman" w:cs="Times New Roman"/>
          <w:sz w:val="24"/>
          <w:szCs w:val="24"/>
        </w:rPr>
        <w:t xml:space="preserve"> DR.  2012.  Age and g</w:t>
      </w:r>
      <w:r>
        <w:rPr>
          <w:rFonts w:ascii="Times New Roman" w:hAnsi="Times New Roman" w:cs="Times New Roman"/>
          <w:sz w:val="24"/>
          <w:szCs w:val="24"/>
        </w:rPr>
        <w:t xml:space="preserve">rowth.  </w:t>
      </w:r>
      <w:r w:rsidR="00A4230E">
        <w:rPr>
          <w:rFonts w:ascii="Times New Roman" w:hAnsi="Times New Roman" w:cs="Times New Roman"/>
          <w:sz w:val="24"/>
          <w:szCs w:val="24"/>
        </w:rPr>
        <w:t>In:</w:t>
      </w:r>
      <w:r>
        <w:rPr>
          <w:rFonts w:ascii="Times New Roman" w:hAnsi="Times New Roman" w:cs="Times New Roman"/>
          <w:sz w:val="24"/>
          <w:szCs w:val="24"/>
        </w:rPr>
        <w:t xml:space="preserve"> Zale AV</w:t>
      </w:r>
      <w:r w:rsidR="00A4230E">
        <w:rPr>
          <w:rFonts w:ascii="Times New Roman" w:hAnsi="Times New Roman" w:cs="Times New Roman"/>
          <w:sz w:val="24"/>
          <w:szCs w:val="24"/>
        </w:rPr>
        <w:t>, Parrish DL, Sutton TM, editor.  Fisheries techniques, third e</w:t>
      </w:r>
      <w:r>
        <w:rPr>
          <w:rFonts w:ascii="Times New Roman" w:hAnsi="Times New Roman" w:cs="Times New Roman"/>
          <w:sz w:val="24"/>
          <w:szCs w:val="24"/>
        </w:rPr>
        <w:t xml:space="preserve">dition.  </w:t>
      </w:r>
      <w:r w:rsidR="00A4230E">
        <w:rPr>
          <w:rFonts w:ascii="Times New Roman" w:hAnsi="Times New Roman" w:cs="Times New Roman"/>
          <w:sz w:val="24"/>
          <w:szCs w:val="24"/>
        </w:rPr>
        <w:t>American Fisheries Society: Bethesda, MD;</w:t>
      </w:r>
      <w:r>
        <w:rPr>
          <w:rFonts w:ascii="Times New Roman" w:hAnsi="Times New Roman" w:cs="Times New Roman"/>
          <w:sz w:val="24"/>
          <w:szCs w:val="24"/>
        </w:rPr>
        <w:t xml:space="preserve">  p</w:t>
      </w:r>
      <w:r w:rsidR="00A4230E">
        <w:rPr>
          <w:rFonts w:ascii="Times New Roman" w:hAnsi="Times New Roman" w:cs="Times New Roman"/>
          <w:sz w:val="24"/>
          <w:szCs w:val="24"/>
        </w:rPr>
        <w:t>.</w:t>
      </w:r>
      <w:r>
        <w:rPr>
          <w:rFonts w:ascii="Times New Roman" w:hAnsi="Times New Roman" w:cs="Times New Roman"/>
          <w:sz w:val="24"/>
          <w:szCs w:val="24"/>
        </w:rPr>
        <w:t xml:space="preserve"> 677-731</w:t>
      </w:r>
    </w:p>
    <w:p w14:paraId="249B4518" w14:textId="05A74BDD" w:rsidR="00517D0B"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R Development Core Team</w:t>
      </w:r>
      <w:r w:rsidR="009B2683">
        <w:rPr>
          <w:rFonts w:ascii="Times New Roman" w:hAnsi="Times New Roman" w:cs="Times New Roman"/>
          <w:sz w:val="24"/>
          <w:szCs w:val="24"/>
        </w:rPr>
        <w:t xml:space="preserve">.  </w:t>
      </w:r>
      <w:r w:rsidR="0099330B" w:rsidRPr="00790D25">
        <w:rPr>
          <w:rFonts w:ascii="Times New Roman" w:hAnsi="Times New Roman" w:cs="Times New Roman"/>
          <w:sz w:val="24"/>
          <w:szCs w:val="24"/>
        </w:rPr>
        <w:t>2014</w:t>
      </w:r>
      <w:r w:rsidR="009B2683">
        <w:rPr>
          <w:rFonts w:ascii="Times New Roman" w:hAnsi="Times New Roman" w:cs="Times New Roman"/>
          <w:sz w:val="24"/>
          <w:szCs w:val="24"/>
        </w:rPr>
        <w:t xml:space="preserve">. </w:t>
      </w:r>
      <w:r w:rsidR="00517D0B" w:rsidRPr="00790D25">
        <w:rPr>
          <w:rFonts w:ascii="Times New Roman" w:hAnsi="Times New Roman" w:cs="Times New Roman"/>
          <w:sz w:val="24"/>
          <w:szCs w:val="24"/>
        </w:rPr>
        <w:t xml:space="preserve"> R: a language and environment for statistical computing. </w:t>
      </w:r>
      <w:r w:rsidR="009B2683">
        <w:rPr>
          <w:rFonts w:ascii="Times New Roman" w:hAnsi="Times New Roman" w:cs="Times New Roman"/>
          <w:sz w:val="24"/>
          <w:szCs w:val="24"/>
        </w:rPr>
        <w:t xml:space="preserve"> </w:t>
      </w:r>
      <w:r w:rsidR="00517D0B" w:rsidRPr="00790D25">
        <w:rPr>
          <w:rFonts w:ascii="Times New Roman" w:hAnsi="Times New Roman" w:cs="Times New Roman"/>
          <w:sz w:val="24"/>
          <w:szCs w:val="24"/>
        </w:rPr>
        <w:t>R Foundation for</w:t>
      </w:r>
      <w:r w:rsidRPr="00790D25">
        <w:rPr>
          <w:rFonts w:ascii="Times New Roman" w:hAnsi="Times New Roman" w:cs="Times New Roman"/>
          <w:sz w:val="24"/>
          <w:szCs w:val="24"/>
        </w:rPr>
        <w:t xml:space="preserve"> Statistical Computing.</w:t>
      </w:r>
      <w:r w:rsidR="009B2683">
        <w:rPr>
          <w:rFonts w:ascii="Times New Roman" w:hAnsi="Times New Roman" w:cs="Times New Roman"/>
          <w:sz w:val="24"/>
          <w:szCs w:val="24"/>
        </w:rPr>
        <w:t xml:space="preserve"> </w:t>
      </w:r>
      <w:r w:rsidR="00907A58" w:rsidRPr="00790D25">
        <w:rPr>
          <w:rFonts w:ascii="Times New Roman" w:hAnsi="Times New Roman" w:cs="Times New Roman"/>
          <w:sz w:val="24"/>
          <w:szCs w:val="24"/>
        </w:rPr>
        <w:t xml:space="preserve"> Available from</w:t>
      </w:r>
      <w:r w:rsidR="00A4230E">
        <w:rPr>
          <w:rFonts w:ascii="Times New Roman" w:hAnsi="Times New Roman" w:cs="Times New Roman"/>
          <w:sz w:val="24"/>
          <w:szCs w:val="24"/>
        </w:rPr>
        <w:t>:</w:t>
      </w:r>
      <w:r w:rsidRPr="00790D25">
        <w:rPr>
          <w:rFonts w:ascii="Times New Roman" w:hAnsi="Times New Roman" w:cs="Times New Roman"/>
          <w:sz w:val="24"/>
          <w:szCs w:val="24"/>
        </w:rPr>
        <w:t xml:space="preserve"> </w:t>
      </w:r>
      <w:hyperlink r:id="rId13" w:history="1">
        <w:r w:rsidR="00907A58" w:rsidRPr="00790D25">
          <w:rPr>
            <w:rStyle w:val="Hyperlink"/>
            <w:rFonts w:ascii="Times New Roman" w:hAnsi="Times New Roman" w:cs="Times New Roman"/>
            <w:sz w:val="24"/>
            <w:szCs w:val="24"/>
          </w:rPr>
          <w:t>http://R-project.org</w:t>
        </w:r>
      </w:hyperlink>
      <w:r w:rsidR="00907A58" w:rsidRPr="00790D25">
        <w:rPr>
          <w:rFonts w:ascii="Times New Roman" w:hAnsi="Times New Roman" w:cs="Times New Roman"/>
          <w:sz w:val="24"/>
          <w:szCs w:val="24"/>
        </w:rPr>
        <w:t>.</w:t>
      </w:r>
    </w:p>
    <w:p w14:paraId="73B65F97" w14:textId="791A768F" w:rsidR="00907A58" w:rsidRPr="00790D25" w:rsidRDefault="00907A58"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Ritz C, </w:t>
      </w:r>
      <w:proofErr w:type="spellStart"/>
      <w:r w:rsidRPr="00790D25">
        <w:rPr>
          <w:rFonts w:ascii="Times New Roman" w:hAnsi="Times New Roman" w:cs="Times New Roman"/>
          <w:sz w:val="24"/>
          <w:szCs w:val="24"/>
        </w:rPr>
        <w:t>Striebig</w:t>
      </w:r>
      <w:proofErr w:type="spellEnd"/>
      <w:r w:rsidRPr="00790D25">
        <w:rPr>
          <w:rFonts w:ascii="Times New Roman" w:hAnsi="Times New Roman" w:cs="Times New Roman"/>
          <w:sz w:val="24"/>
          <w:szCs w:val="24"/>
        </w:rPr>
        <w:t xml:space="preserve"> JC</w:t>
      </w:r>
      <w:r w:rsidR="00A4230E">
        <w:rPr>
          <w:rFonts w:ascii="Times New Roman" w:hAnsi="Times New Roman" w:cs="Times New Roman"/>
          <w:sz w:val="24"/>
          <w:szCs w:val="24"/>
        </w:rPr>
        <w:t>.  2008.  Nonlinear r</w:t>
      </w:r>
      <w:r w:rsidRPr="00790D25">
        <w:rPr>
          <w:rFonts w:ascii="Times New Roman" w:hAnsi="Times New Roman" w:cs="Times New Roman"/>
          <w:sz w:val="24"/>
          <w:szCs w:val="24"/>
        </w:rPr>
        <w:t>egres</w:t>
      </w:r>
      <w:r w:rsidR="009B2683">
        <w:rPr>
          <w:rFonts w:ascii="Times New Roman" w:hAnsi="Times New Roman" w:cs="Times New Roman"/>
          <w:sz w:val="24"/>
          <w:szCs w:val="24"/>
        </w:rPr>
        <w:t>sion with R.  Springer, NY</w:t>
      </w:r>
      <w:r w:rsidRPr="00790D25">
        <w:rPr>
          <w:rFonts w:ascii="Times New Roman" w:hAnsi="Times New Roman" w:cs="Times New Roman"/>
          <w:sz w:val="24"/>
          <w:szCs w:val="24"/>
        </w:rPr>
        <w:t>.</w:t>
      </w:r>
    </w:p>
    <w:p w14:paraId="367E14B3" w14:textId="2FCDC012" w:rsidR="00214B20" w:rsidRPr="00790D25" w:rsidRDefault="00D216F9"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Scott WB, </w:t>
      </w:r>
      <w:r w:rsidR="00214B20" w:rsidRPr="00790D25">
        <w:rPr>
          <w:rFonts w:ascii="Times New Roman" w:hAnsi="Times New Roman" w:cs="Times New Roman"/>
          <w:sz w:val="24"/>
          <w:szCs w:val="24"/>
        </w:rPr>
        <w:t>Crossman</w:t>
      </w:r>
      <w:r w:rsidRPr="00790D25">
        <w:rPr>
          <w:rFonts w:ascii="Times New Roman" w:hAnsi="Times New Roman" w:cs="Times New Roman"/>
          <w:sz w:val="24"/>
          <w:szCs w:val="24"/>
        </w:rPr>
        <w:t xml:space="preserve"> EJ</w:t>
      </w:r>
      <w:r w:rsidR="009B2683">
        <w:rPr>
          <w:rFonts w:ascii="Times New Roman" w:hAnsi="Times New Roman" w:cs="Times New Roman"/>
          <w:sz w:val="24"/>
          <w:szCs w:val="24"/>
        </w:rPr>
        <w:t xml:space="preserve">.  </w:t>
      </w:r>
      <w:r w:rsidR="00E43C98" w:rsidRPr="00790D25">
        <w:rPr>
          <w:rFonts w:ascii="Times New Roman" w:hAnsi="Times New Roman" w:cs="Times New Roman"/>
          <w:sz w:val="24"/>
          <w:szCs w:val="24"/>
        </w:rPr>
        <w:t>197</w:t>
      </w:r>
      <w:r w:rsidR="009B2683">
        <w:rPr>
          <w:rFonts w:ascii="Times New Roman" w:hAnsi="Times New Roman" w:cs="Times New Roman"/>
          <w:sz w:val="24"/>
          <w:szCs w:val="24"/>
        </w:rPr>
        <w:t xml:space="preserve">3.  </w:t>
      </w:r>
      <w:r w:rsidR="000D51E5" w:rsidRPr="00790D25">
        <w:rPr>
          <w:rFonts w:ascii="Times New Roman" w:hAnsi="Times New Roman" w:cs="Times New Roman"/>
          <w:sz w:val="24"/>
          <w:szCs w:val="24"/>
        </w:rPr>
        <w:t>Freshwater F</w:t>
      </w:r>
      <w:r w:rsidR="00E43C98" w:rsidRPr="00790D25">
        <w:rPr>
          <w:rFonts w:ascii="Times New Roman" w:hAnsi="Times New Roman" w:cs="Times New Roman"/>
          <w:sz w:val="24"/>
          <w:szCs w:val="24"/>
        </w:rPr>
        <w:t xml:space="preserve">ishes of Canada. </w:t>
      </w:r>
      <w:r w:rsidR="009B2683">
        <w:rPr>
          <w:rFonts w:ascii="Times New Roman" w:hAnsi="Times New Roman" w:cs="Times New Roman"/>
          <w:sz w:val="24"/>
          <w:szCs w:val="24"/>
        </w:rPr>
        <w:t xml:space="preserve"> </w:t>
      </w:r>
      <w:r w:rsidRPr="00790D25">
        <w:rPr>
          <w:rFonts w:ascii="Times New Roman" w:hAnsi="Times New Roman" w:cs="Times New Roman"/>
          <w:sz w:val="24"/>
          <w:szCs w:val="24"/>
        </w:rPr>
        <w:t>Gordon Soules Book Publishers Ltd, Vancouver</w:t>
      </w:r>
      <w:r w:rsidR="00B94D38">
        <w:rPr>
          <w:rFonts w:ascii="Times New Roman" w:hAnsi="Times New Roman" w:cs="Times New Roman"/>
          <w:sz w:val="24"/>
          <w:szCs w:val="24"/>
        </w:rPr>
        <w:t>, BC.</w:t>
      </w:r>
    </w:p>
    <w:p w14:paraId="1DECDFC9" w14:textId="1D3A2043" w:rsidR="00EF4126" w:rsidDel="00F74134" w:rsidRDefault="00EF4126" w:rsidP="00F74134">
      <w:pPr>
        <w:spacing w:after="0" w:line="480" w:lineRule="auto"/>
        <w:ind w:left="720" w:hanging="720"/>
        <w:rPr>
          <w:del w:id="36" w:author="Taylor Stewart" w:date="2014-08-17T15:07:00Z"/>
          <w:rFonts w:ascii="Times New Roman" w:hAnsi="Times New Roman" w:cs="Times New Roman"/>
          <w:sz w:val="24"/>
          <w:szCs w:val="24"/>
        </w:rPr>
      </w:pPr>
      <w:proofErr w:type="spellStart"/>
      <w:r w:rsidRPr="00790D25">
        <w:rPr>
          <w:rFonts w:ascii="Times New Roman" w:hAnsi="Times New Roman" w:cs="Times New Roman"/>
          <w:sz w:val="24"/>
          <w:szCs w:val="24"/>
        </w:rPr>
        <w:t>Venables</w:t>
      </w:r>
      <w:proofErr w:type="spellEnd"/>
      <w:r w:rsidR="00A4230E">
        <w:rPr>
          <w:rFonts w:ascii="Times New Roman" w:hAnsi="Times New Roman" w:cs="Times New Roman"/>
          <w:sz w:val="24"/>
          <w:szCs w:val="24"/>
        </w:rPr>
        <w:t xml:space="preserve"> WN, Ripley BD.  2002.  Modern applied statistics with S, f</w:t>
      </w:r>
      <w:r w:rsidRPr="00790D25">
        <w:rPr>
          <w:rFonts w:ascii="Times New Roman" w:hAnsi="Times New Roman" w:cs="Times New Roman"/>
          <w:sz w:val="24"/>
          <w:szCs w:val="24"/>
        </w:rPr>
        <w:t>ourth edition.  S</w:t>
      </w:r>
      <w:r w:rsidR="00A4230E">
        <w:rPr>
          <w:rFonts w:ascii="Times New Roman" w:hAnsi="Times New Roman" w:cs="Times New Roman"/>
          <w:sz w:val="24"/>
          <w:szCs w:val="24"/>
        </w:rPr>
        <w:t>p</w:t>
      </w:r>
      <w:r w:rsidRPr="00790D25">
        <w:rPr>
          <w:rFonts w:ascii="Times New Roman" w:hAnsi="Times New Roman" w:cs="Times New Roman"/>
          <w:sz w:val="24"/>
          <w:szCs w:val="24"/>
        </w:rPr>
        <w:t>ringer, New York.</w:t>
      </w:r>
    </w:p>
    <w:p w14:paraId="159BFB4F" w14:textId="77777777" w:rsidR="00F74134" w:rsidRDefault="00F74134" w:rsidP="00F74134">
      <w:pPr>
        <w:spacing w:after="0" w:line="480" w:lineRule="auto"/>
        <w:ind w:left="720" w:hanging="720"/>
        <w:rPr>
          <w:ins w:id="37" w:author="Taylor Stewart" w:date="2014-08-17T15:15:00Z"/>
          <w:rFonts w:ascii="Times New Roman" w:hAnsi="Times New Roman" w:cs="Times New Roman"/>
          <w:sz w:val="24"/>
          <w:szCs w:val="24"/>
        </w:rPr>
      </w:pPr>
    </w:p>
    <w:p w14:paraId="2351E3CF" w14:textId="5223E286" w:rsidR="00D91794" w:rsidRPr="00790D25" w:rsidRDefault="00F74134" w:rsidP="00F74134">
      <w:pPr>
        <w:spacing w:after="0" w:line="480" w:lineRule="auto"/>
        <w:ind w:left="720" w:hanging="720"/>
        <w:rPr>
          <w:rFonts w:ascii="Times New Roman" w:hAnsi="Times New Roman" w:cs="Times New Roman"/>
          <w:sz w:val="24"/>
          <w:szCs w:val="24"/>
        </w:rPr>
      </w:pPr>
      <w:proofErr w:type="spellStart"/>
      <w:ins w:id="38" w:author="Taylor Stewart" w:date="2014-08-17T15:15:00Z">
        <w:r>
          <w:rPr>
            <w:rFonts w:ascii="Times New Roman" w:hAnsi="Times New Roman" w:cs="Times New Roman"/>
            <w:sz w:val="24"/>
            <w:szCs w:val="24"/>
          </w:rPr>
          <w:lastRenderedPageBreak/>
          <w:t>Vescei</w:t>
        </w:r>
        <w:proofErr w:type="spellEnd"/>
        <w:r>
          <w:rPr>
            <w:rFonts w:ascii="Times New Roman" w:hAnsi="Times New Roman" w:cs="Times New Roman"/>
            <w:sz w:val="24"/>
            <w:szCs w:val="24"/>
          </w:rPr>
          <w:t xml:space="preserve"> P, Panayi</w:t>
        </w:r>
        <w:r w:rsidRPr="00F74134">
          <w:rPr>
            <w:rFonts w:ascii="Times New Roman" w:hAnsi="Times New Roman" w:cs="Times New Roman"/>
            <w:sz w:val="24"/>
            <w:szCs w:val="24"/>
          </w:rPr>
          <w:t xml:space="preserve"> D. </w:t>
        </w:r>
      </w:ins>
      <w:ins w:id="39" w:author="Taylor Stewart" w:date="2014-08-17T15:17:00Z">
        <w:r>
          <w:rPr>
            <w:rFonts w:ascii="Times New Roman" w:hAnsi="Times New Roman" w:cs="Times New Roman"/>
            <w:sz w:val="24"/>
            <w:szCs w:val="24"/>
          </w:rPr>
          <w:t xml:space="preserve"> </w:t>
        </w:r>
      </w:ins>
      <w:ins w:id="40" w:author="Taylor Stewart" w:date="2014-08-17T15:15:00Z">
        <w:r w:rsidRPr="00F74134">
          <w:rPr>
            <w:rFonts w:ascii="Times New Roman" w:hAnsi="Times New Roman" w:cs="Times New Roman"/>
            <w:sz w:val="24"/>
            <w:szCs w:val="24"/>
          </w:rPr>
          <w:t xml:space="preserve">2014. </w:t>
        </w:r>
      </w:ins>
      <w:ins w:id="41" w:author="Taylor Stewart" w:date="2014-08-17T15:17:00Z">
        <w:r>
          <w:rPr>
            <w:rFonts w:ascii="Times New Roman" w:hAnsi="Times New Roman" w:cs="Times New Roman"/>
            <w:sz w:val="24"/>
            <w:szCs w:val="24"/>
          </w:rPr>
          <w:t xml:space="preserve"> </w:t>
        </w:r>
      </w:ins>
      <w:ins w:id="42" w:author="Taylor Stewart" w:date="2014-08-17T15:15:00Z">
        <w:r w:rsidRPr="00F74134">
          <w:rPr>
            <w:rFonts w:ascii="Times New Roman" w:hAnsi="Times New Roman" w:cs="Times New Roman"/>
            <w:sz w:val="24"/>
            <w:szCs w:val="24"/>
          </w:rPr>
          <w:t>Range extension for the pygmy whitefish (</w:t>
        </w:r>
        <w:r w:rsidRPr="00F74134">
          <w:rPr>
            <w:rFonts w:ascii="Times New Roman" w:hAnsi="Times New Roman" w:cs="Times New Roman"/>
            <w:i/>
            <w:iCs/>
            <w:sz w:val="24"/>
            <w:szCs w:val="24"/>
          </w:rPr>
          <w:t>Prosopium coulterii</w:t>
        </w:r>
        <w:r>
          <w:rPr>
            <w:rFonts w:ascii="Times New Roman" w:hAnsi="Times New Roman" w:cs="Times New Roman"/>
            <w:sz w:val="24"/>
            <w:szCs w:val="24"/>
          </w:rPr>
          <w:t>) in the Northwest Territories,</w:t>
        </w:r>
        <w:r w:rsidRPr="00F74134">
          <w:rPr>
            <w:rFonts w:ascii="Times New Roman" w:hAnsi="Times New Roman" w:cs="Times New Roman"/>
            <w:sz w:val="24"/>
            <w:szCs w:val="24"/>
          </w:rPr>
          <w:t xml:space="preserve"> Canada. </w:t>
        </w:r>
      </w:ins>
      <w:ins w:id="43" w:author="Taylor Stewart" w:date="2014-08-17T15:17:00Z">
        <w:r>
          <w:rPr>
            <w:rFonts w:ascii="Times New Roman" w:hAnsi="Times New Roman" w:cs="Times New Roman"/>
            <w:sz w:val="24"/>
            <w:szCs w:val="24"/>
          </w:rPr>
          <w:t xml:space="preserve"> The Canadian Field-Naturalist</w:t>
        </w:r>
      </w:ins>
      <w:ins w:id="44" w:author="Taylor Stewart" w:date="2014-08-17T15:15:00Z">
        <w:r w:rsidRPr="00F74134">
          <w:rPr>
            <w:rFonts w:ascii="Times New Roman" w:hAnsi="Times New Roman" w:cs="Times New Roman"/>
            <w:sz w:val="24"/>
            <w:szCs w:val="24"/>
          </w:rPr>
          <w:t xml:space="preserve">. </w:t>
        </w:r>
      </w:ins>
      <w:ins w:id="45" w:author="Taylor Stewart" w:date="2014-08-17T15:17:00Z">
        <w:r>
          <w:rPr>
            <w:rFonts w:ascii="Times New Roman" w:hAnsi="Times New Roman" w:cs="Times New Roman"/>
            <w:sz w:val="24"/>
            <w:szCs w:val="24"/>
          </w:rPr>
          <w:t xml:space="preserve"> </w:t>
        </w:r>
      </w:ins>
      <w:ins w:id="46" w:author="Taylor Stewart" w:date="2014-08-17T15:15:00Z">
        <w:r w:rsidRPr="00F74134">
          <w:rPr>
            <w:rFonts w:ascii="Times New Roman" w:hAnsi="Times New Roman" w:cs="Times New Roman"/>
            <w:sz w:val="24"/>
            <w:szCs w:val="24"/>
          </w:rPr>
          <w:t>In press.</w:t>
        </w:r>
      </w:ins>
      <w:del w:id="47" w:author="Taylor Stewart" w:date="2014-08-17T15:07:00Z">
        <w:r w:rsidR="000F571F" w:rsidRPr="00790D25" w:rsidDel="004928D6">
          <w:rPr>
            <w:rFonts w:ascii="Times New Roman" w:hAnsi="Times New Roman" w:cs="Times New Roman"/>
            <w:sz w:val="24"/>
            <w:szCs w:val="24"/>
          </w:rPr>
          <w:delText>von Bertalanf</w:delText>
        </w:r>
        <w:r w:rsidR="00D216F9" w:rsidRPr="00790D25" w:rsidDel="004928D6">
          <w:rPr>
            <w:rFonts w:ascii="Times New Roman" w:hAnsi="Times New Roman" w:cs="Times New Roman"/>
            <w:sz w:val="24"/>
            <w:szCs w:val="24"/>
          </w:rPr>
          <w:delText>fy L</w:delText>
        </w:r>
        <w:r w:rsidR="00B94D38" w:rsidDel="004928D6">
          <w:rPr>
            <w:rFonts w:ascii="Times New Roman" w:hAnsi="Times New Roman" w:cs="Times New Roman"/>
            <w:sz w:val="24"/>
            <w:szCs w:val="24"/>
          </w:rPr>
          <w:delText>.  1938.  A q</w:delText>
        </w:r>
        <w:r w:rsidR="00D91794" w:rsidRPr="00790D25" w:rsidDel="004928D6">
          <w:rPr>
            <w:rFonts w:ascii="Times New Roman" w:hAnsi="Times New Roman" w:cs="Times New Roman"/>
            <w:sz w:val="24"/>
            <w:szCs w:val="24"/>
          </w:rPr>
          <w:delText xml:space="preserve">uantitative </w:delText>
        </w:r>
        <w:r w:rsidR="00B94D38" w:rsidDel="004928D6">
          <w:rPr>
            <w:rFonts w:ascii="Times New Roman" w:hAnsi="Times New Roman" w:cs="Times New Roman"/>
            <w:sz w:val="24"/>
            <w:szCs w:val="24"/>
          </w:rPr>
          <w:delText>theory of o</w:delText>
        </w:r>
        <w:r w:rsidR="00D91794" w:rsidRPr="00790D25" w:rsidDel="004928D6">
          <w:rPr>
            <w:rFonts w:ascii="Times New Roman" w:hAnsi="Times New Roman" w:cs="Times New Roman"/>
            <w:sz w:val="24"/>
            <w:szCs w:val="24"/>
          </w:rPr>
          <w:delText xml:space="preserve">rganic </w:delText>
        </w:r>
        <w:r w:rsidR="00B94D38" w:rsidDel="004928D6">
          <w:rPr>
            <w:rFonts w:ascii="Times New Roman" w:hAnsi="Times New Roman" w:cs="Times New Roman"/>
            <w:sz w:val="24"/>
            <w:szCs w:val="24"/>
          </w:rPr>
          <w:delText>g</w:delText>
        </w:r>
        <w:r w:rsidR="00D91794" w:rsidRPr="00790D25" w:rsidDel="004928D6">
          <w:rPr>
            <w:rFonts w:ascii="Times New Roman" w:hAnsi="Times New Roman" w:cs="Times New Roman"/>
            <w:sz w:val="24"/>
            <w:szCs w:val="24"/>
          </w:rPr>
          <w:delText>row</w:delText>
        </w:r>
        <w:r w:rsidR="00D216F9" w:rsidRPr="00790D25" w:rsidDel="004928D6">
          <w:rPr>
            <w:rFonts w:ascii="Times New Roman" w:hAnsi="Times New Roman" w:cs="Times New Roman"/>
            <w:sz w:val="24"/>
            <w:szCs w:val="24"/>
          </w:rPr>
          <w:delText>th. Human Biology</w:delText>
        </w:r>
        <w:r w:rsidR="00B94D38" w:rsidDel="004928D6">
          <w:rPr>
            <w:rFonts w:ascii="Times New Roman" w:hAnsi="Times New Roman" w:cs="Times New Roman"/>
            <w:sz w:val="24"/>
            <w:szCs w:val="24"/>
          </w:rPr>
          <w:delText xml:space="preserve">. </w:delText>
        </w:r>
        <w:r w:rsidR="00D216F9" w:rsidRPr="00790D25" w:rsidDel="004928D6">
          <w:rPr>
            <w:rFonts w:ascii="Times New Roman" w:hAnsi="Times New Roman" w:cs="Times New Roman"/>
            <w:sz w:val="24"/>
            <w:szCs w:val="24"/>
          </w:rPr>
          <w:delText xml:space="preserve"> 10(2):181-213</w:delText>
        </w:r>
        <w:r w:rsidR="00B94D38" w:rsidDel="004928D6">
          <w:rPr>
            <w:rFonts w:ascii="Times New Roman" w:hAnsi="Times New Roman" w:cs="Times New Roman"/>
            <w:sz w:val="24"/>
            <w:szCs w:val="24"/>
          </w:rPr>
          <w:delText>.</w:delText>
        </w:r>
      </w:del>
    </w:p>
    <w:p w14:paraId="62AE3C8A" w14:textId="7670C3CA" w:rsidR="00F74134" w:rsidRPr="00F74134" w:rsidRDefault="00F74134" w:rsidP="00F74134">
      <w:pPr>
        <w:spacing w:after="0" w:line="480" w:lineRule="auto"/>
        <w:ind w:left="720" w:hanging="720"/>
        <w:rPr>
          <w:ins w:id="48" w:author="Taylor Stewart" w:date="2014-08-17T15:09:00Z"/>
        </w:rPr>
      </w:pPr>
      <w:proofErr w:type="spellStart"/>
      <w:ins w:id="49" w:author="Taylor Stewart" w:date="2014-08-17T15:09:00Z">
        <w:r>
          <w:rPr>
            <w:rFonts w:ascii="Times New Roman" w:hAnsi="Times New Roman" w:cs="Times New Roman"/>
            <w:sz w:val="24"/>
            <w:szCs w:val="24"/>
          </w:rPr>
          <w:t>Weisel</w:t>
        </w:r>
        <w:proofErr w:type="spellEnd"/>
        <w:r>
          <w:rPr>
            <w:rFonts w:ascii="Times New Roman" w:hAnsi="Times New Roman" w:cs="Times New Roman"/>
            <w:sz w:val="24"/>
            <w:szCs w:val="24"/>
          </w:rPr>
          <w:t xml:space="preserve"> GF, </w:t>
        </w:r>
        <w:proofErr w:type="spellStart"/>
        <w:r>
          <w:rPr>
            <w:rFonts w:ascii="Times New Roman" w:hAnsi="Times New Roman" w:cs="Times New Roman"/>
            <w:sz w:val="24"/>
            <w:szCs w:val="24"/>
          </w:rPr>
          <w:t>Hanzel</w:t>
        </w:r>
        <w:proofErr w:type="spellEnd"/>
        <w:r>
          <w:rPr>
            <w:rFonts w:ascii="Times New Roman" w:hAnsi="Times New Roman" w:cs="Times New Roman"/>
            <w:sz w:val="24"/>
            <w:szCs w:val="24"/>
          </w:rPr>
          <w:t xml:space="preserve"> DA, Newell RL.</w:t>
        </w:r>
      </w:ins>
      <w:ins w:id="50" w:author="Taylor Stewart" w:date="2014-08-17T15:10:00Z">
        <w:r>
          <w:rPr>
            <w:rFonts w:ascii="Times New Roman" w:hAnsi="Times New Roman" w:cs="Times New Roman"/>
            <w:sz w:val="24"/>
            <w:szCs w:val="24"/>
          </w:rPr>
          <w:t xml:space="preserve"> </w:t>
        </w:r>
      </w:ins>
      <w:ins w:id="51" w:author="Taylor Stewart" w:date="2014-08-17T15:09:00Z">
        <w:r>
          <w:rPr>
            <w:rFonts w:ascii="Times New Roman" w:hAnsi="Times New Roman" w:cs="Times New Roman"/>
            <w:sz w:val="24"/>
            <w:szCs w:val="24"/>
          </w:rPr>
          <w:t xml:space="preserve"> 1973</w:t>
        </w:r>
      </w:ins>
      <w:ins w:id="52" w:author="Taylor Stewart" w:date="2014-08-17T15:10:00Z">
        <w:r>
          <w:rPr>
            <w:rFonts w:ascii="Times New Roman" w:hAnsi="Times New Roman" w:cs="Times New Roman"/>
            <w:sz w:val="24"/>
            <w:szCs w:val="24"/>
          </w:rPr>
          <w:t xml:space="preserve">.  The pygmy whitefish, Prosopium </w:t>
        </w:r>
        <w:proofErr w:type="spellStart"/>
        <w:r>
          <w:rPr>
            <w:rFonts w:ascii="Times New Roman" w:hAnsi="Times New Roman" w:cs="Times New Roman"/>
            <w:sz w:val="24"/>
            <w:szCs w:val="24"/>
          </w:rPr>
          <w:t>coulteri</w:t>
        </w:r>
        <w:proofErr w:type="spellEnd"/>
        <w:r>
          <w:rPr>
            <w:rFonts w:ascii="Times New Roman" w:hAnsi="Times New Roman" w:cs="Times New Roman"/>
            <w:sz w:val="24"/>
            <w:szCs w:val="24"/>
          </w:rPr>
          <w:t>, in Western Montana</w:t>
        </w:r>
      </w:ins>
      <w:ins w:id="53" w:author="Taylor Stewart" w:date="2014-08-17T15:11:00Z">
        <w:r>
          <w:rPr>
            <w:rFonts w:ascii="Times New Roman" w:hAnsi="Times New Roman" w:cs="Times New Roman"/>
            <w:sz w:val="24"/>
            <w:szCs w:val="24"/>
          </w:rPr>
          <w:t>.</w:t>
        </w:r>
      </w:ins>
      <w:ins w:id="54" w:author="Taylor Stewart" w:date="2014-08-17T15:12:00Z">
        <w:r>
          <w:rPr>
            <w:rFonts w:ascii="Times New Roman" w:hAnsi="Times New Roman" w:cs="Times New Roman"/>
            <w:sz w:val="24"/>
            <w:szCs w:val="24"/>
          </w:rPr>
          <w:t xml:space="preserve">  </w:t>
        </w:r>
        <w:r w:rsidRPr="00F74134">
          <w:rPr>
            <w:rFonts w:ascii="Times New Roman" w:hAnsi="Times New Roman" w:cs="Times New Roman"/>
            <w:sz w:val="24"/>
            <w:szCs w:val="24"/>
          </w:rPr>
          <w:t xml:space="preserve">Fishery Bulletin, U.S. Fish and Wildlife Service.  </w:t>
        </w:r>
      </w:ins>
      <w:ins w:id="55" w:author="Taylor Stewart" w:date="2014-08-17T15:11:00Z">
        <w:r>
          <w:t>7:587-596.</w:t>
        </w:r>
      </w:ins>
    </w:p>
    <w:p w14:paraId="179D421C" w14:textId="511C6760" w:rsidR="00517D0B" w:rsidRPr="00790D25" w:rsidRDefault="00D216F9" w:rsidP="00900D5A">
      <w:pPr>
        <w:spacing w:after="0" w:line="480" w:lineRule="auto"/>
        <w:ind w:left="720" w:hanging="720"/>
        <w:rPr>
          <w:rFonts w:ascii="Times New Roman" w:hAnsi="Times New Roman" w:cs="Times New Roman"/>
          <w:sz w:val="24"/>
          <w:szCs w:val="24"/>
        </w:rPr>
      </w:pPr>
      <w:proofErr w:type="spellStart"/>
      <w:r w:rsidRPr="00790D25">
        <w:rPr>
          <w:rFonts w:ascii="Times New Roman" w:hAnsi="Times New Roman" w:cs="Times New Roman"/>
          <w:sz w:val="24"/>
          <w:szCs w:val="24"/>
        </w:rPr>
        <w:t>Weisel</w:t>
      </w:r>
      <w:proofErr w:type="spellEnd"/>
      <w:r w:rsidRPr="00790D25">
        <w:rPr>
          <w:rFonts w:ascii="Times New Roman" w:hAnsi="Times New Roman" w:cs="Times New Roman"/>
          <w:sz w:val="24"/>
          <w:szCs w:val="24"/>
        </w:rPr>
        <w:t xml:space="preserve"> G</w:t>
      </w:r>
      <w:r w:rsidR="008472D2" w:rsidRPr="00790D25">
        <w:rPr>
          <w:rFonts w:ascii="Times New Roman" w:hAnsi="Times New Roman" w:cs="Times New Roman"/>
          <w:sz w:val="24"/>
          <w:szCs w:val="24"/>
        </w:rPr>
        <w:t>F</w:t>
      </w:r>
      <w:r w:rsidRPr="00790D25">
        <w:rPr>
          <w:rFonts w:ascii="Times New Roman" w:hAnsi="Times New Roman" w:cs="Times New Roman"/>
          <w:sz w:val="24"/>
          <w:szCs w:val="24"/>
        </w:rPr>
        <w:t xml:space="preserve">, </w:t>
      </w:r>
      <w:r w:rsidR="00517D0B" w:rsidRPr="00790D25">
        <w:rPr>
          <w:rFonts w:ascii="Times New Roman" w:hAnsi="Times New Roman" w:cs="Times New Roman"/>
          <w:sz w:val="24"/>
          <w:szCs w:val="24"/>
        </w:rPr>
        <w:t>Dillon</w:t>
      </w:r>
      <w:r w:rsidR="00B94D38">
        <w:rPr>
          <w:rFonts w:ascii="Times New Roman" w:hAnsi="Times New Roman" w:cs="Times New Roman"/>
          <w:sz w:val="24"/>
          <w:szCs w:val="24"/>
        </w:rPr>
        <w:t xml:space="preserve"> JB.  1954.  Observations on the pygmy w</w:t>
      </w:r>
      <w:r w:rsidR="00517D0B" w:rsidRPr="00790D25">
        <w:rPr>
          <w:rFonts w:ascii="Times New Roman" w:hAnsi="Times New Roman" w:cs="Times New Roman"/>
          <w:sz w:val="24"/>
          <w:szCs w:val="24"/>
        </w:rPr>
        <w:t xml:space="preserve">hitefish, </w:t>
      </w:r>
      <w:r w:rsidR="00517D0B" w:rsidRPr="00790D25">
        <w:rPr>
          <w:rFonts w:ascii="Times New Roman" w:hAnsi="Times New Roman" w:cs="Times New Roman"/>
          <w:i/>
          <w:sz w:val="24"/>
          <w:szCs w:val="24"/>
        </w:rPr>
        <w:t>Prosopium coulteri</w:t>
      </w:r>
      <w:r w:rsidR="00517D0B" w:rsidRPr="00790D25">
        <w:rPr>
          <w:rFonts w:ascii="Times New Roman" w:hAnsi="Times New Roman" w:cs="Times New Roman"/>
          <w:sz w:val="24"/>
          <w:szCs w:val="24"/>
        </w:rPr>
        <w:t xml:space="preserve">, from Bull Lake, Montana. </w:t>
      </w:r>
      <w:r w:rsidR="00B94D38">
        <w:rPr>
          <w:rFonts w:ascii="Times New Roman" w:hAnsi="Times New Roman" w:cs="Times New Roman"/>
          <w:sz w:val="24"/>
          <w:szCs w:val="24"/>
        </w:rPr>
        <w:t xml:space="preserve"> </w:t>
      </w:r>
      <w:proofErr w:type="spellStart"/>
      <w:r w:rsidR="00517D0B" w:rsidRPr="00790D25">
        <w:rPr>
          <w:rFonts w:ascii="Times New Roman" w:hAnsi="Times New Roman" w:cs="Times New Roman"/>
          <w:sz w:val="24"/>
          <w:szCs w:val="24"/>
        </w:rPr>
        <w:t>Copeia</w:t>
      </w:r>
      <w:proofErr w:type="spellEnd"/>
      <w:r w:rsidR="009B2683">
        <w:rPr>
          <w:rFonts w:ascii="Times New Roman" w:hAnsi="Times New Roman" w:cs="Times New Roman"/>
          <w:sz w:val="24"/>
          <w:szCs w:val="24"/>
        </w:rPr>
        <w:t xml:space="preserve">. </w:t>
      </w:r>
      <w:r w:rsidRPr="00790D25">
        <w:rPr>
          <w:rFonts w:ascii="Times New Roman" w:hAnsi="Times New Roman" w:cs="Times New Roman"/>
          <w:sz w:val="24"/>
          <w:szCs w:val="24"/>
        </w:rPr>
        <w:t xml:space="preserve"> 2:124-127</w:t>
      </w:r>
      <w:r w:rsidR="00B94D38">
        <w:rPr>
          <w:rFonts w:ascii="Times New Roman" w:hAnsi="Times New Roman" w:cs="Times New Roman"/>
          <w:sz w:val="24"/>
          <w:szCs w:val="24"/>
        </w:rPr>
        <w:t>.</w:t>
      </w:r>
    </w:p>
    <w:p w14:paraId="06FDF1B6" w14:textId="2F51E6F5" w:rsidR="00517D0B" w:rsidRPr="00790D25" w:rsidRDefault="005F632D" w:rsidP="00900D5A">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 xml:space="preserve">Witt JDS, </w:t>
      </w:r>
      <w:r w:rsidR="00517D0B" w:rsidRPr="00790D25">
        <w:rPr>
          <w:rFonts w:ascii="Times New Roman" w:hAnsi="Times New Roman" w:cs="Times New Roman"/>
          <w:sz w:val="24"/>
          <w:szCs w:val="24"/>
        </w:rPr>
        <w:t>Zemlak</w:t>
      </w:r>
      <w:r w:rsidRPr="00790D25">
        <w:rPr>
          <w:rFonts w:ascii="Times New Roman" w:hAnsi="Times New Roman" w:cs="Times New Roman"/>
          <w:sz w:val="24"/>
          <w:szCs w:val="24"/>
        </w:rPr>
        <w:t xml:space="preserve"> RJ, </w:t>
      </w:r>
      <w:r w:rsidR="00517D0B" w:rsidRPr="00790D25">
        <w:rPr>
          <w:rFonts w:ascii="Times New Roman" w:hAnsi="Times New Roman" w:cs="Times New Roman"/>
          <w:sz w:val="24"/>
          <w:szCs w:val="24"/>
        </w:rPr>
        <w:t>Taylor</w:t>
      </w:r>
      <w:r w:rsidRPr="00790D25">
        <w:rPr>
          <w:rFonts w:ascii="Times New Roman" w:hAnsi="Times New Roman" w:cs="Times New Roman"/>
          <w:sz w:val="24"/>
          <w:szCs w:val="24"/>
        </w:rPr>
        <w:t xml:space="preserve"> EB</w:t>
      </w:r>
      <w:r w:rsidR="00517D0B" w:rsidRPr="00790D25">
        <w:rPr>
          <w:rFonts w:ascii="Times New Roman" w:hAnsi="Times New Roman" w:cs="Times New Roman"/>
          <w:sz w:val="24"/>
          <w:szCs w:val="24"/>
        </w:rPr>
        <w:t xml:space="preserve"> </w:t>
      </w:r>
      <w:r w:rsidR="00B94D38">
        <w:rPr>
          <w:rFonts w:ascii="Times New Roman" w:hAnsi="Times New Roman" w:cs="Times New Roman"/>
          <w:sz w:val="24"/>
          <w:szCs w:val="24"/>
        </w:rPr>
        <w:t xml:space="preserve"> .</w:t>
      </w:r>
      <w:r w:rsidR="00517D0B" w:rsidRPr="00790D25">
        <w:rPr>
          <w:rFonts w:ascii="Times New Roman" w:hAnsi="Times New Roman" w:cs="Times New Roman"/>
          <w:sz w:val="24"/>
          <w:szCs w:val="24"/>
        </w:rPr>
        <w:t>2011</w:t>
      </w:r>
      <w:r w:rsidR="00B94D38">
        <w:rPr>
          <w:rFonts w:ascii="Times New Roman" w:hAnsi="Times New Roman" w:cs="Times New Roman"/>
          <w:sz w:val="24"/>
          <w:szCs w:val="24"/>
        </w:rPr>
        <w:t xml:space="preserve">.  </w:t>
      </w:r>
      <w:proofErr w:type="spellStart"/>
      <w:r w:rsidR="00517D0B" w:rsidRPr="00790D25">
        <w:rPr>
          <w:rFonts w:ascii="Times New Roman" w:hAnsi="Times New Roman" w:cs="Times New Roman"/>
          <w:sz w:val="24"/>
          <w:szCs w:val="24"/>
        </w:rPr>
        <w:t>Phylogeography</w:t>
      </w:r>
      <w:proofErr w:type="spellEnd"/>
      <w:r w:rsidR="00B94D38">
        <w:rPr>
          <w:rFonts w:ascii="Times New Roman" w:hAnsi="Times New Roman" w:cs="Times New Roman"/>
          <w:sz w:val="24"/>
          <w:szCs w:val="24"/>
        </w:rPr>
        <w:t xml:space="preserve"> and the origins of range d</w:t>
      </w:r>
      <w:r w:rsidR="00517D0B" w:rsidRPr="00790D25">
        <w:rPr>
          <w:rFonts w:ascii="Times New Roman" w:hAnsi="Times New Roman" w:cs="Times New Roman"/>
          <w:sz w:val="24"/>
          <w:szCs w:val="24"/>
        </w:rPr>
        <w:t xml:space="preserve">isjunctions </w:t>
      </w:r>
      <w:r w:rsidR="00B94D38">
        <w:rPr>
          <w:rFonts w:ascii="Times New Roman" w:hAnsi="Times New Roman" w:cs="Times New Roman"/>
          <w:sz w:val="24"/>
          <w:szCs w:val="24"/>
        </w:rPr>
        <w:t>in a north temperate fish, the pygmy w</w:t>
      </w:r>
      <w:r w:rsidR="00517D0B" w:rsidRPr="00790D25">
        <w:rPr>
          <w:rFonts w:ascii="Times New Roman" w:hAnsi="Times New Roman" w:cs="Times New Roman"/>
          <w:sz w:val="24"/>
          <w:szCs w:val="24"/>
        </w:rPr>
        <w:t>hitefish (</w:t>
      </w:r>
      <w:r w:rsidR="00517D0B" w:rsidRPr="00790D25">
        <w:rPr>
          <w:rFonts w:ascii="Times New Roman" w:hAnsi="Times New Roman" w:cs="Times New Roman"/>
          <w:i/>
          <w:sz w:val="24"/>
          <w:szCs w:val="24"/>
        </w:rPr>
        <w:t>Prosopium coulterii</w:t>
      </w:r>
      <w:r w:rsidR="00B94D38">
        <w:rPr>
          <w:rFonts w:ascii="Times New Roman" w:hAnsi="Times New Roman" w:cs="Times New Roman"/>
          <w:sz w:val="24"/>
          <w:szCs w:val="24"/>
        </w:rPr>
        <w:t>), inferred from mitochondrial and nuclear DNA sequence a</w:t>
      </w:r>
      <w:r w:rsidR="00517D0B" w:rsidRPr="00790D25">
        <w:rPr>
          <w:rFonts w:ascii="Times New Roman" w:hAnsi="Times New Roman" w:cs="Times New Roman"/>
          <w:sz w:val="24"/>
          <w:szCs w:val="24"/>
        </w:rPr>
        <w:t>n</w:t>
      </w:r>
      <w:r w:rsidRPr="00790D25">
        <w:rPr>
          <w:rFonts w:ascii="Times New Roman" w:hAnsi="Times New Roman" w:cs="Times New Roman"/>
          <w:sz w:val="24"/>
          <w:szCs w:val="24"/>
        </w:rPr>
        <w:t xml:space="preserve">alysis. </w:t>
      </w:r>
      <w:r w:rsidR="00B94D38">
        <w:rPr>
          <w:rFonts w:ascii="Times New Roman" w:hAnsi="Times New Roman" w:cs="Times New Roman"/>
          <w:sz w:val="24"/>
          <w:szCs w:val="24"/>
        </w:rPr>
        <w:t xml:space="preserve"> </w:t>
      </w:r>
      <w:r w:rsidRPr="00790D25">
        <w:rPr>
          <w:rFonts w:ascii="Times New Roman" w:hAnsi="Times New Roman" w:cs="Times New Roman"/>
          <w:sz w:val="24"/>
          <w:szCs w:val="24"/>
        </w:rPr>
        <w:t>Journal of Biogeography</w:t>
      </w:r>
      <w:r w:rsidR="00B94D38">
        <w:rPr>
          <w:rFonts w:ascii="Times New Roman" w:hAnsi="Times New Roman" w:cs="Times New Roman"/>
          <w:sz w:val="24"/>
          <w:szCs w:val="24"/>
        </w:rPr>
        <w:t xml:space="preserve">. </w:t>
      </w:r>
      <w:r w:rsidRPr="00790D25">
        <w:rPr>
          <w:rFonts w:ascii="Times New Roman" w:hAnsi="Times New Roman" w:cs="Times New Roman"/>
          <w:sz w:val="24"/>
          <w:szCs w:val="24"/>
        </w:rPr>
        <w:t xml:space="preserve"> 38:1557–1569</w:t>
      </w:r>
      <w:r w:rsidR="00B94D38">
        <w:rPr>
          <w:rFonts w:ascii="Times New Roman" w:hAnsi="Times New Roman" w:cs="Times New Roman"/>
          <w:sz w:val="24"/>
          <w:szCs w:val="24"/>
        </w:rPr>
        <w:t>.</w:t>
      </w:r>
    </w:p>
    <w:p w14:paraId="0885CAB6" w14:textId="169C3E09" w:rsidR="00FC01F0" w:rsidRDefault="00517D0B" w:rsidP="00A4230E">
      <w:pPr>
        <w:spacing w:after="0" w:line="480" w:lineRule="auto"/>
        <w:ind w:left="720" w:hanging="720"/>
        <w:rPr>
          <w:rFonts w:ascii="Times New Roman" w:hAnsi="Times New Roman" w:cs="Times New Roman"/>
          <w:sz w:val="24"/>
          <w:szCs w:val="24"/>
        </w:rPr>
      </w:pPr>
      <w:r w:rsidRPr="00790D25">
        <w:rPr>
          <w:rFonts w:ascii="Times New Roman" w:hAnsi="Times New Roman" w:cs="Times New Roman"/>
          <w:sz w:val="24"/>
          <w:szCs w:val="24"/>
        </w:rPr>
        <w:t>Zeml</w:t>
      </w:r>
      <w:r w:rsidR="005F632D" w:rsidRPr="00790D25">
        <w:rPr>
          <w:rFonts w:ascii="Times New Roman" w:hAnsi="Times New Roman" w:cs="Times New Roman"/>
          <w:sz w:val="24"/>
          <w:szCs w:val="24"/>
        </w:rPr>
        <w:t xml:space="preserve">ak RJ, </w:t>
      </w:r>
      <w:r w:rsidRPr="00790D25">
        <w:rPr>
          <w:rFonts w:ascii="Times New Roman" w:hAnsi="Times New Roman" w:cs="Times New Roman"/>
          <w:sz w:val="24"/>
          <w:szCs w:val="24"/>
        </w:rPr>
        <w:t>McPh</w:t>
      </w:r>
      <w:r w:rsidR="00214B20" w:rsidRPr="00790D25">
        <w:rPr>
          <w:rFonts w:ascii="Times New Roman" w:hAnsi="Times New Roman" w:cs="Times New Roman"/>
          <w:sz w:val="24"/>
          <w:szCs w:val="24"/>
        </w:rPr>
        <w:t>ail</w:t>
      </w:r>
      <w:r w:rsidR="005F632D" w:rsidRPr="00790D25">
        <w:rPr>
          <w:rFonts w:ascii="Times New Roman" w:hAnsi="Times New Roman" w:cs="Times New Roman"/>
          <w:sz w:val="24"/>
          <w:szCs w:val="24"/>
        </w:rPr>
        <w:t xml:space="preserve"> JD</w:t>
      </w:r>
      <w:r w:rsidR="00B94D38">
        <w:rPr>
          <w:rFonts w:ascii="Times New Roman" w:hAnsi="Times New Roman" w:cs="Times New Roman"/>
          <w:sz w:val="24"/>
          <w:szCs w:val="24"/>
        </w:rPr>
        <w:t xml:space="preserve">.  </w:t>
      </w:r>
      <w:r w:rsidR="00214B20" w:rsidRPr="00790D25">
        <w:rPr>
          <w:rFonts w:ascii="Times New Roman" w:hAnsi="Times New Roman" w:cs="Times New Roman"/>
          <w:sz w:val="24"/>
          <w:szCs w:val="24"/>
        </w:rPr>
        <w:t>2006</w:t>
      </w:r>
      <w:r w:rsidR="00B94D38">
        <w:rPr>
          <w:rFonts w:ascii="Times New Roman" w:hAnsi="Times New Roman" w:cs="Times New Roman"/>
          <w:sz w:val="24"/>
          <w:szCs w:val="24"/>
        </w:rPr>
        <w:t>.  The biology of pygmy w</w:t>
      </w:r>
      <w:r w:rsidRPr="00790D25">
        <w:rPr>
          <w:rFonts w:ascii="Times New Roman" w:hAnsi="Times New Roman" w:cs="Times New Roman"/>
          <w:sz w:val="24"/>
          <w:szCs w:val="24"/>
        </w:rPr>
        <w:t xml:space="preserve">hitefish, </w:t>
      </w:r>
      <w:r w:rsidRPr="00790D25">
        <w:rPr>
          <w:rFonts w:ascii="Times New Roman" w:hAnsi="Times New Roman" w:cs="Times New Roman"/>
          <w:i/>
          <w:sz w:val="24"/>
          <w:szCs w:val="24"/>
        </w:rPr>
        <w:t>Prosopium coulterii</w:t>
      </w:r>
      <w:r w:rsidR="00B94D38">
        <w:rPr>
          <w:rFonts w:ascii="Times New Roman" w:hAnsi="Times New Roman" w:cs="Times New Roman"/>
          <w:sz w:val="24"/>
          <w:szCs w:val="24"/>
        </w:rPr>
        <w:t>, in a closed sub-boreal l</w:t>
      </w:r>
      <w:r w:rsidRPr="00790D25">
        <w:rPr>
          <w:rFonts w:ascii="Times New Roman" w:hAnsi="Times New Roman" w:cs="Times New Roman"/>
          <w:sz w:val="24"/>
          <w:szCs w:val="24"/>
        </w:rPr>
        <w:t xml:space="preserve">ake: </w:t>
      </w:r>
      <w:r w:rsidR="00B94D38">
        <w:rPr>
          <w:rFonts w:ascii="Times New Roman" w:hAnsi="Times New Roman" w:cs="Times New Roman"/>
          <w:sz w:val="24"/>
          <w:szCs w:val="24"/>
        </w:rPr>
        <w:t>spatial d</w:t>
      </w:r>
      <w:r w:rsidRPr="00790D25">
        <w:rPr>
          <w:rFonts w:ascii="Times New Roman" w:hAnsi="Times New Roman" w:cs="Times New Roman"/>
          <w:sz w:val="24"/>
          <w:szCs w:val="24"/>
        </w:rPr>
        <w:t xml:space="preserve">istribution and </w:t>
      </w:r>
      <w:r w:rsidR="00B94D38">
        <w:rPr>
          <w:rFonts w:ascii="Times New Roman" w:hAnsi="Times New Roman" w:cs="Times New Roman"/>
          <w:sz w:val="24"/>
          <w:szCs w:val="24"/>
        </w:rPr>
        <w:t>diel m</w:t>
      </w:r>
      <w:r w:rsidRPr="00790D25">
        <w:rPr>
          <w:rFonts w:ascii="Times New Roman" w:hAnsi="Times New Roman" w:cs="Times New Roman"/>
          <w:sz w:val="24"/>
          <w:szCs w:val="24"/>
        </w:rPr>
        <w:t>ovements.</w:t>
      </w:r>
      <w:r w:rsidR="004928D6">
        <w:rPr>
          <w:rFonts w:ascii="Times New Roman" w:hAnsi="Times New Roman" w:cs="Times New Roman"/>
          <w:sz w:val="24"/>
          <w:szCs w:val="24"/>
        </w:rPr>
        <w:t xml:space="preserve"> </w:t>
      </w:r>
      <w:r w:rsidRPr="00790D25">
        <w:rPr>
          <w:rFonts w:ascii="Times New Roman" w:hAnsi="Times New Roman" w:cs="Times New Roman"/>
          <w:sz w:val="24"/>
          <w:szCs w:val="24"/>
        </w:rPr>
        <w:t xml:space="preserve"> Environment</w:t>
      </w:r>
      <w:r w:rsidR="004928D6">
        <w:rPr>
          <w:rFonts w:ascii="Times New Roman" w:hAnsi="Times New Roman" w:cs="Times New Roman"/>
          <w:sz w:val="24"/>
          <w:szCs w:val="24"/>
        </w:rPr>
        <w:t xml:space="preserve">al </w:t>
      </w:r>
      <w:r w:rsidRPr="00790D25">
        <w:rPr>
          <w:rFonts w:ascii="Times New Roman" w:hAnsi="Times New Roman" w:cs="Times New Roman"/>
          <w:sz w:val="24"/>
          <w:szCs w:val="24"/>
        </w:rPr>
        <w:t>B</w:t>
      </w:r>
      <w:r w:rsidR="004928D6">
        <w:rPr>
          <w:rFonts w:ascii="Times New Roman" w:hAnsi="Times New Roman" w:cs="Times New Roman"/>
          <w:sz w:val="24"/>
          <w:szCs w:val="24"/>
        </w:rPr>
        <w:t xml:space="preserve">iology of </w:t>
      </w:r>
      <w:r w:rsidR="005F632D" w:rsidRPr="00790D25">
        <w:rPr>
          <w:rFonts w:ascii="Times New Roman" w:hAnsi="Times New Roman" w:cs="Times New Roman"/>
          <w:sz w:val="24"/>
          <w:szCs w:val="24"/>
        </w:rPr>
        <w:t>Fishe</w:t>
      </w:r>
      <w:r w:rsidR="004928D6">
        <w:rPr>
          <w:rFonts w:ascii="Times New Roman" w:hAnsi="Times New Roman" w:cs="Times New Roman"/>
          <w:sz w:val="24"/>
          <w:szCs w:val="24"/>
        </w:rPr>
        <w:t xml:space="preserve">s. </w:t>
      </w:r>
      <w:r w:rsidR="005F632D" w:rsidRPr="00790D25">
        <w:rPr>
          <w:rFonts w:ascii="Times New Roman" w:hAnsi="Times New Roman" w:cs="Times New Roman"/>
          <w:sz w:val="24"/>
          <w:szCs w:val="24"/>
        </w:rPr>
        <w:t xml:space="preserve"> 76:317-327</w:t>
      </w:r>
      <w:r w:rsidR="004928D6">
        <w:rPr>
          <w:rFonts w:ascii="Times New Roman" w:hAnsi="Times New Roman" w:cs="Times New Roman"/>
          <w:sz w:val="24"/>
          <w:szCs w:val="24"/>
        </w:rPr>
        <w:t>.</w:t>
      </w:r>
    </w:p>
    <w:p w14:paraId="1EB5053C" w14:textId="77777777" w:rsidR="00A4230E" w:rsidRPr="00790D25" w:rsidRDefault="00A4230E" w:rsidP="00A4230E">
      <w:pPr>
        <w:spacing w:after="0" w:line="480" w:lineRule="auto"/>
        <w:ind w:left="720" w:hanging="720"/>
        <w:rPr>
          <w:rFonts w:ascii="Times New Roman" w:hAnsi="Times New Roman" w:cs="Times New Roman"/>
          <w:sz w:val="24"/>
          <w:szCs w:val="24"/>
        </w:rPr>
      </w:pPr>
    </w:p>
    <w:p w14:paraId="2818D1B2" w14:textId="77777777" w:rsidR="00A4230E" w:rsidRDefault="00A4230E">
      <w:pPr>
        <w:rPr>
          <w:rFonts w:ascii="Times New Roman" w:hAnsi="Times New Roman" w:cs="Times New Roman"/>
          <w:b/>
          <w:sz w:val="24"/>
          <w:szCs w:val="24"/>
        </w:rPr>
      </w:pPr>
      <w:r>
        <w:rPr>
          <w:rFonts w:ascii="Times New Roman" w:hAnsi="Times New Roman" w:cs="Times New Roman"/>
          <w:b/>
          <w:sz w:val="24"/>
          <w:szCs w:val="24"/>
        </w:rPr>
        <w:br w:type="page"/>
      </w:r>
    </w:p>
    <w:p w14:paraId="797F094D" w14:textId="21968FD6" w:rsidR="00254319" w:rsidRPr="00790D25" w:rsidRDefault="00A7435B" w:rsidP="00A56963">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Tables</w:t>
      </w:r>
    </w:p>
    <w:p w14:paraId="6FA134AA" w14:textId="77777777" w:rsidR="00A7435B" w:rsidRPr="00790D25" w:rsidRDefault="00A7435B" w:rsidP="00A56963">
      <w:pPr>
        <w:spacing w:after="0" w:line="480" w:lineRule="auto"/>
        <w:rPr>
          <w:rFonts w:ascii="Times New Roman" w:hAnsi="Times New Roman" w:cs="Times New Roman"/>
          <w:sz w:val="24"/>
          <w:szCs w:val="24"/>
        </w:rPr>
      </w:pPr>
    </w:p>
    <w:p w14:paraId="650E98E0" w14:textId="7130AED1" w:rsidR="00A7435B" w:rsidRPr="00790D25" w:rsidRDefault="00A7435B" w:rsidP="00A56963">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Table 1.  Sample size</w:t>
      </w:r>
      <w:r w:rsidR="00A56963" w:rsidRPr="00790D25">
        <w:rPr>
          <w:rFonts w:ascii="Times New Roman" w:hAnsi="Times New Roman" w:cs="Times New Roman"/>
          <w:sz w:val="24"/>
          <w:szCs w:val="24"/>
        </w:rPr>
        <w:t xml:space="preserve"> (n)</w:t>
      </w:r>
      <w:r w:rsidRPr="00790D25">
        <w:rPr>
          <w:rFonts w:ascii="Times New Roman" w:hAnsi="Times New Roman" w:cs="Times New Roman"/>
          <w:sz w:val="24"/>
          <w:szCs w:val="24"/>
        </w:rPr>
        <w:t>, p-values from three tests of symmetry for the age-agreement table (</w:t>
      </w:r>
      <w:proofErr w:type="spellStart"/>
      <w:r w:rsidRPr="00790D25">
        <w:rPr>
          <w:rFonts w:ascii="Times New Roman" w:hAnsi="Times New Roman" w:cs="Times New Roman"/>
          <w:sz w:val="24"/>
          <w:szCs w:val="24"/>
        </w:rPr>
        <w:t>McNemar’s</w:t>
      </w:r>
      <w:proofErr w:type="spellEnd"/>
      <w:r w:rsidRPr="00790D25">
        <w:rPr>
          <w:rFonts w:ascii="Times New Roman" w:hAnsi="Times New Roman" w:cs="Times New Roman"/>
          <w:sz w:val="24"/>
          <w:szCs w:val="24"/>
        </w:rPr>
        <w:t>, Evans-</w:t>
      </w:r>
      <w:proofErr w:type="spellStart"/>
      <w:r w:rsidRPr="00790D25">
        <w:rPr>
          <w:rFonts w:ascii="Times New Roman" w:hAnsi="Times New Roman" w:cs="Times New Roman"/>
          <w:sz w:val="24"/>
          <w:szCs w:val="24"/>
        </w:rPr>
        <w:t>Hoenig</w:t>
      </w:r>
      <w:proofErr w:type="spellEnd"/>
      <w:r w:rsidRPr="00790D25">
        <w:rPr>
          <w:rFonts w:ascii="Times New Roman" w:hAnsi="Times New Roman" w:cs="Times New Roman"/>
          <w:sz w:val="24"/>
          <w:szCs w:val="24"/>
        </w:rPr>
        <w:t xml:space="preserve"> (E-H), and </w:t>
      </w:r>
      <w:proofErr w:type="spellStart"/>
      <w:r w:rsidRPr="00790D25">
        <w:rPr>
          <w:rFonts w:ascii="Times New Roman" w:hAnsi="Times New Roman" w:cs="Times New Roman"/>
          <w:sz w:val="24"/>
          <w:szCs w:val="24"/>
        </w:rPr>
        <w:t>Bowker’s</w:t>
      </w:r>
      <w:proofErr w:type="spellEnd"/>
      <w:r w:rsidRPr="00790D25">
        <w:rPr>
          <w:rFonts w:ascii="Times New Roman" w:hAnsi="Times New Roman" w:cs="Times New Roman"/>
          <w:sz w:val="24"/>
          <w:szCs w:val="24"/>
        </w:rPr>
        <w:t xml:space="preserve"> test), coefficient of variation (CV), average percent error (APE), and percentage of fish by differences in ages for comparisons between two readers for scales, between two readers for otoliths, and between consensus ages of scales and otoliths for Lake Superior Pygmy Whitefish.</w:t>
      </w:r>
      <w:r w:rsidR="00A56963" w:rsidRPr="00790D25">
        <w:rPr>
          <w:rFonts w:ascii="Times New Roman" w:hAnsi="Times New Roman" w:cs="Times New Roman"/>
          <w:sz w:val="24"/>
          <w:szCs w:val="24"/>
        </w:rPr>
        <w:t xml:space="preserve">  The CV and APE were not computed for the scale to otolith comparison because a significant bias in age was detected.</w:t>
      </w:r>
    </w:p>
    <w:tbl>
      <w:tblPr>
        <w:tblStyle w:val="TableGrid"/>
        <w:tblW w:w="10191"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9"/>
        <w:gridCol w:w="576"/>
        <w:gridCol w:w="1195"/>
        <w:gridCol w:w="1195"/>
        <w:gridCol w:w="1196"/>
        <w:gridCol w:w="720"/>
        <w:gridCol w:w="720"/>
        <w:gridCol w:w="720"/>
        <w:gridCol w:w="720"/>
        <w:gridCol w:w="720"/>
        <w:gridCol w:w="720"/>
      </w:tblGrid>
      <w:tr w:rsidR="00A7435B" w:rsidRPr="00790D25" w14:paraId="5EFAF366" w14:textId="77777777" w:rsidTr="0004446C">
        <w:tc>
          <w:tcPr>
            <w:tcW w:w="1709" w:type="dxa"/>
            <w:tcBorders>
              <w:top w:val="single" w:sz="24" w:space="0" w:color="auto"/>
            </w:tcBorders>
          </w:tcPr>
          <w:p w14:paraId="7B2B0BF8" w14:textId="77777777" w:rsidR="00A7435B" w:rsidRPr="00790D25" w:rsidRDefault="00A7435B" w:rsidP="00A56963">
            <w:pPr>
              <w:spacing w:line="480" w:lineRule="auto"/>
              <w:jc w:val="center"/>
              <w:rPr>
                <w:rFonts w:ascii="Times New Roman" w:hAnsi="Times New Roman" w:cs="Times New Roman"/>
                <w:sz w:val="24"/>
                <w:szCs w:val="24"/>
              </w:rPr>
            </w:pPr>
          </w:p>
        </w:tc>
        <w:tc>
          <w:tcPr>
            <w:tcW w:w="576" w:type="dxa"/>
            <w:tcBorders>
              <w:top w:val="single" w:sz="24" w:space="0" w:color="auto"/>
            </w:tcBorders>
          </w:tcPr>
          <w:p w14:paraId="3D7721E1" w14:textId="77777777" w:rsidR="00A7435B" w:rsidRPr="00790D25" w:rsidRDefault="00A7435B" w:rsidP="00A56963">
            <w:pPr>
              <w:spacing w:line="480" w:lineRule="auto"/>
              <w:jc w:val="center"/>
              <w:rPr>
                <w:rFonts w:ascii="Times New Roman" w:hAnsi="Times New Roman" w:cs="Times New Roman"/>
                <w:sz w:val="24"/>
                <w:szCs w:val="24"/>
              </w:rPr>
            </w:pPr>
          </w:p>
        </w:tc>
        <w:tc>
          <w:tcPr>
            <w:tcW w:w="3586" w:type="dxa"/>
            <w:gridSpan w:val="3"/>
            <w:tcBorders>
              <w:top w:val="single" w:sz="24" w:space="0" w:color="auto"/>
              <w:bottom w:val="single" w:sz="4" w:space="0" w:color="auto"/>
            </w:tcBorders>
          </w:tcPr>
          <w:p w14:paraId="74E56602" w14:textId="619B50C4" w:rsidR="00A7435B"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Symmetry Test p-values</w:t>
            </w:r>
          </w:p>
        </w:tc>
        <w:tc>
          <w:tcPr>
            <w:tcW w:w="720" w:type="dxa"/>
            <w:tcBorders>
              <w:top w:val="single" w:sz="24" w:space="0" w:color="auto"/>
            </w:tcBorders>
          </w:tcPr>
          <w:p w14:paraId="1F875037" w14:textId="77777777" w:rsidR="00A7435B" w:rsidRPr="00790D25" w:rsidRDefault="00A7435B" w:rsidP="00A56963">
            <w:pPr>
              <w:spacing w:line="480" w:lineRule="auto"/>
              <w:jc w:val="center"/>
              <w:rPr>
                <w:rFonts w:ascii="Times New Roman" w:hAnsi="Times New Roman" w:cs="Times New Roman"/>
                <w:sz w:val="24"/>
                <w:szCs w:val="24"/>
              </w:rPr>
            </w:pPr>
          </w:p>
        </w:tc>
        <w:tc>
          <w:tcPr>
            <w:tcW w:w="720" w:type="dxa"/>
            <w:tcBorders>
              <w:top w:val="single" w:sz="24" w:space="0" w:color="auto"/>
            </w:tcBorders>
          </w:tcPr>
          <w:p w14:paraId="251D20A1" w14:textId="77777777" w:rsidR="00A7435B" w:rsidRPr="00790D25" w:rsidRDefault="00A7435B" w:rsidP="00A56963">
            <w:pPr>
              <w:spacing w:line="480" w:lineRule="auto"/>
              <w:jc w:val="center"/>
              <w:rPr>
                <w:rFonts w:ascii="Times New Roman" w:hAnsi="Times New Roman" w:cs="Times New Roman"/>
                <w:sz w:val="24"/>
                <w:szCs w:val="24"/>
              </w:rPr>
            </w:pPr>
          </w:p>
        </w:tc>
        <w:tc>
          <w:tcPr>
            <w:tcW w:w="2880" w:type="dxa"/>
            <w:gridSpan w:val="4"/>
            <w:tcBorders>
              <w:top w:val="single" w:sz="24" w:space="0" w:color="auto"/>
              <w:bottom w:val="single" w:sz="4" w:space="0" w:color="auto"/>
            </w:tcBorders>
          </w:tcPr>
          <w:p w14:paraId="3F168BB8" w14:textId="474F9E30" w:rsidR="00A7435B"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by Difference in Age</w:t>
            </w:r>
          </w:p>
        </w:tc>
      </w:tr>
      <w:tr w:rsidR="00A7435B" w:rsidRPr="00790D25" w14:paraId="47A58D80" w14:textId="77777777" w:rsidTr="0004446C">
        <w:tc>
          <w:tcPr>
            <w:tcW w:w="1709" w:type="dxa"/>
            <w:tcBorders>
              <w:bottom w:val="single" w:sz="4" w:space="0" w:color="auto"/>
            </w:tcBorders>
          </w:tcPr>
          <w:p w14:paraId="5C587CED" w14:textId="4ED9419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Comparison</w:t>
            </w:r>
          </w:p>
        </w:tc>
        <w:tc>
          <w:tcPr>
            <w:tcW w:w="576" w:type="dxa"/>
            <w:tcBorders>
              <w:bottom w:val="single" w:sz="4" w:space="0" w:color="auto"/>
            </w:tcBorders>
          </w:tcPr>
          <w:p w14:paraId="49BD6704" w14:textId="488CADBC"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n</w:t>
            </w:r>
          </w:p>
        </w:tc>
        <w:tc>
          <w:tcPr>
            <w:tcW w:w="1195" w:type="dxa"/>
            <w:tcBorders>
              <w:top w:val="single" w:sz="4" w:space="0" w:color="auto"/>
              <w:bottom w:val="single" w:sz="4" w:space="0" w:color="auto"/>
            </w:tcBorders>
          </w:tcPr>
          <w:p w14:paraId="0225D2E8" w14:textId="566DA4EE"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McN</w:t>
            </w:r>
            <w:r w:rsidR="00A7435B" w:rsidRPr="00790D25">
              <w:rPr>
                <w:rFonts w:ascii="Times New Roman" w:hAnsi="Times New Roman" w:cs="Times New Roman"/>
                <w:sz w:val="24"/>
                <w:szCs w:val="24"/>
              </w:rPr>
              <w:t>emar</w:t>
            </w:r>
            <w:proofErr w:type="spellEnd"/>
          </w:p>
        </w:tc>
        <w:tc>
          <w:tcPr>
            <w:tcW w:w="1195" w:type="dxa"/>
            <w:tcBorders>
              <w:top w:val="single" w:sz="4" w:space="0" w:color="auto"/>
              <w:bottom w:val="single" w:sz="4" w:space="0" w:color="auto"/>
            </w:tcBorders>
          </w:tcPr>
          <w:p w14:paraId="0018C894" w14:textId="692E5FC3"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E-H</w:t>
            </w:r>
          </w:p>
        </w:tc>
        <w:tc>
          <w:tcPr>
            <w:tcW w:w="1196" w:type="dxa"/>
            <w:tcBorders>
              <w:top w:val="single" w:sz="4" w:space="0" w:color="auto"/>
              <w:bottom w:val="single" w:sz="4" w:space="0" w:color="auto"/>
            </w:tcBorders>
          </w:tcPr>
          <w:p w14:paraId="51D39562" w14:textId="73AF7611" w:rsidR="008C72DA" w:rsidRPr="00790D25" w:rsidRDefault="008C72DA" w:rsidP="00A56963">
            <w:pPr>
              <w:spacing w:line="480" w:lineRule="auto"/>
              <w:jc w:val="center"/>
              <w:rPr>
                <w:rFonts w:ascii="Times New Roman" w:hAnsi="Times New Roman" w:cs="Times New Roman"/>
                <w:sz w:val="24"/>
                <w:szCs w:val="24"/>
              </w:rPr>
            </w:pPr>
            <w:proofErr w:type="spellStart"/>
            <w:r w:rsidRPr="00790D25">
              <w:rPr>
                <w:rFonts w:ascii="Times New Roman" w:hAnsi="Times New Roman" w:cs="Times New Roman"/>
                <w:sz w:val="24"/>
                <w:szCs w:val="24"/>
              </w:rPr>
              <w:t>Bowk</w:t>
            </w:r>
            <w:r w:rsidR="00A7435B" w:rsidRPr="00790D25">
              <w:rPr>
                <w:rFonts w:ascii="Times New Roman" w:hAnsi="Times New Roman" w:cs="Times New Roman"/>
                <w:sz w:val="24"/>
                <w:szCs w:val="24"/>
              </w:rPr>
              <w:t>er</w:t>
            </w:r>
            <w:proofErr w:type="spellEnd"/>
          </w:p>
        </w:tc>
        <w:tc>
          <w:tcPr>
            <w:tcW w:w="720" w:type="dxa"/>
            <w:tcBorders>
              <w:bottom w:val="single" w:sz="4" w:space="0" w:color="auto"/>
            </w:tcBorders>
          </w:tcPr>
          <w:p w14:paraId="3D16A33E" w14:textId="42D851D1"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CV</w:t>
            </w:r>
          </w:p>
        </w:tc>
        <w:tc>
          <w:tcPr>
            <w:tcW w:w="720" w:type="dxa"/>
            <w:tcBorders>
              <w:bottom w:val="single" w:sz="4" w:space="0" w:color="auto"/>
            </w:tcBorders>
          </w:tcPr>
          <w:p w14:paraId="288157D8" w14:textId="598F28C9" w:rsidR="008C72DA" w:rsidRPr="00790D25" w:rsidRDefault="008C72DA"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APE</w:t>
            </w:r>
          </w:p>
        </w:tc>
        <w:tc>
          <w:tcPr>
            <w:tcW w:w="720" w:type="dxa"/>
            <w:tcBorders>
              <w:bottom w:val="single" w:sz="4" w:space="0" w:color="auto"/>
            </w:tcBorders>
          </w:tcPr>
          <w:p w14:paraId="0513B68A" w14:textId="1A0ED01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0</w:t>
            </w:r>
          </w:p>
        </w:tc>
        <w:tc>
          <w:tcPr>
            <w:tcW w:w="720" w:type="dxa"/>
            <w:tcBorders>
              <w:bottom w:val="single" w:sz="4" w:space="0" w:color="auto"/>
            </w:tcBorders>
          </w:tcPr>
          <w:p w14:paraId="604E8108" w14:textId="5360545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720" w:type="dxa"/>
            <w:tcBorders>
              <w:bottom w:val="single" w:sz="4" w:space="0" w:color="auto"/>
            </w:tcBorders>
          </w:tcPr>
          <w:p w14:paraId="3EB8F2E3" w14:textId="6EDD28EE"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720" w:type="dxa"/>
            <w:tcBorders>
              <w:bottom w:val="single" w:sz="4" w:space="0" w:color="auto"/>
            </w:tcBorders>
          </w:tcPr>
          <w:p w14:paraId="584AC648" w14:textId="2106714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u w:val="single"/>
              </w:rPr>
              <w:t>&gt;</w:t>
            </w:r>
            <w:r w:rsidRPr="00790D25">
              <w:rPr>
                <w:rFonts w:ascii="Times New Roman" w:hAnsi="Times New Roman" w:cs="Times New Roman"/>
                <w:sz w:val="24"/>
                <w:szCs w:val="24"/>
              </w:rPr>
              <w:t>3</w:t>
            </w:r>
          </w:p>
        </w:tc>
      </w:tr>
      <w:tr w:rsidR="00A7435B" w:rsidRPr="00790D25" w14:paraId="31AAEED8" w14:textId="77777777" w:rsidTr="0004446C">
        <w:tc>
          <w:tcPr>
            <w:tcW w:w="1709" w:type="dxa"/>
            <w:tcBorders>
              <w:top w:val="single" w:sz="4" w:space="0" w:color="auto"/>
            </w:tcBorders>
          </w:tcPr>
          <w:p w14:paraId="35323D12" w14:textId="5A90245D"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p>
        </w:tc>
        <w:tc>
          <w:tcPr>
            <w:tcW w:w="576" w:type="dxa"/>
            <w:tcBorders>
              <w:top w:val="single" w:sz="4" w:space="0" w:color="auto"/>
            </w:tcBorders>
          </w:tcPr>
          <w:p w14:paraId="635D9FA6" w14:textId="301290EA"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77</w:t>
            </w:r>
          </w:p>
        </w:tc>
        <w:tc>
          <w:tcPr>
            <w:tcW w:w="1195" w:type="dxa"/>
            <w:tcBorders>
              <w:top w:val="single" w:sz="4" w:space="0" w:color="auto"/>
            </w:tcBorders>
          </w:tcPr>
          <w:p w14:paraId="19C2816B" w14:textId="278F280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0.414</w:t>
            </w:r>
          </w:p>
        </w:tc>
        <w:tc>
          <w:tcPr>
            <w:tcW w:w="1195" w:type="dxa"/>
            <w:tcBorders>
              <w:top w:val="single" w:sz="4" w:space="0" w:color="auto"/>
            </w:tcBorders>
          </w:tcPr>
          <w:p w14:paraId="55EB9EBE" w14:textId="1AC13FE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0.218</w:t>
            </w:r>
          </w:p>
        </w:tc>
        <w:tc>
          <w:tcPr>
            <w:tcW w:w="1196" w:type="dxa"/>
            <w:tcBorders>
              <w:top w:val="single" w:sz="4" w:space="0" w:color="auto"/>
            </w:tcBorders>
          </w:tcPr>
          <w:p w14:paraId="4B35B3B1" w14:textId="7202512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0.593</w:t>
            </w:r>
          </w:p>
        </w:tc>
        <w:tc>
          <w:tcPr>
            <w:tcW w:w="720" w:type="dxa"/>
            <w:tcBorders>
              <w:top w:val="single" w:sz="4" w:space="0" w:color="auto"/>
            </w:tcBorders>
          </w:tcPr>
          <w:p w14:paraId="663B70E1" w14:textId="114FF0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720" w:type="dxa"/>
            <w:tcBorders>
              <w:top w:val="single" w:sz="4" w:space="0" w:color="auto"/>
            </w:tcBorders>
          </w:tcPr>
          <w:p w14:paraId="116650F1" w14:textId="40803E30"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720" w:type="dxa"/>
            <w:tcBorders>
              <w:top w:val="single" w:sz="4" w:space="0" w:color="auto"/>
            </w:tcBorders>
          </w:tcPr>
          <w:p w14:paraId="1D3BE1EE" w14:textId="2C7034A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68.8</w:t>
            </w:r>
          </w:p>
        </w:tc>
        <w:tc>
          <w:tcPr>
            <w:tcW w:w="720" w:type="dxa"/>
            <w:tcBorders>
              <w:top w:val="single" w:sz="4" w:space="0" w:color="auto"/>
            </w:tcBorders>
          </w:tcPr>
          <w:p w14:paraId="1D5719AA" w14:textId="3A20173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27.3</w:t>
            </w:r>
          </w:p>
        </w:tc>
        <w:tc>
          <w:tcPr>
            <w:tcW w:w="720" w:type="dxa"/>
            <w:tcBorders>
              <w:top w:val="single" w:sz="4" w:space="0" w:color="auto"/>
            </w:tcBorders>
          </w:tcPr>
          <w:p w14:paraId="31805D0F" w14:textId="2DAC867D"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3.9</w:t>
            </w:r>
          </w:p>
        </w:tc>
        <w:tc>
          <w:tcPr>
            <w:tcW w:w="720" w:type="dxa"/>
            <w:tcBorders>
              <w:top w:val="single" w:sz="4" w:space="0" w:color="auto"/>
            </w:tcBorders>
          </w:tcPr>
          <w:p w14:paraId="247EDB2C" w14:textId="6D12FD23" w:rsidR="008C72DA" w:rsidRPr="00790D25" w:rsidRDefault="0004446C"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r>
      <w:tr w:rsidR="00A7435B" w:rsidRPr="00790D25" w14:paraId="53C63563" w14:textId="77777777" w:rsidTr="0004446C">
        <w:tc>
          <w:tcPr>
            <w:tcW w:w="1709" w:type="dxa"/>
          </w:tcPr>
          <w:p w14:paraId="05998F5E" w14:textId="2B060C43" w:rsidR="008C72DA" w:rsidRPr="00790D25" w:rsidRDefault="004E2124"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Otoliths</w:t>
            </w:r>
          </w:p>
        </w:tc>
        <w:tc>
          <w:tcPr>
            <w:tcW w:w="576" w:type="dxa"/>
          </w:tcPr>
          <w:p w14:paraId="6F1DB3C8" w14:textId="435C368C"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92</w:t>
            </w:r>
          </w:p>
        </w:tc>
        <w:tc>
          <w:tcPr>
            <w:tcW w:w="1195" w:type="dxa"/>
          </w:tcPr>
          <w:p w14:paraId="6186E70E" w14:textId="1A53D3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 xml:space="preserve">  </w:t>
            </w:r>
            <w:r w:rsidR="0004446C">
              <w:rPr>
                <w:rFonts w:ascii="Times New Roman" w:hAnsi="Times New Roman" w:cs="Times New Roman"/>
                <w:sz w:val="24"/>
                <w:szCs w:val="24"/>
              </w:rPr>
              <w:t>0.078</w:t>
            </w:r>
          </w:p>
        </w:tc>
        <w:tc>
          <w:tcPr>
            <w:tcW w:w="1195" w:type="dxa"/>
          </w:tcPr>
          <w:p w14:paraId="0F5AF767" w14:textId="3EDAE839"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  0.351</w:t>
            </w:r>
          </w:p>
        </w:tc>
        <w:tc>
          <w:tcPr>
            <w:tcW w:w="1196" w:type="dxa"/>
          </w:tcPr>
          <w:p w14:paraId="2FD1F2CD" w14:textId="34DC9C3C"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0.42</w:t>
            </w:r>
            <w:r w:rsidR="00A7435B" w:rsidRPr="00790D25">
              <w:rPr>
                <w:rFonts w:ascii="Times New Roman" w:hAnsi="Times New Roman" w:cs="Times New Roman"/>
                <w:sz w:val="24"/>
                <w:szCs w:val="24"/>
              </w:rPr>
              <w:t>7</w:t>
            </w:r>
          </w:p>
        </w:tc>
        <w:tc>
          <w:tcPr>
            <w:tcW w:w="720" w:type="dxa"/>
          </w:tcPr>
          <w:p w14:paraId="245C67C9" w14:textId="7F8F3DF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9.1</w:t>
            </w:r>
          </w:p>
        </w:tc>
        <w:tc>
          <w:tcPr>
            <w:tcW w:w="720" w:type="dxa"/>
          </w:tcPr>
          <w:p w14:paraId="08063E2C" w14:textId="065D46D6"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6.4</w:t>
            </w:r>
          </w:p>
        </w:tc>
        <w:tc>
          <w:tcPr>
            <w:tcW w:w="720" w:type="dxa"/>
          </w:tcPr>
          <w:p w14:paraId="728BE1A4" w14:textId="008448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57.6</w:t>
            </w:r>
          </w:p>
        </w:tc>
        <w:tc>
          <w:tcPr>
            <w:tcW w:w="720" w:type="dxa"/>
          </w:tcPr>
          <w:p w14:paraId="7B5C519A" w14:textId="4ED59818"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37.0</w:t>
            </w:r>
          </w:p>
        </w:tc>
        <w:tc>
          <w:tcPr>
            <w:tcW w:w="720" w:type="dxa"/>
          </w:tcPr>
          <w:p w14:paraId="1FB3790F" w14:textId="7818BA72"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3.3</w:t>
            </w:r>
          </w:p>
        </w:tc>
        <w:tc>
          <w:tcPr>
            <w:tcW w:w="720" w:type="dxa"/>
          </w:tcPr>
          <w:p w14:paraId="4337EE85" w14:textId="12CDF4E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2.2</w:t>
            </w:r>
          </w:p>
        </w:tc>
      </w:tr>
      <w:tr w:rsidR="00A7435B" w:rsidRPr="00790D25" w14:paraId="7C12EDE6" w14:textId="77777777" w:rsidTr="0004446C">
        <w:tc>
          <w:tcPr>
            <w:tcW w:w="1709" w:type="dxa"/>
            <w:tcBorders>
              <w:bottom w:val="single" w:sz="24" w:space="0" w:color="auto"/>
            </w:tcBorders>
          </w:tcPr>
          <w:p w14:paraId="75FB0555" w14:textId="124B5410" w:rsidR="008C72DA" w:rsidRPr="00790D25" w:rsidRDefault="00A56963"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Scales/</w:t>
            </w:r>
            <w:r w:rsidR="004E2124" w:rsidRPr="00790D25">
              <w:rPr>
                <w:rFonts w:ascii="Times New Roman" w:hAnsi="Times New Roman" w:cs="Times New Roman"/>
                <w:sz w:val="24"/>
                <w:szCs w:val="24"/>
              </w:rPr>
              <w:t>Otoliths</w:t>
            </w:r>
          </w:p>
        </w:tc>
        <w:tc>
          <w:tcPr>
            <w:tcW w:w="576" w:type="dxa"/>
            <w:tcBorders>
              <w:bottom w:val="single" w:sz="24" w:space="0" w:color="auto"/>
            </w:tcBorders>
          </w:tcPr>
          <w:p w14:paraId="3A087D13" w14:textId="2B4E31E0"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65</w:t>
            </w:r>
          </w:p>
        </w:tc>
        <w:tc>
          <w:tcPr>
            <w:tcW w:w="1195" w:type="dxa"/>
            <w:tcBorders>
              <w:bottom w:val="single" w:sz="24" w:space="0" w:color="auto"/>
            </w:tcBorders>
          </w:tcPr>
          <w:p w14:paraId="72B30AA8" w14:textId="27736B7B" w:rsidR="008C72DA" w:rsidRPr="00790D25" w:rsidRDefault="002E7BE2"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&lt;0.000</w:t>
            </w:r>
            <w:r w:rsidR="0004446C">
              <w:rPr>
                <w:rFonts w:ascii="Times New Roman" w:hAnsi="Times New Roman" w:cs="Times New Roman"/>
                <w:sz w:val="24"/>
                <w:szCs w:val="24"/>
              </w:rPr>
              <w:t>5</w:t>
            </w:r>
          </w:p>
        </w:tc>
        <w:tc>
          <w:tcPr>
            <w:tcW w:w="1195" w:type="dxa"/>
            <w:tcBorders>
              <w:bottom w:val="single" w:sz="24" w:space="0" w:color="auto"/>
            </w:tcBorders>
          </w:tcPr>
          <w:p w14:paraId="59ACB72E" w14:textId="2C0FF4B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1196" w:type="dxa"/>
            <w:tcBorders>
              <w:bottom w:val="single" w:sz="24" w:space="0" w:color="auto"/>
            </w:tcBorders>
          </w:tcPr>
          <w:p w14:paraId="51FC4C22" w14:textId="1689209F" w:rsidR="008C72DA" w:rsidRPr="00790D25" w:rsidRDefault="0004446C" w:rsidP="00A56963">
            <w:pPr>
              <w:spacing w:line="480" w:lineRule="auto"/>
              <w:jc w:val="center"/>
              <w:rPr>
                <w:rFonts w:ascii="Times New Roman" w:hAnsi="Times New Roman" w:cs="Times New Roman"/>
                <w:sz w:val="24"/>
                <w:szCs w:val="24"/>
              </w:rPr>
            </w:pPr>
            <w:r>
              <w:rPr>
                <w:rFonts w:ascii="Times New Roman" w:hAnsi="Times New Roman" w:cs="Times New Roman"/>
                <w:sz w:val="24"/>
                <w:szCs w:val="24"/>
              </w:rPr>
              <w:t>&lt;0.0005</w:t>
            </w:r>
          </w:p>
        </w:tc>
        <w:tc>
          <w:tcPr>
            <w:tcW w:w="720" w:type="dxa"/>
            <w:tcBorders>
              <w:bottom w:val="single" w:sz="24" w:space="0" w:color="auto"/>
            </w:tcBorders>
          </w:tcPr>
          <w:p w14:paraId="570187D2" w14:textId="7B65549B"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70C46A76" w14:textId="796BCA1F"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w:t>
            </w:r>
            <w:r w:rsidR="0004446C">
              <w:rPr>
                <w:rFonts w:ascii="Times New Roman" w:hAnsi="Times New Roman" w:cs="Times New Roman"/>
                <w:sz w:val="24"/>
                <w:szCs w:val="24"/>
              </w:rPr>
              <w:t>-</w:t>
            </w:r>
          </w:p>
        </w:tc>
        <w:tc>
          <w:tcPr>
            <w:tcW w:w="720" w:type="dxa"/>
            <w:tcBorders>
              <w:bottom w:val="single" w:sz="24" w:space="0" w:color="auto"/>
            </w:tcBorders>
          </w:tcPr>
          <w:p w14:paraId="3A3535A4" w14:textId="358A2A14"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13.8</w:t>
            </w:r>
          </w:p>
        </w:tc>
        <w:tc>
          <w:tcPr>
            <w:tcW w:w="720" w:type="dxa"/>
            <w:tcBorders>
              <w:bottom w:val="single" w:sz="24" w:space="0" w:color="auto"/>
            </w:tcBorders>
          </w:tcPr>
          <w:p w14:paraId="2657A953" w14:textId="4AEC67FA"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36.9</w:t>
            </w:r>
          </w:p>
        </w:tc>
        <w:tc>
          <w:tcPr>
            <w:tcW w:w="720" w:type="dxa"/>
            <w:tcBorders>
              <w:bottom w:val="single" w:sz="24" w:space="0" w:color="auto"/>
            </w:tcBorders>
          </w:tcPr>
          <w:p w14:paraId="0C079957" w14:textId="354FD529"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26.2</w:t>
            </w:r>
          </w:p>
        </w:tc>
        <w:tc>
          <w:tcPr>
            <w:tcW w:w="720" w:type="dxa"/>
            <w:tcBorders>
              <w:bottom w:val="single" w:sz="24" w:space="0" w:color="auto"/>
            </w:tcBorders>
          </w:tcPr>
          <w:p w14:paraId="1A925D53" w14:textId="749BBF95" w:rsidR="008C72DA" w:rsidRPr="00790D25" w:rsidRDefault="00A7435B" w:rsidP="00A5696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23.1</w:t>
            </w:r>
          </w:p>
        </w:tc>
      </w:tr>
    </w:tbl>
    <w:p w14:paraId="7CD3B310" w14:textId="77777777" w:rsidR="00A56963" w:rsidRPr="00790D25" w:rsidRDefault="00A56963" w:rsidP="00A36A6E">
      <w:pPr>
        <w:spacing w:after="0" w:line="480" w:lineRule="auto"/>
        <w:rPr>
          <w:rFonts w:ascii="Times New Roman" w:hAnsi="Times New Roman" w:cs="Times New Roman"/>
          <w:sz w:val="24"/>
          <w:szCs w:val="24"/>
        </w:rPr>
      </w:pPr>
    </w:p>
    <w:p w14:paraId="0B520C35" w14:textId="77777777"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C07D7C6" w14:textId="7DF283DB" w:rsidR="00A36A6E" w:rsidRPr="00790D25" w:rsidRDefault="00A36A6E"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 xml:space="preserve">Table 2.  </w:t>
      </w:r>
      <w:r w:rsidR="00F51B5E" w:rsidRPr="00790D25">
        <w:rPr>
          <w:rFonts w:ascii="Times New Roman" w:hAnsi="Times New Roman" w:cs="Times New Roman"/>
          <w:sz w:val="24"/>
          <w:szCs w:val="24"/>
        </w:rPr>
        <w:t xml:space="preserve">Percentage of female and male Lake Superior Pygmy Whitefish by consensus assessed otolith age within each 10-mm total length </w:t>
      </w:r>
      <w:r w:rsidR="00882086">
        <w:rPr>
          <w:rFonts w:ascii="Times New Roman" w:hAnsi="Times New Roman" w:cs="Times New Roman"/>
          <w:sz w:val="24"/>
          <w:szCs w:val="24"/>
        </w:rPr>
        <w:t xml:space="preserve">(TL) </w:t>
      </w:r>
      <w:r w:rsidR="00F51B5E" w:rsidRPr="00790D25">
        <w:rPr>
          <w:rFonts w:ascii="Times New Roman" w:hAnsi="Times New Roman" w:cs="Times New Roman"/>
          <w:sz w:val="24"/>
          <w:szCs w:val="24"/>
        </w:rPr>
        <w:t>interval.</w:t>
      </w:r>
    </w:p>
    <w:tbl>
      <w:tblPr>
        <w:tblStyle w:val="TableGrid"/>
        <w:tblW w:w="9104"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52"/>
        <w:gridCol w:w="228"/>
        <w:gridCol w:w="576"/>
        <w:gridCol w:w="576"/>
        <w:gridCol w:w="576"/>
        <w:gridCol w:w="576"/>
        <w:gridCol w:w="576"/>
        <w:gridCol w:w="576"/>
        <w:gridCol w:w="576"/>
        <w:gridCol w:w="229"/>
        <w:gridCol w:w="7"/>
        <w:gridCol w:w="569"/>
        <w:gridCol w:w="576"/>
        <w:gridCol w:w="576"/>
        <w:gridCol w:w="576"/>
        <w:gridCol w:w="576"/>
        <w:gridCol w:w="576"/>
        <w:gridCol w:w="7"/>
      </w:tblGrid>
      <w:tr w:rsidR="0004446C" w:rsidRPr="00790D25" w14:paraId="64DD6FB6" w14:textId="77777777" w:rsidTr="0004446C">
        <w:trPr>
          <w:jc w:val="center"/>
        </w:trPr>
        <w:tc>
          <w:tcPr>
            <w:tcW w:w="1152" w:type="dxa"/>
            <w:tcBorders>
              <w:top w:val="single" w:sz="24" w:space="0" w:color="auto"/>
            </w:tcBorders>
          </w:tcPr>
          <w:p w14:paraId="6CFE1178" w14:textId="77777777" w:rsidR="00F51B5E" w:rsidRPr="00790D25" w:rsidRDefault="00F51B5E" w:rsidP="00A36A6E">
            <w:pPr>
              <w:spacing w:line="480" w:lineRule="auto"/>
              <w:jc w:val="center"/>
              <w:rPr>
                <w:rFonts w:ascii="Times New Roman" w:hAnsi="Times New Roman" w:cs="Times New Roman"/>
                <w:sz w:val="24"/>
                <w:szCs w:val="24"/>
              </w:rPr>
            </w:pPr>
          </w:p>
        </w:tc>
        <w:tc>
          <w:tcPr>
            <w:tcW w:w="228" w:type="dxa"/>
            <w:tcBorders>
              <w:top w:val="single" w:sz="24" w:space="0" w:color="auto"/>
            </w:tcBorders>
          </w:tcPr>
          <w:p w14:paraId="69F12918" w14:textId="77777777" w:rsidR="00F51B5E" w:rsidRPr="00790D25" w:rsidRDefault="00F51B5E" w:rsidP="00A36A6E">
            <w:pPr>
              <w:spacing w:line="480" w:lineRule="auto"/>
              <w:jc w:val="center"/>
              <w:rPr>
                <w:rFonts w:ascii="Times New Roman" w:hAnsi="Times New Roman" w:cs="Times New Roman"/>
                <w:sz w:val="24"/>
                <w:szCs w:val="24"/>
              </w:rPr>
            </w:pPr>
          </w:p>
        </w:tc>
        <w:tc>
          <w:tcPr>
            <w:tcW w:w="4032" w:type="dxa"/>
            <w:gridSpan w:val="7"/>
            <w:tcBorders>
              <w:top w:val="single" w:sz="24" w:space="0" w:color="auto"/>
              <w:bottom w:val="single" w:sz="4" w:space="0" w:color="auto"/>
            </w:tcBorders>
          </w:tcPr>
          <w:p w14:paraId="2FA2EDFD" w14:textId="6BD3D6E7"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 Otolith Age</w:t>
            </w:r>
          </w:p>
        </w:tc>
        <w:tc>
          <w:tcPr>
            <w:tcW w:w="236" w:type="dxa"/>
            <w:gridSpan w:val="2"/>
            <w:tcBorders>
              <w:top w:val="single" w:sz="24" w:space="0" w:color="auto"/>
            </w:tcBorders>
          </w:tcPr>
          <w:p w14:paraId="1890D0EA" w14:textId="77777777" w:rsidR="00F51B5E" w:rsidRPr="00790D25" w:rsidRDefault="00F51B5E" w:rsidP="00A36A6E">
            <w:pPr>
              <w:spacing w:line="480" w:lineRule="auto"/>
              <w:jc w:val="center"/>
              <w:rPr>
                <w:rFonts w:ascii="Times New Roman" w:hAnsi="Times New Roman" w:cs="Times New Roman"/>
                <w:sz w:val="24"/>
                <w:szCs w:val="24"/>
              </w:rPr>
            </w:pPr>
          </w:p>
        </w:tc>
        <w:tc>
          <w:tcPr>
            <w:tcW w:w="3456" w:type="dxa"/>
            <w:gridSpan w:val="7"/>
            <w:tcBorders>
              <w:top w:val="single" w:sz="24" w:space="0" w:color="auto"/>
            </w:tcBorders>
          </w:tcPr>
          <w:p w14:paraId="5AD2D25F" w14:textId="33D7D073" w:rsidR="00F51B5E" w:rsidRPr="00790D25" w:rsidRDefault="00F51B5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 Otolith Age</w:t>
            </w:r>
          </w:p>
        </w:tc>
      </w:tr>
      <w:tr w:rsidR="00A36A6E" w:rsidRPr="00790D25" w14:paraId="04CE890A" w14:textId="77777777" w:rsidTr="0004446C">
        <w:trPr>
          <w:gridAfter w:val="1"/>
          <w:wAfter w:w="7" w:type="dxa"/>
          <w:jc w:val="center"/>
        </w:trPr>
        <w:tc>
          <w:tcPr>
            <w:tcW w:w="1152" w:type="dxa"/>
            <w:tcBorders>
              <w:bottom w:val="single" w:sz="4" w:space="0" w:color="auto"/>
            </w:tcBorders>
          </w:tcPr>
          <w:p w14:paraId="1E1373DC" w14:textId="13C7E1C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TL</w:t>
            </w:r>
          </w:p>
        </w:tc>
        <w:tc>
          <w:tcPr>
            <w:tcW w:w="228" w:type="dxa"/>
          </w:tcPr>
          <w:p w14:paraId="6B50711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bottom w:val="single" w:sz="4" w:space="0" w:color="auto"/>
            </w:tcBorders>
          </w:tcPr>
          <w:p w14:paraId="0810A6EE" w14:textId="698C5238"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01E0A4E6" w14:textId="473B2AA6"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222B405" w14:textId="43E00942"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2860DA98" w14:textId="04CFF27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26AEBB3C" w14:textId="389639C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576" w:type="dxa"/>
            <w:tcBorders>
              <w:top w:val="single" w:sz="4" w:space="0" w:color="auto"/>
              <w:bottom w:val="single" w:sz="4" w:space="0" w:color="auto"/>
            </w:tcBorders>
          </w:tcPr>
          <w:p w14:paraId="1851A140" w14:textId="7633E3CE"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576" w:type="dxa"/>
            <w:tcBorders>
              <w:top w:val="single" w:sz="4" w:space="0" w:color="auto"/>
              <w:bottom w:val="single" w:sz="4" w:space="0" w:color="auto"/>
            </w:tcBorders>
          </w:tcPr>
          <w:p w14:paraId="0EA3CD6C" w14:textId="35E350E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29" w:type="dxa"/>
          </w:tcPr>
          <w:p w14:paraId="3D0C726A"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gridSpan w:val="2"/>
            <w:tcBorders>
              <w:top w:val="single" w:sz="4" w:space="0" w:color="auto"/>
              <w:bottom w:val="single" w:sz="4" w:space="0" w:color="auto"/>
            </w:tcBorders>
          </w:tcPr>
          <w:p w14:paraId="218E1F9B" w14:textId="72DE96DA"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576" w:type="dxa"/>
            <w:tcBorders>
              <w:top w:val="single" w:sz="4" w:space="0" w:color="auto"/>
              <w:bottom w:val="single" w:sz="4" w:space="0" w:color="auto"/>
            </w:tcBorders>
          </w:tcPr>
          <w:p w14:paraId="645F41A4" w14:textId="522F6E4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576" w:type="dxa"/>
            <w:tcBorders>
              <w:top w:val="single" w:sz="4" w:space="0" w:color="auto"/>
              <w:bottom w:val="single" w:sz="4" w:space="0" w:color="auto"/>
            </w:tcBorders>
          </w:tcPr>
          <w:p w14:paraId="35662398" w14:textId="7A4D6A3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576" w:type="dxa"/>
            <w:tcBorders>
              <w:top w:val="single" w:sz="4" w:space="0" w:color="auto"/>
              <w:bottom w:val="single" w:sz="4" w:space="0" w:color="auto"/>
            </w:tcBorders>
          </w:tcPr>
          <w:p w14:paraId="2A705117" w14:textId="71BE39E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576" w:type="dxa"/>
            <w:tcBorders>
              <w:top w:val="single" w:sz="4" w:space="0" w:color="auto"/>
              <w:bottom w:val="single" w:sz="4" w:space="0" w:color="auto"/>
            </w:tcBorders>
          </w:tcPr>
          <w:p w14:paraId="31E3B526" w14:textId="30168779"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576" w:type="dxa"/>
            <w:tcBorders>
              <w:top w:val="single" w:sz="4" w:space="0" w:color="auto"/>
              <w:bottom w:val="single" w:sz="4" w:space="0" w:color="auto"/>
            </w:tcBorders>
          </w:tcPr>
          <w:p w14:paraId="07A94BD3" w14:textId="6B5801E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r>
      <w:tr w:rsidR="00A36A6E" w:rsidRPr="00790D25" w14:paraId="48FC0228" w14:textId="77777777" w:rsidTr="0004446C">
        <w:trPr>
          <w:gridAfter w:val="1"/>
          <w:wAfter w:w="7" w:type="dxa"/>
          <w:jc w:val="center"/>
        </w:trPr>
        <w:tc>
          <w:tcPr>
            <w:tcW w:w="1152" w:type="dxa"/>
            <w:tcBorders>
              <w:top w:val="single" w:sz="4" w:space="0" w:color="auto"/>
            </w:tcBorders>
          </w:tcPr>
          <w:p w14:paraId="026BFEA2" w14:textId="1ADD451D"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70-79</w:t>
            </w:r>
          </w:p>
        </w:tc>
        <w:tc>
          <w:tcPr>
            <w:tcW w:w="228" w:type="dxa"/>
          </w:tcPr>
          <w:p w14:paraId="0414309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top w:val="single" w:sz="4" w:space="0" w:color="auto"/>
            </w:tcBorders>
          </w:tcPr>
          <w:p w14:paraId="1599035A" w14:textId="29863E8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Borders>
              <w:top w:val="single" w:sz="4" w:space="0" w:color="auto"/>
            </w:tcBorders>
          </w:tcPr>
          <w:p w14:paraId="2A224CC8" w14:textId="708067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0E86EFD" w14:textId="091F3B2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6FF67EF7" w14:textId="44DD528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5E71C1E1" w14:textId="2E2ADD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27B0F9" w14:textId="42E548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06BD314E" w14:textId="34AD43C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23191F9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top w:val="single" w:sz="4" w:space="0" w:color="auto"/>
            </w:tcBorders>
          </w:tcPr>
          <w:p w14:paraId="15DD4AFB" w14:textId="5C4E1C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83</w:t>
            </w:r>
          </w:p>
        </w:tc>
        <w:tc>
          <w:tcPr>
            <w:tcW w:w="576" w:type="dxa"/>
            <w:tcBorders>
              <w:top w:val="single" w:sz="4" w:space="0" w:color="auto"/>
            </w:tcBorders>
          </w:tcPr>
          <w:p w14:paraId="65924D55" w14:textId="3BA04AB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Borders>
              <w:top w:val="single" w:sz="4" w:space="0" w:color="auto"/>
            </w:tcBorders>
          </w:tcPr>
          <w:p w14:paraId="38ADA107" w14:textId="7AB8AE2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780759A3" w14:textId="19FD33E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4D06C916" w14:textId="21BC1D6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top w:val="single" w:sz="4" w:space="0" w:color="auto"/>
            </w:tcBorders>
          </w:tcPr>
          <w:p w14:paraId="185D2909" w14:textId="32A5C81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DA385C3" w14:textId="77777777" w:rsidTr="0004446C">
        <w:trPr>
          <w:gridAfter w:val="1"/>
          <w:wAfter w:w="7" w:type="dxa"/>
          <w:jc w:val="center"/>
        </w:trPr>
        <w:tc>
          <w:tcPr>
            <w:tcW w:w="1152" w:type="dxa"/>
          </w:tcPr>
          <w:p w14:paraId="06EB81BD" w14:textId="33FDE45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80-89</w:t>
            </w:r>
          </w:p>
        </w:tc>
        <w:tc>
          <w:tcPr>
            <w:tcW w:w="228" w:type="dxa"/>
          </w:tcPr>
          <w:p w14:paraId="13DCF4E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1EABC8BD" w14:textId="1E1ABFA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3F40C271" w14:textId="2683ACE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32704357" w14:textId="11CEC80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7D435BA" w14:textId="79B484B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31DE13C" w14:textId="3D6DB73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568B44" w14:textId="712A8C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F29B30D" w14:textId="760DDDA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DC6E39A"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22163150" w14:textId="356E8F2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6E7D8A" w14:textId="0F5FA77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57</w:t>
            </w:r>
          </w:p>
        </w:tc>
        <w:tc>
          <w:tcPr>
            <w:tcW w:w="576" w:type="dxa"/>
          </w:tcPr>
          <w:p w14:paraId="51D2E8CE" w14:textId="5841AFB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233A003A" w14:textId="48BFAF2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277F4D" w14:textId="55399EE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D4B525D" w14:textId="1CFA4F4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E691EE2" w14:textId="77777777" w:rsidTr="0004446C">
        <w:trPr>
          <w:gridAfter w:val="1"/>
          <w:wAfter w:w="7" w:type="dxa"/>
          <w:jc w:val="center"/>
        </w:trPr>
        <w:tc>
          <w:tcPr>
            <w:tcW w:w="1152" w:type="dxa"/>
          </w:tcPr>
          <w:p w14:paraId="354F81BA" w14:textId="567201A0"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90-99</w:t>
            </w:r>
          </w:p>
        </w:tc>
        <w:tc>
          <w:tcPr>
            <w:tcW w:w="228" w:type="dxa"/>
          </w:tcPr>
          <w:p w14:paraId="4630880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4EDF24A5" w14:textId="0336488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618DBF4E" w14:textId="248BE3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15F10CB9" w14:textId="4DEF06B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5B81D292" w14:textId="1D53979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E78222D" w14:textId="3519E3B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1C3EAD9" w14:textId="085FC84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541539C8" w14:textId="0CFDC1B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4D569B47"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0E8FD9AC" w14:textId="6D7654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F9E5E05" w14:textId="63A8A7F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w:t>
            </w:r>
          </w:p>
        </w:tc>
        <w:tc>
          <w:tcPr>
            <w:tcW w:w="576" w:type="dxa"/>
          </w:tcPr>
          <w:p w14:paraId="3989CB0C" w14:textId="6AFEBD4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w:t>
            </w:r>
          </w:p>
        </w:tc>
        <w:tc>
          <w:tcPr>
            <w:tcW w:w="576" w:type="dxa"/>
          </w:tcPr>
          <w:p w14:paraId="763F4E0B" w14:textId="21AE05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22</w:t>
            </w:r>
          </w:p>
        </w:tc>
        <w:tc>
          <w:tcPr>
            <w:tcW w:w="576" w:type="dxa"/>
          </w:tcPr>
          <w:p w14:paraId="75A1EF28" w14:textId="796A071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060D8C6" w14:textId="739E378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6AA8430E" w14:textId="77777777" w:rsidTr="0004446C">
        <w:trPr>
          <w:gridAfter w:val="1"/>
          <w:wAfter w:w="7" w:type="dxa"/>
          <w:jc w:val="center"/>
        </w:trPr>
        <w:tc>
          <w:tcPr>
            <w:tcW w:w="1152" w:type="dxa"/>
          </w:tcPr>
          <w:p w14:paraId="21D2C714" w14:textId="1EE83EC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100-109</w:t>
            </w:r>
          </w:p>
        </w:tc>
        <w:tc>
          <w:tcPr>
            <w:tcW w:w="228" w:type="dxa"/>
          </w:tcPr>
          <w:p w14:paraId="2E2C113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6B9D9211" w14:textId="548815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17</w:t>
            </w:r>
          </w:p>
        </w:tc>
        <w:tc>
          <w:tcPr>
            <w:tcW w:w="576" w:type="dxa"/>
          </w:tcPr>
          <w:p w14:paraId="16F998A1" w14:textId="25B6603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576" w:type="dxa"/>
          </w:tcPr>
          <w:p w14:paraId="0061151C" w14:textId="65E229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277384A0" w14:textId="2AEAC66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5B3C379" w14:textId="3D41A23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C5EB68D" w14:textId="5D9252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8DFE89" w14:textId="7DFC4B6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0A6ABA45"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B789D24" w14:textId="6F9E79E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1D315123" w14:textId="2C7AFE8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026424" w14:textId="49B0E0D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576" w:type="dxa"/>
          </w:tcPr>
          <w:p w14:paraId="5EC863F0" w14:textId="2D9787F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8AEC421" w14:textId="2948CD6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A70CF0" w14:textId="6801AD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25</w:t>
            </w:r>
          </w:p>
        </w:tc>
      </w:tr>
      <w:tr w:rsidR="00A36A6E" w:rsidRPr="00790D25" w14:paraId="7B1BA6CF" w14:textId="77777777" w:rsidTr="0004446C">
        <w:trPr>
          <w:gridAfter w:val="1"/>
          <w:wAfter w:w="7" w:type="dxa"/>
          <w:jc w:val="center"/>
        </w:trPr>
        <w:tc>
          <w:tcPr>
            <w:tcW w:w="1152" w:type="dxa"/>
          </w:tcPr>
          <w:p w14:paraId="54215144" w14:textId="1F00131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110-119</w:t>
            </w:r>
          </w:p>
        </w:tc>
        <w:tc>
          <w:tcPr>
            <w:tcW w:w="228" w:type="dxa"/>
          </w:tcPr>
          <w:p w14:paraId="1D378E19"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7531A3D" w14:textId="54A1866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A22891A" w14:textId="6095E8C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29F27680" w14:textId="307005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5B8CDFD" w14:textId="1BCEF1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c>
          <w:tcPr>
            <w:tcW w:w="576" w:type="dxa"/>
          </w:tcPr>
          <w:p w14:paraId="2DC3334F" w14:textId="19F8334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433B8" w14:textId="516D76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490E167" w14:textId="52E4F5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3523F1CD"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3F0026F4" w14:textId="2DB794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E3448C" w14:textId="43BC41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0C96389" w14:textId="1D467E2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8FC4CD9" w14:textId="2C085E5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521CDEA6" w14:textId="1E92277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576" w:type="dxa"/>
          </w:tcPr>
          <w:p w14:paraId="38965A86" w14:textId="2378E89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20</w:t>
            </w:r>
          </w:p>
        </w:tc>
      </w:tr>
      <w:tr w:rsidR="00A36A6E" w:rsidRPr="00790D25" w14:paraId="05AFDDB5" w14:textId="77777777" w:rsidTr="0004446C">
        <w:trPr>
          <w:gridAfter w:val="1"/>
          <w:wAfter w:w="7" w:type="dxa"/>
          <w:jc w:val="center"/>
        </w:trPr>
        <w:tc>
          <w:tcPr>
            <w:tcW w:w="1152" w:type="dxa"/>
          </w:tcPr>
          <w:p w14:paraId="6EDB551F" w14:textId="4E08EC8C"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120-129</w:t>
            </w:r>
          </w:p>
        </w:tc>
        <w:tc>
          <w:tcPr>
            <w:tcW w:w="228" w:type="dxa"/>
          </w:tcPr>
          <w:p w14:paraId="6F5D8543"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1CE570B" w14:textId="039FDA3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13EE3D01" w14:textId="720F3EF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43</w:t>
            </w:r>
          </w:p>
        </w:tc>
        <w:tc>
          <w:tcPr>
            <w:tcW w:w="576" w:type="dxa"/>
          </w:tcPr>
          <w:p w14:paraId="35A71A84" w14:textId="54A21239"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66B11AE9" w14:textId="6D2461D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33623822" w14:textId="5D5463F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5A1041DF" w14:textId="6F5D3F6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CBBF9D4" w14:textId="34AFBA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126C107C"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56C1300D" w14:textId="76CD5B6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C5D35BE" w14:textId="281A8AA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EE39DC1" w14:textId="3461F18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D27C5E2" w14:textId="581914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576" w:type="dxa"/>
          </w:tcPr>
          <w:p w14:paraId="29DF67F6" w14:textId="6E108D6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AA421C1" w14:textId="0C0EADC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16B40DAC" w14:textId="77777777" w:rsidTr="0004446C">
        <w:trPr>
          <w:gridAfter w:val="1"/>
          <w:wAfter w:w="7" w:type="dxa"/>
          <w:jc w:val="center"/>
        </w:trPr>
        <w:tc>
          <w:tcPr>
            <w:tcW w:w="1152" w:type="dxa"/>
          </w:tcPr>
          <w:p w14:paraId="46D90E25" w14:textId="53C7FD5B"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130-139</w:t>
            </w:r>
          </w:p>
        </w:tc>
        <w:tc>
          <w:tcPr>
            <w:tcW w:w="228" w:type="dxa"/>
          </w:tcPr>
          <w:p w14:paraId="10006D6C"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7B7282C0" w14:textId="761683D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30EFAA1" w14:textId="51AEC4E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20B1EE7F" w14:textId="7C2BD0F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6517494A" w14:textId="27CA9D9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29</w:t>
            </w:r>
          </w:p>
        </w:tc>
        <w:tc>
          <w:tcPr>
            <w:tcW w:w="576" w:type="dxa"/>
          </w:tcPr>
          <w:p w14:paraId="49637CD7" w14:textId="098B352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08B91F99" w14:textId="3C81C9E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576" w:type="dxa"/>
          </w:tcPr>
          <w:p w14:paraId="40FDDBBE" w14:textId="65F5C2F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w:t>
            </w:r>
          </w:p>
        </w:tc>
        <w:tc>
          <w:tcPr>
            <w:tcW w:w="229" w:type="dxa"/>
          </w:tcPr>
          <w:p w14:paraId="65E3D379"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034C5C9" w14:textId="3F3918E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394A163" w14:textId="5EC40BFA"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00260F" w14:textId="0981B3A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8C0F825" w14:textId="5CA2AD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4DFC9675" w14:textId="7F43AC8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E24D95F" w14:textId="35EDB392"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75945FF8" w14:textId="77777777" w:rsidTr="0004446C">
        <w:trPr>
          <w:gridAfter w:val="1"/>
          <w:wAfter w:w="7" w:type="dxa"/>
          <w:jc w:val="center"/>
        </w:trPr>
        <w:tc>
          <w:tcPr>
            <w:tcW w:w="1152" w:type="dxa"/>
          </w:tcPr>
          <w:p w14:paraId="147D3237" w14:textId="7F87F3E4"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140-149</w:t>
            </w:r>
          </w:p>
        </w:tc>
        <w:tc>
          <w:tcPr>
            <w:tcW w:w="228" w:type="dxa"/>
          </w:tcPr>
          <w:p w14:paraId="21FC1A56"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Pr>
          <w:p w14:paraId="5F8B0B1D" w14:textId="58CC214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4364860" w14:textId="38C4391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18379D8" w14:textId="53AE2B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E62DC3" w14:textId="230DA3DF"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33</w:t>
            </w:r>
          </w:p>
        </w:tc>
        <w:tc>
          <w:tcPr>
            <w:tcW w:w="576" w:type="dxa"/>
          </w:tcPr>
          <w:p w14:paraId="18764099" w14:textId="73D9144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B98EE40" w14:textId="17CB7E86" w:rsidR="00A36A6E" w:rsidRPr="00790D25" w:rsidRDefault="00765B5F" w:rsidP="00A36A6E">
            <w:pPr>
              <w:spacing w:line="480" w:lineRule="auto"/>
              <w:jc w:val="right"/>
              <w:rPr>
                <w:rFonts w:ascii="Times New Roman" w:hAnsi="Times New Roman" w:cs="Times New Roman"/>
                <w:sz w:val="24"/>
                <w:szCs w:val="24"/>
              </w:rPr>
            </w:pPr>
            <w:r>
              <w:rPr>
                <w:rFonts w:ascii="Times New Roman" w:hAnsi="Times New Roman" w:cs="Times New Roman"/>
                <w:sz w:val="24"/>
                <w:szCs w:val="24"/>
              </w:rPr>
              <w:t>--</w:t>
            </w:r>
          </w:p>
        </w:tc>
        <w:tc>
          <w:tcPr>
            <w:tcW w:w="576" w:type="dxa"/>
          </w:tcPr>
          <w:p w14:paraId="04F8B75D" w14:textId="418B899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229" w:type="dxa"/>
          </w:tcPr>
          <w:p w14:paraId="549F216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Pr>
          <w:p w14:paraId="77D17C94" w14:textId="0C7D014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3AA525E3" w14:textId="220C5BF3"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6CAB537F" w14:textId="4FD5332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3AF2DC5" w14:textId="67D8391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727B9124" w14:textId="623F903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Pr>
          <w:p w14:paraId="097C0339" w14:textId="7B0EBCEE"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r w:rsidR="00A36A6E" w:rsidRPr="00790D25" w14:paraId="0BCA5235" w14:textId="77777777" w:rsidTr="0004446C">
        <w:trPr>
          <w:gridAfter w:val="1"/>
          <w:wAfter w:w="7" w:type="dxa"/>
          <w:jc w:val="center"/>
        </w:trPr>
        <w:tc>
          <w:tcPr>
            <w:tcW w:w="1152" w:type="dxa"/>
            <w:tcBorders>
              <w:bottom w:val="single" w:sz="24" w:space="0" w:color="auto"/>
            </w:tcBorders>
          </w:tcPr>
          <w:p w14:paraId="5832AB1F" w14:textId="60185E61" w:rsidR="00A36A6E" w:rsidRPr="00790D25" w:rsidRDefault="00A36A6E" w:rsidP="00A36A6E">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150-159</w:t>
            </w:r>
          </w:p>
        </w:tc>
        <w:tc>
          <w:tcPr>
            <w:tcW w:w="228" w:type="dxa"/>
            <w:tcBorders>
              <w:bottom w:val="single" w:sz="24" w:space="0" w:color="auto"/>
            </w:tcBorders>
          </w:tcPr>
          <w:p w14:paraId="2ADBB22F" w14:textId="77777777" w:rsidR="00A36A6E" w:rsidRPr="00790D25" w:rsidRDefault="00A36A6E" w:rsidP="00A36A6E">
            <w:pPr>
              <w:spacing w:line="480" w:lineRule="auto"/>
              <w:jc w:val="center"/>
              <w:rPr>
                <w:rFonts w:ascii="Times New Roman" w:hAnsi="Times New Roman" w:cs="Times New Roman"/>
                <w:sz w:val="24"/>
                <w:szCs w:val="24"/>
              </w:rPr>
            </w:pPr>
          </w:p>
        </w:tc>
        <w:tc>
          <w:tcPr>
            <w:tcW w:w="576" w:type="dxa"/>
            <w:tcBorders>
              <w:bottom w:val="single" w:sz="24" w:space="0" w:color="auto"/>
            </w:tcBorders>
          </w:tcPr>
          <w:p w14:paraId="494F7A75" w14:textId="2A2467CC"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919BBFD" w14:textId="5AD00904"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3B4D9873" w14:textId="3B814987"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ADE4ED1" w14:textId="69EE8F5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2D827601" w14:textId="7FFCF70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0F5C22F" w14:textId="269CE6BD"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F2732EE" w14:textId="7AE27276"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100</w:t>
            </w:r>
          </w:p>
        </w:tc>
        <w:tc>
          <w:tcPr>
            <w:tcW w:w="229" w:type="dxa"/>
            <w:tcBorders>
              <w:bottom w:val="single" w:sz="24" w:space="0" w:color="auto"/>
            </w:tcBorders>
          </w:tcPr>
          <w:p w14:paraId="4DD9B498" w14:textId="77777777" w:rsidR="00A36A6E" w:rsidRPr="00790D25" w:rsidRDefault="00A36A6E" w:rsidP="00A36A6E">
            <w:pPr>
              <w:spacing w:line="480" w:lineRule="auto"/>
              <w:jc w:val="right"/>
              <w:rPr>
                <w:rFonts w:ascii="Times New Roman" w:hAnsi="Times New Roman" w:cs="Times New Roman"/>
                <w:sz w:val="24"/>
                <w:szCs w:val="24"/>
              </w:rPr>
            </w:pPr>
          </w:p>
        </w:tc>
        <w:tc>
          <w:tcPr>
            <w:tcW w:w="576" w:type="dxa"/>
            <w:gridSpan w:val="2"/>
            <w:tcBorders>
              <w:bottom w:val="single" w:sz="24" w:space="0" w:color="auto"/>
            </w:tcBorders>
          </w:tcPr>
          <w:p w14:paraId="33F21265" w14:textId="32A7C755"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68B88B19" w14:textId="4F3042D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0ABD3931" w14:textId="41184F30"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847D0FD" w14:textId="6D12A4A8"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162938A1" w14:textId="3B8D471B"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c>
          <w:tcPr>
            <w:tcW w:w="576" w:type="dxa"/>
            <w:tcBorders>
              <w:bottom w:val="single" w:sz="24" w:space="0" w:color="auto"/>
            </w:tcBorders>
          </w:tcPr>
          <w:p w14:paraId="466E2D3D" w14:textId="7F72EEF1" w:rsidR="00A36A6E" w:rsidRPr="00790D25" w:rsidRDefault="00A36A6E" w:rsidP="00A36A6E">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p>
        </w:tc>
      </w:tr>
    </w:tbl>
    <w:p w14:paraId="6A76E6D7" w14:textId="15FAA52D" w:rsidR="00A36A6E" w:rsidRPr="00790D25" w:rsidRDefault="00A36A6E">
      <w:pPr>
        <w:rPr>
          <w:rFonts w:ascii="Times New Roman" w:hAnsi="Times New Roman" w:cs="Times New Roman"/>
          <w:sz w:val="24"/>
          <w:szCs w:val="24"/>
        </w:rPr>
      </w:pPr>
      <w:r w:rsidRPr="00790D25">
        <w:rPr>
          <w:rFonts w:ascii="Times New Roman" w:hAnsi="Times New Roman" w:cs="Times New Roman"/>
          <w:sz w:val="24"/>
          <w:szCs w:val="24"/>
        </w:rPr>
        <w:br w:type="page"/>
      </w:r>
    </w:p>
    <w:p w14:paraId="4B9F7E9F" w14:textId="2554B092" w:rsidR="00A36A6E" w:rsidRPr="00790D25" w:rsidRDefault="00B23AF5" w:rsidP="00A36A6E">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lastRenderedPageBreak/>
        <w:t>Table 3.  Mean total length-at-age (mm) for female and male Lake Superior Pygmy Whitefish from this study and from Keweenaw Bay (KB), Isle Royale (IR), Apostle Islands (AI), and</w:t>
      </w:r>
      <w:r w:rsidR="00A845B6">
        <w:rPr>
          <w:rFonts w:ascii="Times New Roman" w:hAnsi="Times New Roman" w:cs="Times New Roman"/>
          <w:sz w:val="24"/>
          <w:szCs w:val="24"/>
        </w:rPr>
        <w:t xml:space="preserve"> Laughing Fish Point</w:t>
      </w:r>
      <w:r w:rsidRPr="00790D25">
        <w:rPr>
          <w:rFonts w:ascii="Times New Roman" w:hAnsi="Times New Roman" w:cs="Times New Roman"/>
          <w:sz w:val="24"/>
          <w:szCs w:val="24"/>
        </w:rPr>
        <w:t xml:space="preserve"> (LFP) as summarized in Eschmeyer and Bailey (1955).  Age was assessed from scales in all but this study.  </w:t>
      </w:r>
      <w:r w:rsidR="005120FB">
        <w:rPr>
          <w:rFonts w:ascii="Times New Roman" w:hAnsi="Times New Roman" w:cs="Times New Roman"/>
          <w:sz w:val="24"/>
          <w:szCs w:val="24"/>
        </w:rPr>
        <w:t>The results from this study are predicted means from Von Bertalanffy growth models and v</w:t>
      </w:r>
      <w:r w:rsidRPr="00790D25">
        <w:rPr>
          <w:rFonts w:ascii="Times New Roman" w:hAnsi="Times New Roman" w:cs="Times New Roman"/>
          <w:sz w:val="24"/>
          <w:szCs w:val="24"/>
        </w:rPr>
        <w:t xml:space="preserve">alues in parentheses </w:t>
      </w:r>
      <w:r w:rsidR="005120FB">
        <w:rPr>
          <w:rFonts w:ascii="Times New Roman" w:hAnsi="Times New Roman" w:cs="Times New Roman"/>
          <w:sz w:val="24"/>
          <w:szCs w:val="24"/>
        </w:rPr>
        <w:t>a</w:t>
      </w:r>
      <w:r w:rsidRPr="00790D25">
        <w:rPr>
          <w:rFonts w:ascii="Times New Roman" w:hAnsi="Times New Roman" w:cs="Times New Roman"/>
          <w:sz w:val="24"/>
          <w:szCs w:val="24"/>
        </w:rPr>
        <w:t>re bootstrapped 95% confidence intervals.</w:t>
      </w:r>
    </w:p>
    <w:tbl>
      <w:tblPr>
        <w:tblStyle w:val="TableGrid"/>
        <w:tblW w:w="961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48"/>
        <w:gridCol w:w="236"/>
        <w:gridCol w:w="1656"/>
        <w:gridCol w:w="648"/>
        <w:gridCol w:w="648"/>
        <w:gridCol w:w="648"/>
        <w:gridCol w:w="648"/>
        <w:gridCol w:w="236"/>
        <w:gridCol w:w="1656"/>
        <w:gridCol w:w="648"/>
        <w:gridCol w:w="648"/>
        <w:gridCol w:w="648"/>
        <w:gridCol w:w="648"/>
      </w:tblGrid>
      <w:tr w:rsidR="00B23AF5" w:rsidRPr="00790D25" w14:paraId="54FC5A10" w14:textId="77777777" w:rsidTr="0004446C">
        <w:tc>
          <w:tcPr>
            <w:tcW w:w="648" w:type="dxa"/>
            <w:tcBorders>
              <w:top w:val="single" w:sz="24" w:space="0" w:color="auto"/>
            </w:tcBorders>
          </w:tcPr>
          <w:p w14:paraId="3993C8C0" w14:textId="77777777" w:rsidR="00B23AF5" w:rsidRPr="00790D25" w:rsidRDefault="00B23AF5" w:rsidP="00EC2E13">
            <w:pPr>
              <w:spacing w:line="480" w:lineRule="auto"/>
              <w:jc w:val="center"/>
              <w:rPr>
                <w:rFonts w:ascii="Times New Roman" w:hAnsi="Times New Roman" w:cs="Times New Roman"/>
                <w:sz w:val="24"/>
                <w:szCs w:val="24"/>
              </w:rPr>
            </w:pPr>
          </w:p>
        </w:tc>
        <w:tc>
          <w:tcPr>
            <w:tcW w:w="236" w:type="dxa"/>
            <w:tcBorders>
              <w:top w:val="single" w:sz="24" w:space="0" w:color="auto"/>
            </w:tcBorders>
          </w:tcPr>
          <w:p w14:paraId="64C27C77"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160E64BB" w14:textId="264CA0D3"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Female</w:t>
            </w:r>
          </w:p>
        </w:tc>
        <w:tc>
          <w:tcPr>
            <w:tcW w:w="236" w:type="dxa"/>
            <w:tcBorders>
              <w:top w:val="single" w:sz="24" w:space="0" w:color="auto"/>
            </w:tcBorders>
          </w:tcPr>
          <w:p w14:paraId="413B06E4" w14:textId="77777777" w:rsidR="00B23AF5" w:rsidRPr="00790D25" w:rsidRDefault="00B23AF5" w:rsidP="00EC2E13">
            <w:pPr>
              <w:spacing w:line="480" w:lineRule="auto"/>
              <w:jc w:val="center"/>
              <w:rPr>
                <w:rFonts w:ascii="Times New Roman" w:hAnsi="Times New Roman" w:cs="Times New Roman"/>
                <w:sz w:val="24"/>
                <w:szCs w:val="24"/>
              </w:rPr>
            </w:pPr>
          </w:p>
        </w:tc>
        <w:tc>
          <w:tcPr>
            <w:tcW w:w="4248" w:type="dxa"/>
            <w:gridSpan w:val="5"/>
            <w:tcBorders>
              <w:top w:val="single" w:sz="24" w:space="0" w:color="auto"/>
              <w:bottom w:val="single" w:sz="4" w:space="0" w:color="auto"/>
            </w:tcBorders>
          </w:tcPr>
          <w:p w14:paraId="4A7DBE5A" w14:textId="036E549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Male</w:t>
            </w:r>
          </w:p>
        </w:tc>
      </w:tr>
      <w:tr w:rsidR="00B23AF5" w:rsidRPr="00790D25" w14:paraId="1626D6FA" w14:textId="77777777" w:rsidTr="0004446C">
        <w:tc>
          <w:tcPr>
            <w:tcW w:w="648" w:type="dxa"/>
            <w:tcBorders>
              <w:bottom w:val="single" w:sz="4" w:space="0" w:color="auto"/>
            </w:tcBorders>
          </w:tcPr>
          <w:p w14:paraId="7F22CBD8" w14:textId="3D46BE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Age</w:t>
            </w:r>
          </w:p>
        </w:tc>
        <w:tc>
          <w:tcPr>
            <w:tcW w:w="236" w:type="dxa"/>
          </w:tcPr>
          <w:p w14:paraId="3E569AB2"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74F328D5" w14:textId="59AFC932" w:rsidR="00B23AF5" w:rsidRPr="00790D25" w:rsidRDefault="00B23AF5" w:rsidP="00B450C1">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This</w:t>
            </w:r>
            <w:r w:rsidR="00B450C1">
              <w:rPr>
                <w:rFonts w:ascii="Times New Roman" w:hAnsi="Times New Roman" w:cs="Times New Roman"/>
                <w:sz w:val="24"/>
                <w:szCs w:val="24"/>
              </w:rPr>
              <w:t xml:space="preserve"> </w:t>
            </w:r>
            <w:r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7E4CBE0A" w14:textId="022E177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61237FFD" w14:textId="4D6FF25B"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29F1FE94" w14:textId="1A3BFC65"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43C03C4C" w14:textId="2B4A903A"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c>
          <w:tcPr>
            <w:tcW w:w="236" w:type="dxa"/>
          </w:tcPr>
          <w:p w14:paraId="1DF2402B" w14:textId="77777777" w:rsidR="00B23AF5" w:rsidRPr="00790D25" w:rsidRDefault="00B23AF5" w:rsidP="00EC2E13">
            <w:pPr>
              <w:spacing w:line="480" w:lineRule="auto"/>
              <w:jc w:val="center"/>
              <w:rPr>
                <w:rFonts w:ascii="Times New Roman" w:hAnsi="Times New Roman" w:cs="Times New Roman"/>
                <w:sz w:val="24"/>
                <w:szCs w:val="24"/>
              </w:rPr>
            </w:pPr>
          </w:p>
        </w:tc>
        <w:tc>
          <w:tcPr>
            <w:tcW w:w="1656" w:type="dxa"/>
            <w:tcBorders>
              <w:top w:val="single" w:sz="4" w:space="0" w:color="auto"/>
              <w:bottom w:val="single" w:sz="4" w:space="0" w:color="auto"/>
            </w:tcBorders>
          </w:tcPr>
          <w:p w14:paraId="40D602DB" w14:textId="3A0324DE" w:rsidR="00B23AF5" w:rsidRPr="00790D25" w:rsidRDefault="00B450C1" w:rsidP="00EC2E13">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This </w:t>
            </w:r>
            <w:r w:rsidR="00B23AF5" w:rsidRPr="00790D25">
              <w:rPr>
                <w:rFonts w:ascii="Times New Roman" w:hAnsi="Times New Roman" w:cs="Times New Roman"/>
                <w:sz w:val="24"/>
                <w:szCs w:val="24"/>
              </w:rPr>
              <w:t>Study</w:t>
            </w:r>
          </w:p>
        </w:tc>
        <w:tc>
          <w:tcPr>
            <w:tcW w:w="648" w:type="dxa"/>
            <w:tcBorders>
              <w:top w:val="single" w:sz="4" w:space="0" w:color="auto"/>
              <w:bottom w:val="single" w:sz="4" w:space="0" w:color="auto"/>
            </w:tcBorders>
          </w:tcPr>
          <w:p w14:paraId="5D4AB114" w14:textId="6B27B498"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KB</w:t>
            </w:r>
          </w:p>
        </w:tc>
        <w:tc>
          <w:tcPr>
            <w:tcW w:w="648" w:type="dxa"/>
            <w:tcBorders>
              <w:top w:val="single" w:sz="4" w:space="0" w:color="auto"/>
              <w:bottom w:val="single" w:sz="4" w:space="0" w:color="auto"/>
            </w:tcBorders>
          </w:tcPr>
          <w:p w14:paraId="157821FD" w14:textId="0B336290"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IR</w:t>
            </w:r>
          </w:p>
        </w:tc>
        <w:tc>
          <w:tcPr>
            <w:tcW w:w="648" w:type="dxa"/>
            <w:tcBorders>
              <w:top w:val="single" w:sz="4" w:space="0" w:color="auto"/>
              <w:bottom w:val="single" w:sz="4" w:space="0" w:color="auto"/>
            </w:tcBorders>
          </w:tcPr>
          <w:p w14:paraId="3CBC9298" w14:textId="7C314C9D"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AI</w:t>
            </w:r>
          </w:p>
        </w:tc>
        <w:tc>
          <w:tcPr>
            <w:tcW w:w="648" w:type="dxa"/>
            <w:tcBorders>
              <w:top w:val="single" w:sz="4" w:space="0" w:color="auto"/>
              <w:bottom w:val="single" w:sz="4" w:space="0" w:color="auto"/>
            </w:tcBorders>
          </w:tcPr>
          <w:p w14:paraId="2950A717" w14:textId="70E8DBF1"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LFP</w:t>
            </w:r>
          </w:p>
        </w:tc>
      </w:tr>
      <w:tr w:rsidR="00B23AF5" w:rsidRPr="00790D25" w14:paraId="5B830B2E" w14:textId="77777777" w:rsidTr="0004446C">
        <w:tc>
          <w:tcPr>
            <w:tcW w:w="648" w:type="dxa"/>
            <w:tcBorders>
              <w:top w:val="single" w:sz="4" w:space="0" w:color="auto"/>
            </w:tcBorders>
          </w:tcPr>
          <w:p w14:paraId="4216687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1</w:t>
            </w:r>
          </w:p>
        </w:tc>
        <w:tc>
          <w:tcPr>
            <w:tcW w:w="236" w:type="dxa"/>
          </w:tcPr>
          <w:p w14:paraId="1E52DB90"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70B25BB8" w14:textId="0D2FC82A"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3EBA24D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06231A9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37</w:t>
            </w:r>
          </w:p>
        </w:tc>
        <w:tc>
          <w:tcPr>
            <w:tcW w:w="648" w:type="dxa"/>
            <w:tcBorders>
              <w:top w:val="single" w:sz="4" w:space="0" w:color="auto"/>
            </w:tcBorders>
          </w:tcPr>
          <w:p w14:paraId="0BC0540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648" w:type="dxa"/>
            <w:tcBorders>
              <w:top w:val="single" w:sz="4" w:space="0" w:color="auto"/>
            </w:tcBorders>
          </w:tcPr>
          <w:p w14:paraId="6C6427FE"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46</w:t>
            </w:r>
          </w:p>
        </w:tc>
        <w:tc>
          <w:tcPr>
            <w:tcW w:w="236" w:type="dxa"/>
            <w:tcBorders>
              <w:top w:val="single" w:sz="4" w:space="0" w:color="auto"/>
            </w:tcBorders>
          </w:tcPr>
          <w:p w14:paraId="67C021A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Borders>
              <w:top w:val="single" w:sz="4" w:space="0" w:color="auto"/>
            </w:tcBorders>
          </w:tcPr>
          <w:p w14:paraId="595F35DB" w14:textId="1F1ED53E" w:rsidR="00B23AF5" w:rsidRPr="00790D25" w:rsidRDefault="0004446C"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648" w:type="dxa"/>
            <w:tcBorders>
              <w:top w:val="single" w:sz="4" w:space="0" w:color="auto"/>
            </w:tcBorders>
          </w:tcPr>
          <w:p w14:paraId="41B335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49</w:t>
            </w:r>
          </w:p>
        </w:tc>
        <w:tc>
          <w:tcPr>
            <w:tcW w:w="648" w:type="dxa"/>
            <w:tcBorders>
              <w:top w:val="single" w:sz="4" w:space="0" w:color="auto"/>
            </w:tcBorders>
          </w:tcPr>
          <w:p w14:paraId="1322DAA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40</w:t>
            </w:r>
          </w:p>
        </w:tc>
        <w:tc>
          <w:tcPr>
            <w:tcW w:w="648" w:type="dxa"/>
            <w:tcBorders>
              <w:top w:val="single" w:sz="4" w:space="0" w:color="auto"/>
            </w:tcBorders>
          </w:tcPr>
          <w:p w14:paraId="3B2A02F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50</w:t>
            </w:r>
          </w:p>
        </w:tc>
        <w:tc>
          <w:tcPr>
            <w:tcW w:w="648" w:type="dxa"/>
            <w:tcBorders>
              <w:top w:val="single" w:sz="4" w:space="0" w:color="auto"/>
            </w:tcBorders>
          </w:tcPr>
          <w:p w14:paraId="55C0AB9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48</w:t>
            </w:r>
          </w:p>
        </w:tc>
      </w:tr>
      <w:tr w:rsidR="00B23AF5" w:rsidRPr="00790D25" w14:paraId="35D50536" w14:textId="77777777" w:rsidTr="0004446C">
        <w:tc>
          <w:tcPr>
            <w:tcW w:w="648" w:type="dxa"/>
          </w:tcPr>
          <w:p w14:paraId="748C6A69"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2</w:t>
            </w:r>
          </w:p>
        </w:tc>
        <w:tc>
          <w:tcPr>
            <w:tcW w:w="236" w:type="dxa"/>
          </w:tcPr>
          <w:p w14:paraId="6FDF92C8"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9DB4730" w14:textId="6BBDEAA4"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 (57-71)</w:t>
            </w:r>
          </w:p>
        </w:tc>
        <w:tc>
          <w:tcPr>
            <w:tcW w:w="648" w:type="dxa"/>
          </w:tcPr>
          <w:p w14:paraId="12F95D2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69</w:t>
            </w:r>
          </w:p>
        </w:tc>
        <w:tc>
          <w:tcPr>
            <w:tcW w:w="648" w:type="dxa"/>
          </w:tcPr>
          <w:p w14:paraId="03779A1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64</w:t>
            </w:r>
          </w:p>
        </w:tc>
        <w:tc>
          <w:tcPr>
            <w:tcW w:w="648" w:type="dxa"/>
          </w:tcPr>
          <w:p w14:paraId="1E5FB7B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5918441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236" w:type="dxa"/>
          </w:tcPr>
          <w:p w14:paraId="2E9D2F1E"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2F836CA" w14:textId="50D8F789"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67 (63-71)</w:t>
            </w:r>
          </w:p>
        </w:tc>
        <w:tc>
          <w:tcPr>
            <w:tcW w:w="648" w:type="dxa"/>
          </w:tcPr>
          <w:p w14:paraId="1D1D2B8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71</w:t>
            </w:r>
          </w:p>
        </w:tc>
        <w:tc>
          <w:tcPr>
            <w:tcW w:w="648" w:type="dxa"/>
          </w:tcPr>
          <w:p w14:paraId="031C35A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68</w:t>
            </w:r>
          </w:p>
        </w:tc>
        <w:tc>
          <w:tcPr>
            <w:tcW w:w="648" w:type="dxa"/>
          </w:tcPr>
          <w:p w14:paraId="6C4356C7"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75</w:t>
            </w:r>
          </w:p>
        </w:tc>
        <w:tc>
          <w:tcPr>
            <w:tcW w:w="648" w:type="dxa"/>
          </w:tcPr>
          <w:p w14:paraId="6E650DF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79</w:t>
            </w:r>
          </w:p>
        </w:tc>
      </w:tr>
      <w:tr w:rsidR="00B23AF5" w:rsidRPr="00790D25" w14:paraId="3D8E4E5B" w14:textId="77777777" w:rsidTr="0004446C">
        <w:tc>
          <w:tcPr>
            <w:tcW w:w="648" w:type="dxa"/>
          </w:tcPr>
          <w:p w14:paraId="2347DCFA"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3</w:t>
            </w:r>
          </w:p>
        </w:tc>
        <w:tc>
          <w:tcPr>
            <w:tcW w:w="236" w:type="dxa"/>
          </w:tcPr>
          <w:p w14:paraId="2B30233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6F5323F" w14:textId="6F0EF093"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 (84-92)</w:t>
            </w:r>
          </w:p>
        </w:tc>
        <w:tc>
          <w:tcPr>
            <w:tcW w:w="648" w:type="dxa"/>
          </w:tcPr>
          <w:p w14:paraId="0136E6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323DE36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82</w:t>
            </w:r>
          </w:p>
        </w:tc>
        <w:tc>
          <w:tcPr>
            <w:tcW w:w="648" w:type="dxa"/>
          </w:tcPr>
          <w:p w14:paraId="0B48E57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94</w:t>
            </w:r>
          </w:p>
        </w:tc>
        <w:tc>
          <w:tcPr>
            <w:tcW w:w="648" w:type="dxa"/>
          </w:tcPr>
          <w:p w14:paraId="0697FAC9"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90</w:t>
            </w:r>
          </w:p>
        </w:tc>
        <w:tc>
          <w:tcPr>
            <w:tcW w:w="236" w:type="dxa"/>
          </w:tcPr>
          <w:p w14:paraId="37A35A5A"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0F7CA61C" w14:textId="5F255E66"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85 (82-89)</w:t>
            </w:r>
          </w:p>
        </w:tc>
        <w:tc>
          <w:tcPr>
            <w:tcW w:w="648" w:type="dxa"/>
          </w:tcPr>
          <w:p w14:paraId="13B5667B"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87</w:t>
            </w:r>
          </w:p>
        </w:tc>
        <w:tc>
          <w:tcPr>
            <w:tcW w:w="648" w:type="dxa"/>
          </w:tcPr>
          <w:p w14:paraId="312939C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81</w:t>
            </w:r>
          </w:p>
        </w:tc>
        <w:tc>
          <w:tcPr>
            <w:tcW w:w="648" w:type="dxa"/>
          </w:tcPr>
          <w:p w14:paraId="15995604"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95</w:t>
            </w:r>
          </w:p>
        </w:tc>
        <w:tc>
          <w:tcPr>
            <w:tcW w:w="648" w:type="dxa"/>
          </w:tcPr>
          <w:p w14:paraId="36859412"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92</w:t>
            </w:r>
          </w:p>
        </w:tc>
      </w:tr>
      <w:tr w:rsidR="00B23AF5" w:rsidRPr="00790D25" w14:paraId="0DC3FBA7" w14:textId="77777777" w:rsidTr="0004446C">
        <w:tc>
          <w:tcPr>
            <w:tcW w:w="648" w:type="dxa"/>
          </w:tcPr>
          <w:p w14:paraId="2BA72006" w14:textId="77777777" w:rsidR="00B23AF5" w:rsidRPr="00790D25" w:rsidRDefault="00B23AF5" w:rsidP="00EC2E13">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4</w:t>
            </w:r>
          </w:p>
        </w:tc>
        <w:tc>
          <w:tcPr>
            <w:tcW w:w="236" w:type="dxa"/>
          </w:tcPr>
          <w:p w14:paraId="3095022F"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45843E00" w14:textId="70C42A3B"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105 (101-109)</w:t>
            </w:r>
          </w:p>
        </w:tc>
        <w:tc>
          <w:tcPr>
            <w:tcW w:w="648" w:type="dxa"/>
          </w:tcPr>
          <w:p w14:paraId="238FC7B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107</w:t>
            </w:r>
          </w:p>
        </w:tc>
        <w:tc>
          <w:tcPr>
            <w:tcW w:w="648" w:type="dxa"/>
          </w:tcPr>
          <w:p w14:paraId="5DEDA420"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96</w:t>
            </w:r>
          </w:p>
        </w:tc>
        <w:tc>
          <w:tcPr>
            <w:tcW w:w="648" w:type="dxa"/>
          </w:tcPr>
          <w:p w14:paraId="00BE480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112</w:t>
            </w:r>
          </w:p>
        </w:tc>
        <w:tc>
          <w:tcPr>
            <w:tcW w:w="648" w:type="dxa"/>
          </w:tcPr>
          <w:p w14:paraId="1EDD02D1"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236" w:type="dxa"/>
          </w:tcPr>
          <w:p w14:paraId="4BCB3A33" w14:textId="77777777" w:rsidR="00B23AF5" w:rsidRPr="00790D25" w:rsidRDefault="00B23AF5" w:rsidP="00EC2E13">
            <w:pPr>
              <w:spacing w:line="480" w:lineRule="auto"/>
              <w:jc w:val="right"/>
              <w:rPr>
                <w:rFonts w:ascii="Times New Roman" w:hAnsi="Times New Roman" w:cs="Times New Roman"/>
                <w:sz w:val="24"/>
                <w:szCs w:val="24"/>
              </w:rPr>
            </w:pPr>
          </w:p>
        </w:tc>
        <w:tc>
          <w:tcPr>
            <w:tcW w:w="1656" w:type="dxa"/>
          </w:tcPr>
          <w:p w14:paraId="1FC1C519" w14:textId="10CE0CBC"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97 (93-100)</w:t>
            </w:r>
          </w:p>
        </w:tc>
        <w:tc>
          <w:tcPr>
            <w:tcW w:w="648" w:type="dxa"/>
          </w:tcPr>
          <w:p w14:paraId="0243BE48"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98</w:t>
            </w:r>
          </w:p>
        </w:tc>
        <w:tc>
          <w:tcPr>
            <w:tcW w:w="648" w:type="dxa"/>
          </w:tcPr>
          <w:p w14:paraId="7BE779E3"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88</w:t>
            </w:r>
          </w:p>
        </w:tc>
        <w:tc>
          <w:tcPr>
            <w:tcW w:w="648" w:type="dxa"/>
          </w:tcPr>
          <w:p w14:paraId="7A3C0056"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w:t>
            </w:r>
          </w:p>
        </w:tc>
        <w:tc>
          <w:tcPr>
            <w:tcW w:w="648" w:type="dxa"/>
          </w:tcPr>
          <w:p w14:paraId="6AE5D25C" w14:textId="77777777" w:rsidR="00B23AF5" w:rsidRPr="00790D25" w:rsidRDefault="00B23AF5" w:rsidP="00EC2E13">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102</w:t>
            </w:r>
          </w:p>
        </w:tc>
      </w:tr>
      <w:tr w:rsidR="0004446C" w:rsidRPr="00790D25" w14:paraId="54089C42" w14:textId="77777777" w:rsidTr="0004446C">
        <w:tc>
          <w:tcPr>
            <w:tcW w:w="648" w:type="dxa"/>
          </w:tcPr>
          <w:p w14:paraId="4618C6BB"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5</w:t>
            </w:r>
          </w:p>
        </w:tc>
        <w:tc>
          <w:tcPr>
            <w:tcW w:w="236" w:type="dxa"/>
          </w:tcPr>
          <w:p w14:paraId="0A5E4CD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F8CCE73" w14:textId="5F819C84"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 (113-121)</w:t>
            </w:r>
          </w:p>
        </w:tc>
        <w:tc>
          <w:tcPr>
            <w:tcW w:w="648" w:type="dxa"/>
          </w:tcPr>
          <w:p w14:paraId="1490C24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117</w:t>
            </w:r>
          </w:p>
        </w:tc>
        <w:tc>
          <w:tcPr>
            <w:tcW w:w="648" w:type="dxa"/>
          </w:tcPr>
          <w:p w14:paraId="107A89BF" w14:textId="2EB4D02F"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48031756"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122</w:t>
            </w:r>
          </w:p>
        </w:tc>
        <w:tc>
          <w:tcPr>
            <w:tcW w:w="648" w:type="dxa"/>
          </w:tcPr>
          <w:p w14:paraId="39A32BDD"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118</w:t>
            </w:r>
          </w:p>
        </w:tc>
        <w:tc>
          <w:tcPr>
            <w:tcW w:w="236" w:type="dxa"/>
          </w:tcPr>
          <w:p w14:paraId="4E7AF9A1"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3D68D29" w14:textId="4E848F51"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103 (100-107)</w:t>
            </w:r>
          </w:p>
        </w:tc>
        <w:tc>
          <w:tcPr>
            <w:tcW w:w="648" w:type="dxa"/>
          </w:tcPr>
          <w:p w14:paraId="28298442"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c>
          <w:tcPr>
            <w:tcW w:w="648" w:type="dxa"/>
          </w:tcPr>
          <w:p w14:paraId="5BC3ABBF" w14:textId="681A0C15"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7CA09B12" w14:textId="3F8A290E" w:rsidR="0004446C" w:rsidRPr="00790D25" w:rsidRDefault="0004446C" w:rsidP="0004446C">
            <w:pPr>
              <w:spacing w:line="480" w:lineRule="auto"/>
              <w:jc w:val="right"/>
              <w:rPr>
                <w:rFonts w:ascii="Times New Roman" w:hAnsi="Times New Roman" w:cs="Times New Roman"/>
                <w:sz w:val="24"/>
                <w:szCs w:val="24"/>
              </w:rPr>
            </w:pPr>
            <w:r w:rsidRPr="00DB5222">
              <w:rPr>
                <w:rFonts w:ascii="Times New Roman" w:hAnsi="Times New Roman" w:cs="Times New Roman"/>
                <w:sz w:val="24"/>
                <w:szCs w:val="24"/>
              </w:rPr>
              <w:t>--</w:t>
            </w:r>
          </w:p>
        </w:tc>
        <w:tc>
          <w:tcPr>
            <w:tcW w:w="648" w:type="dxa"/>
          </w:tcPr>
          <w:p w14:paraId="3869F5D4"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106</w:t>
            </w:r>
          </w:p>
        </w:tc>
      </w:tr>
      <w:tr w:rsidR="0004446C" w:rsidRPr="00790D25" w14:paraId="1DD261B2" w14:textId="77777777" w:rsidTr="0004446C">
        <w:tc>
          <w:tcPr>
            <w:tcW w:w="648" w:type="dxa"/>
          </w:tcPr>
          <w:p w14:paraId="1E6D6926"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6</w:t>
            </w:r>
          </w:p>
        </w:tc>
        <w:tc>
          <w:tcPr>
            <w:tcW w:w="236" w:type="dxa"/>
          </w:tcPr>
          <w:p w14:paraId="01301FB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66678BC7" w14:textId="5EB5D819"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127 (122-131)</w:t>
            </w:r>
          </w:p>
        </w:tc>
        <w:tc>
          <w:tcPr>
            <w:tcW w:w="648" w:type="dxa"/>
          </w:tcPr>
          <w:p w14:paraId="55897310"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648" w:type="dxa"/>
          </w:tcPr>
          <w:p w14:paraId="150FFEDD" w14:textId="3D957485"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21B113CB"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126</w:t>
            </w:r>
          </w:p>
        </w:tc>
        <w:tc>
          <w:tcPr>
            <w:tcW w:w="648" w:type="dxa"/>
          </w:tcPr>
          <w:p w14:paraId="21510C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123</w:t>
            </w:r>
          </w:p>
        </w:tc>
        <w:tc>
          <w:tcPr>
            <w:tcW w:w="236" w:type="dxa"/>
          </w:tcPr>
          <w:p w14:paraId="26DB1A99"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3D543FC6" w14:textId="5EC78235"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108 (103-113)</w:t>
            </w:r>
          </w:p>
        </w:tc>
        <w:tc>
          <w:tcPr>
            <w:tcW w:w="648" w:type="dxa"/>
          </w:tcPr>
          <w:p w14:paraId="48204E7E" w14:textId="19C867C8"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1A70021B" w14:textId="01DEB3E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60D807A" w14:textId="778435CC"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F06AAC6" w14:textId="67210CE7"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539FA20F" w14:textId="77777777" w:rsidTr="0004446C">
        <w:tc>
          <w:tcPr>
            <w:tcW w:w="648" w:type="dxa"/>
          </w:tcPr>
          <w:p w14:paraId="0BDDF09C"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7</w:t>
            </w:r>
          </w:p>
        </w:tc>
        <w:tc>
          <w:tcPr>
            <w:tcW w:w="236" w:type="dxa"/>
          </w:tcPr>
          <w:p w14:paraId="59538EA2"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C643F5A" w14:textId="2E3C45EE"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133 (127-139)</w:t>
            </w:r>
          </w:p>
        </w:tc>
        <w:tc>
          <w:tcPr>
            <w:tcW w:w="648" w:type="dxa"/>
          </w:tcPr>
          <w:p w14:paraId="199E335E"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130</w:t>
            </w:r>
          </w:p>
        </w:tc>
        <w:tc>
          <w:tcPr>
            <w:tcW w:w="648" w:type="dxa"/>
          </w:tcPr>
          <w:p w14:paraId="6525641B" w14:textId="0DADCE7A" w:rsidR="0004446C" w:rsidRPr="00790D25" w:rsidRDefault="0004446C" w:rsidP="0004446C">
            <w:pPr>
              <w:spacing w:line="480" w:lineRule="auto"/>
              <w:jc w:val="right"/>
              <w:rPr>
                <w:rFonts w:ascii="Times New Roman" w:hAnsi="Times New Roman" w:cs="Times New Roman"/>
                <w:sz w:val="24"/>
                <w:szCs w:val="24"/>
              </w:rPr>
            </w:pPr>
            <w:r w:rsidRPr="007501E9">
              <w:rPr>
                <w:rFonts w:ascii="Times New Roman" w:hAnsi="Times New Roman" w:cs="Times New Roman"/>
                <w:sz w:val="24"/>
                <w:szCs w:val="24"/>
              </w:rPr>
              <w:t>--</w:t>
            </w:r>
          </w:p>
        </w:tc>
        <w:tc>
          <w:tcPr>
            <w:tcW w:w="648" w:type="dxa"/>
          </w:tcPr>
          <w:p w14:paraId="667E3A2C" w14:textId="7777777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136</w:t>
            </w:r>
          </w:p>
        </w:tc>
        <w:tc>
          <w:tcPr>
            <w:tcW w:w="648" w:type="dxa"/>
          </w:tcPr>
          <w:p w14:paraId="138A8613" w14:textId="51D912A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w:t>
            </w:r>
            <w:r>
              <w:rPr>
                <w:rFonts w:ascii="Times New Roman" w:hAnsi="Times New Roman" w:cs="Times New Roman"/>
                <w:sz w:val="24"/>
                <w:szCs w:val="24"/>
              </w:rPr>
              <w:t>-</w:t>
            </w:r>
          </w:p>
        </w:tc>
        <w:tc>
          <w:tcPr>
            <w:tcW w:w="236" w:type="dxa"/>
          </w:tcPr>
          <w:p w14:paraId="7066FB56"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44464372" w14:textId="3E983646"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110 (104-118)</w:t>
            </w:r>
          </w:p>
        </w:tc>
        <w:tc>
          <w:tcPr>
            <w:tcW w:w="648" w:type="dxa"/>
          </w:tcPr>
          <w:p w14:paraId="422D1008" w14:textId="59DD4C44"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55CCCA89" w14:textId="0045B4BA"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2C82DC7C" w14:textId="6CACCF3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c>
          <w:tcPr>
            <w:tcW w:w="648" w:type="dxa"/>
          </w:tcPr>
          <w:p w14:paraId="33515E69" w14:textId="5ADA9FE5" w:rsidR="0004446C" w:rsidRPr="00790D25" w:rsidRDefault="0004446C" w:rsidP="0004446C">
            <w:pPr>
              <w:spacing w:line="480" w:lineRule="auto"/>
              <w:jc w:val="right"/>
              <w:rPr>
                <w:rFonts w:ascii="Times New Roman" w:hAnsi="Times New Roman" w:cs="Times New Roman"/>
                <w:sz w:val="24"/>
                <w:szCs w:val="24"/>
              </w:rPr>
            </w:pPr>
            <w:r w:rsidRPr="0054768C">
              <w:rPr>
                <w:rFonts w:ascii="Times New Roman" w:hAnsi="Times New Roman" w:cs="Times New Roman"/>
                <w:sz w:val="24"/>
                <w:szCs w:val="24"/>
              </w:rPr>
              <w:t>--</w:t>
            </w:r>
          </w:p>
        </w:tc>
      </w:tr>
      <w:tr w:rsidR="0004446C" w:rsidRPr="00790D25" w14:paraId="105DB1CF" w14:textId="77777777" w:rsidTr="0004446C">
        <w:tc>
          <w:tcPr>
            <w:tcW w:w="648" w:type="dxa"/>
          </w:tcPr>
          <w:p w14:paraId="0EB8615E"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8</w:t>
            </w:r>
          </w:p>
        </w:tc>
        <w:tc>
          <w:tcPr>
            <w:tcW w:w="236" w:type="dxa"/>
          </w:tcPr>
          <w:p w14:paraId="3E600B4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527C15C2" w14:textId="7593B3A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138 (131-145)</w:t>
            </w:r>
          </w:p>
        </w:tc>
        <w:tc>
          <w:tcPr>
            <w:tcW w:w="648" w:type="dxa"/>
          </w:tcPr>
          <w:p w14:paraId="67DDA5C2" w14:textId="796FA5F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3D2CE7BB" w14:textId="1D410F7B"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7EC2CC1E" w14:textId="1F49DADC"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Pr>
          <w:p w14:paraId="121D9D47" w14:textId="577F1965"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Pr>
          <w:p w14:paraId="55819244"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Pr>
          <w:p w14:paraId="1527625F" w14:textId="048875D1"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745FCA9F" w14:textId="5DC37C6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19ED385D" w14:textId="72D9FA84"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C981257" w14:textId="739D4D1C"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Pr>
          <w:p w14:paraId="3104632E" w14:textId="19CED29E"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r w:rsidR="0004446C" w:rsidRPr="00790D25" w14:paraId="773405C3" w14:textId="77777777" w:rsidTr="0004446C">
        <w:tc>
          <w:tcPr>
            <w:tcW w:w="648" w:type="dxa"/>
            <w:tcBorders>
              <w:bottom w:val="single" w:sz="24" w:space="0" w:color="auto"/>
            </w:tcBorders>
          </w:tcPr>
          <w:p w14:paraId="7827454A" w14:textId="77777777" w:rsidR="0004446C" w:rsidRPr="00790D25" w:rsidRDefault="0004446C" w:rsidP="0004446C">
            <w:pPr>
              <w:spacing w:line="480" w:lineRule="auto"/>
              <w:jc w:val="center"/>
              <w:rPr>
                <w:rFonts w:ascii="Times New Roman" w:hAnsi="Times New Roman" w:cs="Times New Roman"/>
                <w:sz w:val="24"/>
                <w:szCs w:val="24"/>
              </w:rPr>
            </w:pPr>
            <w:r w:rsidRPr="00790D25">
              <w:rPr>
                <w:rFonts w:ascii="Times New Roman" w:hAnsi="Times New Roman" w:cs="Times New Roman"/>
                <w:sz w:val="24"/>
                <w:szCs w:val="24"/>
              </w:rPr>
              <w:t>9</w:t>
            </w:r>
          </w:p>
        </w:tc>
        <w:tc>
          <w:tcPr>
            <w:tcW w:w="236" w:type="dxa"/>
            <w:tcBorders>
              <w:bottom w:val="single" w:sz="24" w:space="0" w:color="auto"/>
            </w:tcBorders>
          </w:tcPr>
          <w:p w14:paraId="5A3D99CA"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159A113C" w14:textId="059C5A37" w:rsidR="0004446C" w:rsidRPr="00790D25" w:rsidRDefault="0004446C" w:rsidP="0004446C">
            <w:pPr>
              <w:spacing w:line="480" w:lineRule="auto"/>
              <w:jc w:val="right"/>
              <w:rPr>
                <w:rFonts w:ascii="Times New Roman" w:hAnsi="Times New Roman" w:cs="Times New Roman"/>
                <w:sz w:val="24"/>
                <w:szCs w:val="24"/>
              </w:rPr>
            </w:pPr>
            <w:r w:rsidRPr="00790D25">
              <w:rPr>
                <w:rFonts w:ascii="Times New Roman" w:hAnsi="Times New Roman" w:cs="Times New Roman"/>
                <w:sz w:val="24"/>
                <w:szCs w:val="24"/>
              </w:rPr>
              <w:t>141 (132-151)</w:t>
            </w:r>
          </w:p>
        </w:tc>
        <w:tc>
          <w:tcPr>
            <w:tcW w:w="648" w:type="dxa"/>
            <w:tcBorders>
              <w:bottom w:val="single" w:sz="24" w:space="0" w:color="auto"/>
            </w:tcBorders>
          </w:tcPr>
          <w:p w14:paraId="324479F8" w14:textId="54C3E258"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0807EB86" w14:textId="49E0262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32E331A6" w14:textId="0244FE3A"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648" w:type="dxa"/>
            <w:tcBorders>
              <w:bottom w:val="single" w:sz="24" w:space="0" w:color="auto"/>
            </w:tcBorders>
          </w:tcPr>
          <w:p w14:paraId="50F46919" w14:textId="4E771799" w:rsidR="0004446C" w:rsidRPr="00790D25" w:rsidRDefault="0004446C" w:rsidP="0004446C">
            <w:pPr>
              <w:spacing w:line="480" w:lineRule="auto"/>
              <w:jc w:val="right"/>
              <w:rPr>
                <w:rFonts w:ascii="Times New Roman" w:hAnsi="Times New Roman" w:cs="Times New Roman"/>
                <w:sz w:val="24"/>
                <w:szCs w:val="24"/>
              </w:rPr>
            </w:pPr>
            <w:r w:rsidRPr="00964EA0">
              <w:rPr>
                <w:rFonts w:ascii="Times New Roman" w:hAnsi="Times New Roman" w:cs="Times New Roman"/>
                <w:sz w:val="24"/>
                <w:szCs w:val="24"/>
              </w:rPr>
              <w:t>--</w:t>
            </w:r>
          </w:p>
        </w:tc>
        <w:tc>
          <w:tcPr>
            <w:tcW w:w="236" w:type="dxa"/>
            <w:tcBorders>
              <w:bottom w:val="single" w:sz="24" w:space="0" w:color="auto"/>
            </w:tcBorders>
          </w:tcPr>
          <w:p w14:paraId="1B5BDDD0" w14:textId="77777777" w:rsidR="0004446C" w:rsidRPr="00790D25" w:rsidRDefault="0004446C" w:rsidP="0004446C">
            <w:pPr>
              <w:spacing w:line="480" w:lineRule="auto"/>
              <w:jc w:val="right"/>
              <w:rPr>
                <w:rFonts w:ascii="Times New Roman" w:hAnsi="Times New Roman" w:cs="Times New Roman"/>
                <w:sz w:val="24"/>
                <w:szCs w:val="24"/>
              </w:rPr>
            </w:pPr>
          </w:p>
        </w:tc>
        <w:tc>
          <w:tcPr>
            <w:tcW w:w="1656" w:type="dxa"/>
            <w:tcBorders>
              <w:bottom w:val="single" w:sz="24" w:space="0" w:color="auto"/>
            </w:tcBorders>
          </w:tcPr>
          <w:p w14:paraId="4B70BBF9" w14:textId="1A93B825"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7852BF0" w14:textId="37F4B758"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3AF370C7" w14:textId="744EA31B"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283A4CEC" w14:textId="570D0B9F"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c>
          <w:tcPr>
            <w:tcW w:w="648" w:type="dxa"/>
            <w:tcBorders>
              <w:bottom w:val="single" w:sz="24" w:space="0" w:color="auto"/>
            </w:tcBorders>
          </w:tcPr>
          <w:p w14:paraId="5FA5D046" w14:textId="031A4222" w:rsidR="0004446C" w:rsidRPr="00790D25" w:rsidRDefault="0004446C" w:rsidP="0004446C">
            <w:pPr>
              <w:spacing w:line="480" w:lineRule="auto"/>
              <w:jc w:val="right"/>
              <w:rPr>
                <w:rFonts w:ascii="Times New Roman" w:hAnsi="Times New Roman" w:cs="Times New Roman"/>
                <w:sz w:val="24"/>
                <w:szCs w:val="24"/>
              </w:rPr>
            </w:pPr>
            <w:r w:rsidRPr="00022308">
              <w:rPr>
                <w:rFonts w:ascii="Times New Roman" w:hAnsi="Times New Roman" w:cs="Times New Roman"/>
                <w:sz w:val="24"/>
                <w:szCs w:val="24"/>
              </w:rPr>
              <w:t>--</w:t>
            </w:r>
          </w:p>
        </w:tc>
      </w:tr>
    </w:tbl>
    <w:p w14:paraId="11A4C528" w14:textId="77777777" w:rsidR="004479F2" w:rsidRPr="00790D25" w:rsidRDefault="004479F2" w:rsidP="00A36A6E">
      <w:pPr>
        <w:spacing w:after="0" w:line="480" w:lineRule="auto"/>
        <w:rPr>
          <w:rFonts w:ascii="Times New Roman" w:hAnsi="Times New Roman" w:cs="Times New Roman"/>
          <w:sz w:val="24"/>
          <w:szCs w:val="24"/>
        </w:rPr>
      </w:pPr>
    </w:p>
    <w:p w14:paraId="2D1C1555" w14:textId="77777777" w:rsidR="004479F2" w:rsidRPr="00790D25" w:rsidRDefault="004479F2" w:rsidP="00A36A6E">
      <w:pPr>
        <w:spacing w:after="0" w:line="480" w:lineRule="auto"/>
        <w:rPr>
          <w:rFonts w:ascii="Times New Roman" w:hAnsi="Times New Roman" w:cs="Times New Roman"/>
          <w:sz w:val="24"/>
          <w:szCs w:val="24"/>
        </w:rPr>
      </w:pPr>
    </w:p>
    <w:p w14:paraId="636CF144" w14:textId="2E2087FD" w:rsidR="004479F2" w:rsidRPr="00790D25" w:rsidRDefault="004479F2">
      <w:pPr>
        <w:rPr>
          <w:rFonts w:ascii="Times New Roman" w:hAnsi="Times New Roman" w:cs="Times New Roman"/>
          <w:sz w:val="24"/>
          <w:szCs w:val="24"/>
        </w:rPr>
      </w:pPr>
      <w:r w:rsidRPr="00790D25">
        <w:rPr>
          <w:rFonts w:ascii="Times New Roman" w:hAnsi="Times New Roman" w:cs="Times New Roman"/>
          <w:sz w:val="24"/>
          <w:szCs w:val="24"/>
        </w:rPr>
        <w:br w:type="page"/>
      </w:r>
    </w:p>
    <w:p w14:paraId="458A4F10" w14:textId="27D3E902" w:rsidR="00254319" w:rsidRPr="00790D25" w:rsidRDefault="00254319" w:rsidP="00B908D4">
      <w:pPr>
        <w:spacing w:after="0" w:line="480" w:lineRule="auto"/>
        <w:rPr>
          <w:rFonts w:ascii="Times New Roman" w:hAnsi="Times New Roman" w:cs="Times New Roman"/>
          <w:b/>
          <w:sz w:val="24"/>
          <w:szCs w:val="24"/>
        </w:rPr>
      </w:pPr>
      <w:r w:rsidRPr="00790D25">
        <w:rPr>
          <w:rFonts w:ascii="Times New Roman" w:hAnsi="Times New Roman" w:cs="Times New Roman"/>
          <w:b/>
          <w:sz w:val="24"/>
          <w:szCs w:val="24"/>
        </w:rPr>
        <w:lastRenderedPageBreak/>
        <w:t>Figure Captions</w:t>
      </w:r>
    </w:p>
    <w:p w14:paraId="4D8E2299" w14:textId="63F225BF" w:rsidR="00254319" w:rsidRPr="00790D25" w:rsidRDefault="00254319"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Figure 1.  Locations on Lake Superior where Pygmy Whitefish were collected in 2013 for this study.</w:t>
      </w:r>
    </w:p>
    <w:p w14:paraId="0598F472" w14:textId="77777777" w:rsidR="00A56963" w:rsidRPr="00790D25" w:rsidRDefault="00A56963" w:rsidP="00B908D4">
      <w:pPr>
        <w:spacing w:after="0" w:line="480" w:lineRule="auto"/>
        <w:rPr>
          <w:rFonts w:ascii="Times New Roman" w:hAnsi="Times New Roman" w:cs="Times New Roman"/>
          <w:sz w:val="24"/>
          <w:szCs w:val="24"/>
        </w:rPr>
      </w:pPr>
    </w:p>
    <w:p w14:paraId="5B9F0BA4" w14:textId="2F9A5EDD" w:rsidR="00254319"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2.  Mean (and 95% confidence intervals) </w:t>
      </w:r>
      <w:r w:rsidR="003A2261" w:rsidRPr="00790D25">
        <w:rPr>
          <w:rFonts w:ascii="Times New Roman" w:hAnsi="Times New Roman" w:cs="Times New Roman"/>
          <w:sz w:val="24"/>
          <w:szCs w:val="24"/>
        </w:rPr>
        <w:t xml:space="preserve">consensus </w:t>
      </w:r>
      <w:r w:rsidRPr="00790D25">
        <w:rPr>
          <w:rFonts w:ascii="Times New Roman" w:hAnsi="Times New Roman" w:cs="Times New Roman"/>
          <w:sz w:val="24"/>
          <w:szCs w:val="24"/>
        </w:rPr>
        <w:t xml:space="preserve">scale age at paired </w:t>
      </w:r>
      <w:r w:rsidR="003A2261" w:rsidRPr="00790D25">
        <w:rPr>
          <w:rFonts w:ascii="Times New Roman" w:hAnsi="Times New Roman" w:cs="Times New Roman"/>
          <w:sz w:val="24"/>
          <w:szCs w:val="24"/>
        </w:rPr>
        <w:t>consensus otolith ages</w:t>
      </w:r>
      <w:r w:rsidRPr="00790D25">
        <w:rPr>
          <w:rFonts w:ascii="Times New Roman" w:hAnsi="Times New Roman" w:cs="Times New Roman"/>
          <w:sz w:val="24"/>
          <w:szCs w:val="24"/>
        </w:rPr>
        <w:t xml:space="preserve"> (i.e., an age-bias plot) for Lake Superior Pygmy Whitefish. The diagonal dashed line is the age-agreement line.</w:t>
      </w:r>
      <w:r w:rsidR="003A2261" w:rsidRPr="00790D25">
        <w:rPr>
          <w:rFonts w:ascii="Times New Roman" w:hAnsi="Times New Roman" w:cs="Times New Roman"/>
          <w:sz w:val="24"/>
          <w:szCs w:val="24"/>
        </w:rPr>
        <w:t xml:space="preserve">  Sample size at each assessed otolith age is shown above the x-axis.</w:t>
      </w:r>
    </w:p>
    <w:p w14:paraId="1512A7D7" w14:textId="77777777" w:rsidR="00A56963" w:rsidRPr="00790D25" w:rsidRDefault="00A56963" w:rsidP="00B908D4">
      <w:pPr>
        <w:spacing w:after="0" w:line="480" w:lineRule="auto"/>
        <w:rPr>
          <w:rFonts w:ascii="Times New Roman" w:hAnsi="Times New Roman" w:cs="Times New Roman"/>
          <w:sz w:val="24"/>
          <w:szCs w:val="24"/>
        </w:rPr>
      </w:pPr>
    </w:p>
    <w:p w14:paraId="2F5E04CD" w14:textId="152A2C78" w:rsidR="00B908D4" w:rsidRPr="00790D25" w:rsidRDefault="00B908D4" w:rsidP="00B908D4">
      <w:pPr>
        <w:spacing w:after="0" w:line="480" w:lineRule="auto"/>
        <w:rPr>
          <w:rFonts w:ascii="Times New Roman" w:hAnsi="Times New Roman" w:cs="Times New Roman"/>
          <w:sz w:val="24"/>
          <w:szCs w:val="24"/>
        </w:rPr>
      </w:pPr>
      <w:r w:rsidRPr="00790D25">
        <w:rPr>
          <w:rFonts w:ascii="Times New Roman" w:hAnsi="Times New Roman" w:cs="Times New Roman"/>
          <w:sz w:val="24"/>
          <w:szCs w:val="24"/>
        </w:rPr>
        <w:t xml:space="preserve">Figure 3.  Length frequency </w:t>
      </w:r>
      <w:r w:rsidR="0004446C">
        <w:rPr>
          <w:rFonts w:ascii="Times New Roman" w:hAnsi="Times New Roman" w:cs="Times New Roman"/>
          <w:sz w:val="24"/>
          <w:szCs w:val="24"/>
        </w:rPr>
        <w:t xml:space="preserve">histograms (2 </w:t>
      </w:r>
      <w:r w:rsidRPr="00790D25">
        <w:rPr>
          <w:rFonts w:ascii="Times New Roman" w:hAnsi="Times New Roman" w:cs="Times New Roman"/>
          <w:sz w:val="24"/>
          <w:szCs w:val="24"/>
        </w:rPr>
        <w:t xml:space="preserve">mm wide bins) for Lake Superior Pygmy Whitefish by year from </w:t>
      </w:r>
      <w:r w:rsidR="00E951CC">
        <w:rPr>
          <w:rFonts w:ascii="Times New Roman" w:hAnsi="Times New Roman" w:cs="Times New Roman"/>
          <w:sz w:val="24"/>
          <w:szCs w:val="24"/>
        </w:rPr>
        <w:t>2006</w:t>
      </w:r>
      <w:r w:rsidRPr="00790D25">
        <w:rPr>
          <w:rFonts w:ascii="Times New Roman" w:hAnsi="Times New Roman" w:cs="Times New Roman"/>
          <w:sz w:val="24"/>
          <w:szCs w:val="24"/>
        </w:rPr>
        <w:t xml:space="preserve">-2013.  The vertical </w:t>
      </w:r>
      <w:r w:rsidR="00E951CC">
        <w:rPr>
          <w:rFonts w:ascii="Times New Roman" w:hAnsi="Times New Roman" w:cs="Times New Roman"/>
          <w:sz w:val="24"/>
          <w:szCs w:val="24"/>
        </w:rPr>
        <w:t xml:space="preserve">dashed </w:t>
      </w:r>
      <w:r w:rsidRPr="00790D25">
        <w:rPr>
          <w:rFonts w:ascii="Times New Roman" w:hAnsi="Times New Roman" w:cs="Times New Roman"/>
          <w:sz w:val="24"/>
          <w:szCs w:val="24"/>
        </w:rPr>
        <w:t xml:space="preserve">line is </w:t>
      </w:r>
      <w:r w:rsidR="0004446C">
        <w:rPr>
          <w:rFonts w:ascii="Times New Roman" w:hAnsi="Times New Roman" w:cs="Times New Roman"/>
          <w:sz w:val="24"/>
          <w:szCs w:val="24"/>
        </w:rPr>
        <w:t xml:space="preserve">at 75 </w:t>
      </w:r>
      <w:r w:rsidRPr="00790D25">
        <w:rPr>
          <w:rFonts w:ascii="Times New Roman" w:hAnsi="Times New Roman" w:cs="Times New Roman"/>
          <w:sz w:val="24"/>
          <w:szCs w:val="24"/>
        </w:rPr>
        <w:t>mm.</w:t>
      </w:r>
    </w:p>
    <w:p w14:paraId="3BAADDC0" w14:textId="77777777" w:rsidR="00A56963" w:rsidRPr="00790D25" w:rsidRDefault="00A56963" w:rsidP="00B908D4">
      <w:pPr>
        <w:spacing w:after="0" w:line="480" w:lineRule="auto"/>
        <w:rPr>
          <w:rFonts w:ascii="Times New Roman" w:hAnsi="Times New Roman" w:cs="Times New Roman"/>
          <w:sz w:val="24"/>
          <w:szCs w:val="24"/>
        </w:rPr>
      </w:pPr>
    </w:p>
    <w:p w14:paraId="4BE9F4B1" w14:textId="794D6AD4" w:rsidR="00B908D4" w:rsidRPr="00790D25" w:rsidRDefault="00B908D4" w:rsidP="00B908D4">
      <w:pPr>
        <w:spacing w:after="0" w:line="480" w:lineRule="auto"/>
        <w:rPr>
          <w:rFonts w:ascii="Times New Roman" w:hAnsi="Times New Roman" w:cs="Times New Roman"/>
          <w:sz w:val="24"/>
          <w:szCs w:val="24"/>
        </w:rPr>
      </w:pPr>
      <w:commentRangeStart w:id="56"/>
      <w:r w:rsidRPr="00790D25">
        <w:rPr>
          <w:rFonts w:ascii="Times New Roman" w:hAnsi="Times New Roman" w:cs="Times New Roman"/>
          <w:sz w:val="24"/>
          <w:szCs w:val="24"/>
        </w:rPr>
        <w:t>Figure 4.  The fit (solid lines) and 95% confidence bands (dashed lines) from Von Bertalanffy Growth Models (VBGM) fit to male and female Lake Superior Pygmy Whitefish.  Solid symbols represent observed ages for known sex fish and open symbols are immature fish less than 75 mm total length that were randomly assigned to male or female to assist in fitting the VBGM.</w:t>
      </w:r>
      <w:commentRangeEnd w:id="56"/>
      <w:r w:rsidR="004D7F1A">
        <w:rPr>
          <w:rStyle w:val="CommentReference"/>
        </w:rPr>
        <w:commentReference w:id="56"/>
      </w:r>
    </w:p>
    <w:p w14:paraId="35A1AF0E" w14:textId="3DACF5C9" w:rsidR="00B908D4" w:rsidRPr="00790D25" w:rsidRDefault="00B908D4" w:rsidP="00CB5602">
      <w:pPr>
        <w:spacing w:after="0" w:line="240" w:lineRule="auto"/>
        <w:rPr>
          <w:rFonts w:ascii="Times New Roman" w:hAnsi="Times New Roman" w:cs="Times New Roman"/>
          <w:sz w:val="24"/>
          <w:szCs w:val="24"/>
        </w:rPr>
      </w:pPr>
    </w:p>
    <w:sectPr w:rsidR="00B908D4" w:rsidRPr="00790D25" w:rsidSect="001E70CD">
      <w:head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Derek Ogle" w:date="2014-08-11T10:27:00Z" w:initials="DO">
    <w:p w14:paraId="61B7A61F" w14:textId="27CCEF1F" w:rsidR="00B572B0" w:rsidRDefault="00B572B0">
      <w:pPr>
        <w:pStyle w:val="CommentText"/>
      </w:pPr>
      <w:r>
        <w:rPr>
          <w:rStyle w:val="CommentReference"/>
        </w:rPr>
        <w:annotationRef/>
      </w:r>
      <w:r>
        <w:t>I did not do anything with the Abstract.  We can come back to this once we get the rest of the paper hammered out.</w:t>
      </w:r>
    </w:p>
  </w:comment>
  <w:comment w:id="3" w:author="Derek Ogle" w:date="2014-08-11T10:26:00Z" w:initials="DO">
    <w:p w14:paraId="4668313C" w14:textId="124BB1FC" w:rsidR="00B572B0" w:rsidRDefault="00B572B0">
      <w:pPr>
        <w:pStyle w:val="CommentText"/>
      </w:pPr>
      <w:r>
        <w:rPr>
          <w:rStyle w:val="CommentReference"/>
        </w:rPr>
        <w:annotationRef/>
      </w:r>
      <w:r>
        <w:t>The introduction is a bit terse.  I don’t think that there is a real hook here.  I think we need some language that would suggest that there is some good reason to compare the 2013 data to the 1953 data.</w:t>
      </w:r>
    </w:p>
  </w:comment>
  <w:comment w:id="4" w:author="Derek Ogle" w:date="2014-08-17T12:43:00Z" w:initials="DO">
    <w:p w14:paraId="57319B20" w14:textId="18CF549F" w:rsidR="00B572B0" w:rsidRDefault="00B572B0">
      <w:pPr>
        <w:pStyle w:val="CommentText"/>
      </w:pPr>
      <w:r>
        <w:rPr>
          <w:rStyle w:val="CommentReference"/>
        </w:rPr>
        <w:annotationRef/>
      </w:r>
      <w:r>
        <w:t>Need to see how best to cite this.</w:t>
      </w:r>
    </w:p>
  </w:comment>
  <w:comment w:id="5" w:author="Taylor Stewart" w:date="2014-08-17T12:44:00Z" w:initials="TS">
    <w:p w14:paraId="48ACCBA2" w14:textId="4A2621F4" w:rsidR="00B572B0" w:rsidRDefault="00B572B0">
      <w:pPr>
        <w:pStyle w:val="CommentText"/>
      </w:pPr>
      <w:r>
        <w:rPr>
          <w:rStyle w:val="CommentReference"/>
        </w:rPr>
        <w:annotationRef/>
      </w:r>
      <w:r>
        <w:t>Mark, Derek and I agree that this is most likely the best way to do this, but with this being your station and expertise, you might know of a better way to cite this.</w:t>
      </w:r>
    </w:p>
  </w:comment>
  <w:comment w:id="14" w:author="Taylor Stewart" w:date="2014-08-17T13:53:00Z" w:initials="TS">
    <w:p w14:paraId="04BC2069" w14:textId="3CBB9728" w:rsidR="00B572B0" w:rsidRDefault="00B572B0">
      <w:pPr>
        <w:pStyle w:val="CommentText"/>
      </w:pPr>
      <w:ins w:id="17" w:author="Taylor Stewart" w:date="2014-08-17T13:52:00Z">
        <w:r>
          <w:rPr>
            <w:rStyle w:val="CommentReference"/>
          </w:rPr>
          <w:annotationRef/>
        </w:r>
      </w:ins>
      <w:r>
        <w:t>Maintained consistency with results, 1 decimal for percentages</w:t>
      </w:r>
    </w:p>
  </w:comment>
  <w:comment w:id="18" w:author="Derek Ogle" w:date="2014-08-05T10:46:00Z" w:initials="DO">
    <w:p w14:paraId="461719A2" w14:textId="09A7FB9A" w:rsidR="00B572B0" w:rsidRDefault="00B572B0">
      <w:pPr>
        <w:pStyle w:val="CommentText"/>
      </w:pPr>
      <w:r>
        <w:rPr>
          <w:rStyle w:val="CommentReference"/>
        </w:rPr>
        <w:annotationRef/>
      </w:r>
      <w:r>
        <w:t>NEED final version at final draft</w:t>
      </w:r>
    </w:p>
  </w:comment>
  <w:comment w:id="21" w:author="Derek Ogle" w:date="2014-08-05T10:47:00Z" w:initials="DO">
    <w:p w14:paraId="228379CF" w14:textId="69D04188" w:rsidR="00B572B0" w:rsidRDefault="00B572B0">
      <w:pPr>
        <w:pStyle w:val="CommentText"/>
      </w:pPr>
      <w:r>
        <w:rPr>
          <w:rStyle w:val="CommentReference"/>
        </w:rPr>
        <w:annotationRef/>
      </w:r>
      <w:r>
        <w:t>NEED final version at final draft</w:t>
      </w:r>
    </w:p>
  </w:comment>
  <w:comment w:id="22" w:author="Derek Ogle" w:date="2014-08-05T10:13:00Z" w:initials="DO">
    <w:p w14:paraId="1F5775F6" w14:textId="45C07666" w:rsidR="00B572B0" w:rsidRDefault="00B572B0">
      <w:pPr>
        <w:pStyle w:val="CommentText"/>
      </w:pPr>
      <w:r>
        <w:rPr>
          <w:rStyle w:val="CommentReference"/>
        </w:rPr>
        <w:annotationRef/>
      </w:r>
      <w:r>
        <w:t>Let’s use …</w:t>
      </w:r>
    </w:p>
    <w:p w14:paraId="038B010C" w14:textId="77777777" w:rsidR="00B572B0" w:rsidRDefault="00B572B0">
      <w:pPr>
        <w:pStyle w:val="CommentText"/>
      </w:pPr>
    </w:p>
    <w:p w14:paraId="06B3E29C" w14:textId="7FEEC87A" w:rsidR="00B572B0" w:rsidRDefault="00B572B0">
      <w:pPr>
        <w:pStyle w:val="CommentText"/>
      </w:pPr>
      <w:r>
        <w:t>1 decimal for percentages</w:t>
      </w:r>
    </w:p>
    <w:p w14:paraId="3E092575" w14:textId="0B267AE6" w:rsidR="00B572B0" w:rsidRDefault="00B572B0">
      <w:pPr>
        <w:pStyle w:val="CommentText"/>
      </w:pPr>
      <w:r>
        <w:t>3 decimals for p-values</w:t>
      </w:r>
    </w:p>
    <w:p w14:paraId="068DDB66" w14:textId="2D83AEEE" w:rsidR="00B572B0" w:rsidRDefault="00B572B0">
      <w:pPr>
        <w:pStyle w:val="CommentText"/>
      </w:pPr>
      <w:r>
        <w:t>1 for summarized TL and W</w:t>
      </w:r>
    </w:p>
    <w:p w14:paraId="5E458EC9" w14:textId="2FDAA83E" w:rsidR="00B572B0" w:rsidRDefault="00B572B0">
      <w:pPr>
        <w:pStyle w:val="CommentText"/>
      </w:pPr>
      <w:r>
        <w:t>0,1,2 for test statistics (depending on magnitude)</w:t>
      </w:r>
    </w:p>
  </w:comment>
  <w:comment w:id="23" w:author="Derek Ogle" w:date="2014-08-11T15:47:00Z" w:initials="DO">
    <w:p w14:paraId="060186AF" w14:textId="12A61AB2" w:rsidR="00B572B0" w:rsidRDefault="00B572B0">
      <w:pPr>
        <w:pStyle w:val="CommentText"/>
      </w:pPr>
      <w:r>
        <w:rPr>
          <w:rStyle w:val="CommentReference"/>
        </w:rPr>
        <w:annotationRef/>
      </w:r>
      <w:r>
        <w:t>I made an attempt at modifying your draft.  However, this does not feel particularly complete.  Mark is good at helping put the results into a context.</w:t>
      </w:r>
    </w:p>
  </w:comment>
  <w:comment w:id="25" w:author="Taylor Stewart" w:date="2014-08-17T14:18:00Z" w:initials="TS">
    <w:p w14:paraId="02EC4D1C" w14:textId="1EC09DAB" w:rsidR="00B572B0" w:rsidRDefault="00B572B0">
      <w:pPr>
        <w:pStyle w:val="CommentText"/>
      </w:pPr>
      <w:r>
        <w:rPr>
          <w:rStyle w:val="CommentReference"/>
        </w:rPr>
        <w:annotationRef/>
      </w:r>
      <w:r>
        <w:t>Mark, you seem to be good at wrapping up things like this. It feels as though it is lacking a final conclusion. You’re the Great Lakes Researcher, I’ll let your expertise finish up this final thought related to the future of this Great Lake species.</w:t>
      </w:r>
    </w:p>
  </w:comment>
  <w:comment w:id="56" w:author="Derek Ogle" w:date="2014-08-05T10:49:00Z" w:initials="DO">
    <w:p w14:paraId="1739ED27" w14:textId="3B2ACF7C" w:rsidR="00B572B0" w:rsidRDefault="00B572B0">
      <w:pPr>
        <w:pStyle w:val="CommentText"/>
      </w:pPr>
      <w:r>
        <w:rPr>
          <w:rStyle w:val="CommentReference"/>
        </w:rPr>
        <w:annotationRef/>
      </w:r>
      <w:r>
        <w:t>Not going to include … just don’t want to lose this description.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BFE5013" w15:done="0"/>
  <w15:commentEx w15:paraId="61B7A61F" w15:done="0"/>
  <w15:commentEx w15:paraId="4668313C" w15:done="0"/>
  <w15:commentEx w15:paraId="57319B20" w15:done="0"/>
  <w15:commentEx w15:paraId="004BCF6B" w15:done="0"/>
  <w15:commentEx w15:paraId="02DC529B" w15:done="0"/>
  <w15:commentEx w15:paraId="56C4A1B6" w15:done="0"/>
  <w15:commentEx w15:paraId="3BF978A0" w15:done="0"/>
  <w15:commentEx w15:paraId="4650E6D2" w15:done="0"/>
  <w15:commentEx w15:paraId="461719A2" w15:done="0"/>
  <w15:commentEx w15:paraId="228379CF" w15:done="0"/>
  <w15:commentEx w15:paraId="5E458EC9" w15:done="0"/>
  <w15:commentEx w15:paraId="3D8402BD" w15:done="0"/>
  <w15:commentEx w15:paraId="060186AF" w15:done="0"/>
  <w15:commentEx w15:paraId="7EF14194" w15:done="0"/>
  <w15:commentEx w15:paraId="552A80B2" w15:done="0"/>
  <w15:commentEx w15:paraId="79AA8494" w15:done="0"/>
  <w15:commentEx w15:paraId="117CFC25" w15:done="0"/>
  <w15:commentEx w15:paraId="79C37EBB" w15:done="0"/>
  <w15:commentEx w15:paraId="685DF9DF" w15:done="0"/>
  <w15:commentEx w15:paraId="1739ED27"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7161ED" w14:textId="77777777" w:rsidR="00B572B0" w:rsidRDefault="00B572B0" w:rsidP="00B015AF">
      <w:pPr>
        <w:spacing w:after="0" w:line="240" w:lineRule="auto"/>
      </w:pPr>
      <w:r>
        <w:separator/>
      </w:r>
    </w:p>
  </w:endnote>
  <w:endnote w:type="continuationSeparator" w:id="0">
    <w:p w14:paraId="0A6E75A5" w14:textId="77777777" w:rsidR="00B572B0" w:rsidRDefault="00B572B0" w:rsidP="00B015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Symbol">
    <w:panose1 w:val="00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81EFDE1" w14:textId="77777777" w:rsidR="00B572B0" w:rsidRDefault="00B572B0" w:rsidP="00B015AF">
      <w:pPr>
        <w:spacing w:after="0" w:line="240" w:lineRule="auto"/>
      </w:pPr>
      <w:r>
        <w:separator/>
      </w:r>
    </w:p>
  </w:footnote>
  <w:footnote w:type="continuationSeparator" w:id="0">
    <w:p w14:paraId="7292B7EB" w14:textId="77777777" w:rsidR="00B572B0" w:rsidRDefault="00B572B0" w:rsidP="00B015A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1202281"/>
      <w:docPartObj>
        <w:docPartGallery w:val="Page Numbers (Top of Page)"/>
        <w:docPartUnique/>
      </w:docPartObj>
    </w:sdtPr>
    <w:sdtEndPr>
      <w:rPr>
        <w:noProof/>
      </w:rPr>
    </w:sdtEndPr>
    <w:sdtContent>
      <w:p w14:paraId="7E8F29F6" w14:textId="3C91F4C8" w:rsidR="00B572B0" w:rsidRDefault="00B572B0" w:rsidP="001E70CD">
        <w:pPr>
          <w:pStyle w:val="Header"/>
          <w:jc w:val="right"/>
        </w:pPr>
        <w:r w:rsidRPr="001E70CD">
          <w:rPr>
            <w:rFonts w:ascii="Times New Roman" w:hAnsi="Times New Roman" w:cs="Times New Roman"/>
            <w:i/>
            <w:sz w:val="24"/>
          </w:rPr>
          <w:t>Stewart et al.  Lake Superior Pygmy Whitefish</w:t>
        </w:r>
      </w:p>
    </w:sdtContent>
  </w:sdt>
</w:hdr>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erek Ogle">
    <w15:presenceInfo w15:providerId="AD" w15:userId="S-1-5-21-13063905-244721983-281947949-109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7D0B"/>
    <w:rsid w:val="0000449D"/>
    <w:rsid w:val="000066B2"/>
    <w:rsid w:val="00011587"/>
    <w:rsid w:val="000254C5"/>
    <w:rsid w:val="000313F0"/>
    <w:rsid w:val="00034446"/>
    <w:rsid w:val="0004446C"/>
    <w:rsid w:val="00062BE8"/>
    <w:rsid w:val="0007471E"/>
    <w:rsid w:val="00077D39"/>
    <w:rsid w:val="00080119"/>
    <w:rsid w:val="00082496"/>
    <w:rsid w:val="00086D05"/>
    <w:rsid w:val="0009021A"/>
    <w:rsid w:val="000C07E0"/>
    <w:rsid w:val="000D51E5"/>
    <w:rsid w:val="000F571F"/>
    <w:rsid w:val="00102883"/>
    <w:rsid w:val="0010484F"/>
    <w:rsid w:val="00165DF6"/>
    <w:rsid w:val="0019034F"/>
    <w:rsid w:val="001951DE"/>
    <w:rsid w:val="001A52C2"/>
    <w:rsid w:val="001C6DE3"/>
    <w:rsid w:val="001D1AD1"/>
    <w:rsid w:val="001E056A"/>
    <w:rsid w:val="001E3E63"/>
    <w:rsid w:val="001E70CD"/>
    <w:rsid w:val="002004CB"/>
    <w:rsid w:val="00207318"/>
    <w:rsid w:val="00214B20"/>
    <w:rsid w:val="002158A6"/>
    <w:rsid w:val="002276F7"/>
    <w:rsid w:val="00242948"/>
    <w:rsid w:val="00245833"/>
    <w:rsid w:val="002464EF"/>
    <w:rsid w:val="0025164E"/>
    <w:rsid w:val="00254319"/>
    <w:rsid w:val="002601A9"/>
    <w:rsid w:val="00271D3D"/>
    <w:rsid w:val="00274B7E"/>
    <w:rsid w:val="002756E0"/>
    <w:rsid w:val="00275F1A"/>
    <w:rsid w:val="002A6AA3"/>
    <w:rsid w:val="002B0A97"/>
    <w:rsid w:val="002E7BE2"/>
    <w:rsid w:val="002F1FB3"/>
    <w:rsid w:val="003064A7"/>
    <w:rsid w:val="0034634F"/>
    <w:rsid w:val="00387D34"/>
    <w:rsid w:val="003915B0"/>
    <w:rsid w:val="00393C39"/>
    <w:rsid w:val="003A2261"/>
    <w:rsid w:val="003A4DC4"/>
    <w:rsid w:val="003B41C8"/>
    <w:rsid w:val="003D1C1F"/>
    <w:rsid w:val="003D226D"/>
    <w:rsid w:val="003E299A"/>
    <w:rsid w:val="003E2D7F"/>
    <w:rsid w:val="003F4744"/>
    <w:rsid w:val="004279E3"/>
    <w:rsid w:val="0043076D"/>
    <w:rsid w:val="00436ADB"/>
    <w:rsid w:val="00443E99"/>
    <w:rsid w:val="004479F2"/>
    <w:rsid w:val="004516AF"/>
    <w:rsid w:val="00460F75"/>
    <w:rsid w:val="00475E40"/>
    <w:rsid w:val="004769A7"/>
    <w:rsid w:val="004769FA"/>
    <w:rsid w:val="00481CF7"/>
    <w:rsid w:val="004928D6"/>
    <w:rsid w:val="00495DFE"/>
    <w:rsid w:val="004B1AB7"/>
    <w:rsid w:val="004D7F1A"/>
    <w:rsid w:val="004E2124"/>
    <w:rsid w:val="005120FB"/>
    <w:rsid w:val="00517D0B"/>
    <w:rsid w:val="005213D3"/>
    <w:rsid w:val="00522BA8"/>
    <w:rsid w:val="00522C72"/>
    <w:rsid w:val="0052744A"/>
    <w:rsid w:val="00533DF1"/>
    <w:rsid w:val="00542C55"/>
    <w:rsid w:val="00564159"/>
    <w:rsid w:val="00564C28"/>
    <w:rsid w:val="0058766F"/>
    <w:rsid w:val="005A33EF"/>
    <w:rsid w:val="005A74A7"/>
    <w:rsid w:val="005B2DC7"/>
    <w:rsid w:val="005B4282"/>
    <w:rsid w:val="005B6488"/>
    <w:rsid w:val="005C1AD4"/>
    <w:rsid w:val="005C235D"/>
    <w:rsid w:val="005C78D3"/>
    <w:rsid w:val="005D5D83"/>
    <w:rsid w:val="005E0519"/>
    <w:rsid w:val="005E1C0B"/>
    <w:rsid w:val="005F632D"/>
    <w:rsid w:val="0062558D"/>
    <w:rsid w:val="006359FE"/>
    <w:rsid w:val="006609ED"/>
    <w:rsid w:val="00690E7E"/>
    <w:rsid w:val="006C236D"/>
    <w:rsid w:val="006D606E"/>
    <w:rsid w:val="00703AD7"/>
    <w:rsid w:val="007157F3"/>
    <w:rsid w:val="007211FC"/>
    <w:rsid w:val="00736A45"/>
    <w:rsid w:val="00756C6F"/>
    <w:rsid w:val="00764F33"/>
    <w:rsid w:val="00765B5F"/>
    <w:rsid w:val="0076754D"/>
    <w:rsid w:val="007756F6"/>
    <w:rsid w:val="00781B35"/>
    <w:rsid w:val="00790D25"/>
    <w:rsid w:val="00796C76"/>
    <w:rsid w:val="007B106B"/>
    <w:rsid w:val="007F5096"/>
    <w:rsid w:val="0081206B"/>
    <w:rsid w:val="00813361"/>
    <w:rsid w:val="0083565C"/>
    <w:rsid w:val="00844E84"/>
    <w:rsid w:val="008469AB"/>
    <w:rsid w:val="008472D2"/>
    <w:rsid w:val="00851757"/>
    <w:rsid w:val="00864FA8"/>
    <w:rsid w:val="00882086"/>
    <w:rsid w:val="008B36EF"/>
    <w:rsid w:val="008C72DA"/>
    <w:rsid w:val="008F5F3C"/>
    <w:rsid w:val="00900D5A"/>
    <w:rsid w:val="00907A58"/>
    <w:rsid w:val="00937B4A"/>
    <w:rsid w:val="00947848"/>
    <w:rsid w:val="00951D2C"/>
    <w:rsid w:val="00983823"/>
    <w:rsid w:val="00985163"/>
    <w:rsid w:val="009927AF"/>
    <w:rsid w:val="0099330B"/>
    <w:rsid w:val="00996907"/>
    <w:rsid w:val="009A2C43"/>
    <w:rsid w:val="009A33B1"/>
    <w:rsid w:val="009B2683"/>
    <w:rsid w:val="009B41BA"/>
    <w:rsid w:val="009D1096"/>
    <w:rsid w:val="009E404C"/>
    <w:rsid w:val="009E5B80"/>
    <w:rsid w:val="009F4F2C"/>
    <w:rsid w:val="00A21055"/>
    <w:rsid w:val="00A30E54"/>
    <w:rsid w:val="00A36116"/>
    <w:rsid w:val="00A36A6E"/>
    <w:rsid w:val="00A41577"/>
    <w:rsid w:val="00A4230E"/>
    <w:rsid w:val="00A56963"/>
    <w:rsid w:val="00A7435B"/>
    <w:rsid w:val="00A845B6"/>
    <w:rsid w:val="00A879B0"/>
    <w:rsid w:val="00AA2C32"/>
    <w:rsid w:val="00AA64B4"/>
    <w:rsid w:val="00AA7528"/>
    <w:rsid w:val="00AB15DE"/>
    <w:rsid w:val="00AC08EE"/>
    <w:rsid w:val="00AC18E3"/>
    <w:rsid w:val="00AD3653"/>
    <w:rsid w:val="00B015AF"/>
    <w:rsid w:val="00B11FAE"/>
    <w:rsid w:val="00B23AF5"/>
    <w:rsid w:val="00B30F6C"/>
    <w:rsid w:val="00B40D6E"/>
    <w:rsid w:val="00B450C1"/>
    <w:rsid w:val="00B530EA"/>
    <w:rsid w:val="00B572B0"/>
    <w:rsid w:val="00B66C8D"/>
    <w:rsid w:val="00B66F92"/>
    <w:rsid w:val="00B70B50"/>
    <w:rsid w:val="00B7275B"/>
    <w:rsid w:val="00B809A0"/>
    <w:rsid w:val="00B908D4"/>
    <w:rsid w:val="00B94D38"/>
    <w:rsid w:val="00BA3E7B"/>
    <w:rsid w:val="00BC24D6"/>
    <w:rsid w:val="00BD10C3"/>
    <w:rsid w:val="00BD380C"/>
    <w:rsid w:val="00BE11EF"/>
    <w:rsid w:val="00BE4948"/>
    <w:rsid w:val="00BF71F6"/>
    <w:rsid w:val="00C016A6"/>
    <w:rsid w:val="00C0297C"/>
    <w:rsid w:val="00C171FB"/>
    <w:rsid w:val="00C306C4"/>
    <w:rsid w:val="00C579EF"/>
    <w:rsid w:val="00C6446B"/>
    <w:rsid w:val="00C914E8"/>
    <w:rsid w:val="00C9153A"/>
    <w:rsid w:val="00CA2621"/>
    <w:rsid w:val="00CB5602"/>
    <w:rsid w:val="00CC62D4"/>
    <w:rsid w:val="00CD4108"/>
    <w:rsid w:val="00CE28CA"/>
    <w:rsid w:val="00D042E6"/>
    <w:rsid w:val="00D07A1D"/>
    <w:rsid w:val="00D1101D"/>
    <w:rsid w:val="00D12CE3"/>
    <w:rsid w:val="00D16DA4"/>
    <w:rsid w:val="00D1765C"/>
    <w:rsid w:val="00D216F9"/>
    <w:rsid w:val="00D30E20"/>
    <w:rsid w:val="00D341BF"/>
    <w:rsid w:val="00D42D88"/>
    <w:rsid w:val="00D450E0"/>
    <w:rsid w:val="00D505AC"/>
    <w:rsid w:val="00D60989"/>
    <w:rsid w:val="00D62047"/>
    <w:rsid w:val="00D722CF"/>
    <w:rsid w:val="00D737A7"/>
    <w:rsid w:val="00D75DF6"/>
    <w:rsid w:val="00D91794"/>
    <w:rsid w:val="00D92386"/>
    <w:rsid w:val="00D932BA"/>
    <w:rsid w:val="00DA081F"/>
    <w:rsid w:val="00DB3A39"/>
    <w:rsid w:val="00DB534E"/>
    <w:rsid w:val="00DB7BAB"/>
    <w:rsid w:val="00DF6A86"/>
    <w:rsid w:val="00E219E6"/>
    <w:rsid w:val="00E32FAB"/>
    <w:rsid w:val="00E424BE"/>
    <w:rsid w:val="00E42ACF"/>
    <w:rsid w:val="00E43C98"/>
    <w:rsid w:val="00E563B0"/>
    <w:rsid w:val="00E951CC"/>
    <w:rsid w:val="00EA3739"/>
    <w:rsid w:val="00EA5425"/>
    <w:rsid w:val="00EB2CBD"/>
    <w:rsid w:val="00EC1A87"/>
    <w:rsid w:val="00EC2E13"/>
    <w:rsid w:val="00EC4BB3"/>
    <w:rsid w:val="00EC7DE3"/>
    <w:rsid w:val="00ED1008"/>
    <w:rsid w:val="00ED7541"/>
    <w:rsid w:val="00EF4126"/>
    <w:rsid w:val="00F11953"/>
    <w:rsid w:val="00F14272"/>
    <w:rsid w:val="00F3246F"/>
    <w:rsid w:val="00F37097"/>
    <w:rsid w:val="00F43B57"/>
    <w:rsid w:val="00F51B5E"/>
    <w:rsid w:val="00F61796"/>
    <w:rsid w:val="00F74134"/>
    <w:rsid w:val="00F948AB"/>
    <w:rsid w:val="00F95B14"/>
    <w:rsid w:val="00FC01F0"/>
    <w:rsid w:val="00FC3E55"/>
    <w:rsid w:val="00FC4210"/>
    <w:rsid w:val="00FC4777"/>
    <w:rsid w:val="00FD35EE"/>
    <w:rsid w:val="00FE75E0"/>
    <w:rsid w:val="00FF2DEE"/>
    <w:rsid w:val="00FF31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05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7D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17D0B"/>
    <w:pPr>
      <w:autoSpaceDE w:val="0"/>
      <w:autoSpaceDN w:val="0"/>
      <w:adjustRightInd w:val="0"/>
      <w:spacing w:after="0" w:line="240" w:lineRule="auto"/>
    </w:pPr>
    <w:rPr>
      <w:rFonts w:ascii="Calibri" w:hAnsi="Calibri" w:cs="Calibri"/>
      <w:color w:val="000000"/>
      <w:sz w:val="24"/>
      <w:szCs w:val="24"/>
    </w:rPr>
  </w:style>
  <w:style w:type="character" w:styleId="CommentReference">
    <w:name w:val="annotation reference"/>
    <w:basedOn w:val="DefaultParagraphFont"/>
    <w:uiPriority w:val="99"/>
    <w:semiHidden/>
    <w:unhideWhenUsed/>
    <w:rsid w:val="00517D0B"/>
    <w:rPr>
      <w:sz w:val="16"/>
      <w:szCs w:val="16"/>
    </w:rPr>
  </w:style>
  <w:style w:type="paragraph" w:styleId="CommentText">
    <w:name w:val="annotation text"/>
    <w:basedOn w:val="Normal"/>
    <w:link w:val="CommentTextChar"/>
    <w:uiPriority w:val="99"/>
    <w:unhideWhenUsed/>
    <w:rsid w:val="00517D0B"/>
    <w:pPr>
      <w:spacing w:line="240" w:lineRule="auto"/>
    </w:pPr>
    <w:rPr>
      <w:sz w:val="20"/>
      <w:szCs w:val="20"/>
    </w:rPr>
  </w:style>
  <w:style w:type="character" w:customStyle="1" w:styleId="CommentTextChar">
    <w:name w:val="Comment Text Char"/>
    <w:basedOn w:val="DefaultParagraphFont"/>
    <w:link w:val="CommentText"/>
    <w:uiPriority w:val="99"/>
    <w:rsid w:val="00517D0B"/>
    <w:rPr>
      <w:sz w:val="20"/>
      <w:szCs w:val="20"/>
    </w:rPr>
  </w:style>
  <w:style w:type="character" w:styleId="Hyperlink">
    <w:name w:val="Hyperlink"/>
    <w:basedOn w:val="DefaultParagraphFont"/>
    <w:uiPriority w:val="99"/>
    <w:unhideWhenUsed/>
    <w:rsid w:val="00517D0B"/>
    <w:rPr>
      <w:color w:val="0000FF" w:themeColor="hyperlink"/>
      <w:u w:val="single"/>
    </w:rPr>
  </w:style>
  <w:style w:type="paragraph" w:styleId="BalloonText">
    <w:name w:val="Balloon Text"/>
    <w:basedOn w:val="Normal"/>
    <w:link w:val="BalloonTextChar"/>
    <w:uiPriority w:val="99"/>
    <w:semiHidden/>
    <w:unhideWhenUsed/>
    <w:rsid w:val="00517D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17D0B"/>
    <w:rPr>
      <w:rFonts w:ascii="Tahoma" w:hAnsi="Tahoma" w:cs="Tahoma"/>
      <w:sz w:val="16"/>
      <w:szCs w:val="16"/>
    </w:rPr>
  </w:style>
  <w:style w:type="character" w:styleId="LineNumber">
    <w:name w:val="line number"/>
    <w:basedOn w:val="DefaultParagraphFont"/>
    <w:uiPriority w:val="99"/>
    <w:semiHidden/>
    <w:unhideWhenUsed/>
    <w:rsid w:val="00EC7DE3"/>
  </w:style>
  <w:style w:type="paragraph" w:styleId="Header">
    <w:name w:val="header"/>
    <w:basedOn w:val="Normal"/>
    <w:link w:val="HeaderChar"/>
    <w:uiPriority w:val="99"/>
    <w:unhideWhenUsed/>
    <w:rsid w:val="00B015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15AF"/>
  </w:style>
  <w:style w:type="paragraph" w:styleId="Footer">
    <w:name w:val="footer"/>
    <w:basedOn w:val="Normal"/>
    <w:link w:val="FooterChar"/>
    <w:uiPriority w:val="99"/>
    <w:unhideWhenUsed/>
    <w:rsid w:val="00B015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15AF"/>
  </w:style>
  <w:style w:type="table" w:styleId="TableGrid">
    <w:name w:val="Table Grid"/>
    <w:basedOn w:val="TableNormal"/>
    <w:uiPriority w:val="59"/>
    <w:rsid w:val="0025164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mmentSubject">
    <w:name w:val="annotation subject"/>
    <w:basedOn w:val="CommentText"/>
    <w:next w:val="CommentText"/>
    <w:link w:val="CommentSubjectChar"/>
    <w:uiPriority w:val="99"/>
    <w:semiHidden/>
    <w:unhideWhenUsed/>
    <w:rsid w:val="00086D05"/>
    <w:rPr>
      <w:b/>
      <w:bCs/>
    </w:rPr>
  </w:style>
  <w:style w:type="character" w:customStyle="1" w:styleId="CommentSubjectChar">
    <w:name w:val="Comment Subject Char"/>
    <w:basedOn w:val="CommentTextChar"/>
    <w:link w:val="CommentSubject"/>
    <w:uiPriority w:val="99"/>
    <w:semiHidden/>
    <w:rsid w:val="00086D05"/>
    <w:rPr>
      <w:b/>
      <w:bCs/>
      <w:sz w:val="20"/>
      <w:szCs w:val="20"/>
    </w:rPr>
  </w:style>
  <w:style w:type="paragraph" w:styleId="HTMLPreformatted">
    <w:name w:val="HTML Preformatted"/>
    <w:basedOn w:val="Normal"/>
    <w:link w:val="HTMLPreformattedChar"/>
    <w:uiPriority w:val="99"/>
    <w:semiHidden/>
    <w:unhideWhenUsed/>
    <w:rsid w:val="00086D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6D05"/>
    <w:rPr>
      <w:rFonts w:ascii="Courier New" w:eastAsia="Times New Roman" w:hAnsi="Courier New" w:cs="Courier New"/>
      <w:sz w:val="20"/>
      <w:szCs w:val="20"/>
    </w:rPr>
  </w:style>
  <w:style w:type="paragraph" w:customStyle="1" w:styleId="Articletitle">
    <w:name w:val="Article title"/>
    <w:basedOn w:val="Normal"/>
    <w:next w:val="Normal"/>
    <w:qFormat/>
    <w:rsid w:val="00790D25"/>
    <w:pPr>
      <w:spacing w:after="120" w:line="360" w:lineRule="auto"/>
    </w:pPr>
    <w:rPr>
      <w:rFonts w:ascii="Times New Roman" w:eastAsia="Times New Roman" w:hAnsi="Times New Roman" w:cs="Times New Roman"/>
      <w:b/>
      <w:sz w:val="28"/>
      <w:szCs w:val="24"/>
      <w:lang w:val="en-GB" w:eastAsia="en-GB"/>
    </w:rPr>
  </w:style>
  <w:style w:type="paragraph" w:customStyle="1" w:styleId="Authornames">
    <w:name w:val="Author names"/>
    <w:basedOn w:val="Normal"/>
    <w:next w:val="Normal"/>
    <w:qFormat/>
    <w:rsid w:val="00790D25"/>
    <w:pPr>
      <w:spacing w:before="240" w:after="0" w:line="360" w:lineRule="auto"/>
    </w:pPr>
    <w:rPr>
      <w:rFonts w:ascii="Times New Roman" w:eastAsia="Times New Roman" w:hAnsi="Times New Roman" w:cs="Times New Roman"/>
      <w:sz w:val="28"/>
      <w:szCs w:val="24"/>
      <w:lang w:val="en-GB" w:eastAsia="en-GB"/>
    </w:rPr>
  </w:style>
  <w:style w:type="paragraph" w:customStyle="1" w:styleId="Affiliation">
    <w:name w:val="Affiliation"/>
    <w:basedOn w:val="Normal"/>
    <w:qFormat/>
    <w:rsid w:val="00790D25"/>
    <w:pPr>
      <w:spacing w:before="240" w:after="0" w:line="360" w:lineRule="auto"/>
    </w:pPr>
    <w:rPr>
      <w:rFonts w:ascii="Times New Roman" w:eastAsia="Times New Roman" w:hAnsi="Times New Roman" w:cs="Times New Roman"/>
      <w:i/>
      <w:sz w:val="24"/>
      <w:szCs w:val="24"/>
      <w:lang w:val="en-GB" w:eastAsia="en-GB"/>
    </w:rPr>
  </w:style>
  <w:style w:type="paragraph" w:styleId="NormalWeb">
    <w:name w:val="Normal (Web)"/>
    <w:basedOn w:val="Normal"/>
    <w:uiPriority w:val="99"/>
    <w:semiHidden/>
    <w:unhideWhenUsed/>
    <w:rsid w:val="00F7413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576763">
      <w:bodyDiv w:val="1"/>
      <w:marLeft w:val="0"/>
      <w:marRight w:val="0"/>
      <w:marTop w:val="0"/>
      <w:marBottom w:val="0"/>
      <w:divBdr>
        <w:top w:val="none" w:sz="0" w:space="0" w:color="auto"/>
        <w:left w:val="none" w:sz="0" w:space="0" w:color="auto"/>
        <w:bottom w:val="none" w:sz="0" w:space="0" w:color="auto"/>
        <w:right w:val="none" w:sz="0" w:space="0" w:color="auto"/>
      </w:divBdr>
    </w:div>
    <w:div w:id="325325606">
      <w:bodyDiv w:val="1"/>
      <w:marLeft w:val="0"/>
      <w:marRight w:val="0"/>
      <w:marTop w:val="0"/>
      <w:marBottom w:val="0"/>
      <w:divBdr>
        <w:top w:val="none" w:sz="0" w:space="0" w:color="auto"/>
        <w:left w:val="none" w:sz="0" w:space="0" w:color="auto"/>
        <w:bottom w:val="none" w:sz="0" w:space="0" w:color="auto"/>
        <w:right w:val="none" w:sz="0" w:space="0" w:color="auto"/>
      </w:divBdr>
    </w:div>
    <w:div w:id="775709221">
      <w:bodyDiv w:val="1"/>
      <w:marLeft w:val="0"/>
      <w:marRight w:val="0"/>
      <w:marTop w:val="0"/>
      <w:marBottom w:val="0"/>
      <w:divBdr>
        <w:top w:val="none" w:sz="0" w:space="0" w:color="auto"/>
        <w:left w:val="none" w:sz="0" w:space="0" w:color="auto"/>
        <w:bottom w:val="none" w:sz="0" w:space="0" w:color="auto"/>
        <w:right w:val="none" w:sz="0" w:space="0" w:color="auto"/>
      </w:divBdr>
      <w:divsChild>
        <w:div w:id="1079980487">
          <w:marLeft w:val="0"/>
          <w:marRight w:val="0"/>
          <w:marTop w:val="0"/>
          <w:marBottom w:val="0"/>
          <w:divBdr>
            <w:top w:val="none" w:sz="0" w:space="0" w:color="auto"/>
            <w:left w:val="none" w:sz="0" w:space="0" w:color="auto"/>
            <w:bottom w:val="none" w:sz="0" w:space="0" w:color="auto"/>
            <w:right w:val="none" w:sz="0" w:space="0" w:color="auto"/>
          </w:divBdr>
          <w:divsChild>
            <w:div w:id="149518820">
              <w:marLeft w:val="0"/>
              <w:marRight w:val="0"/>
              <w:marTop w:val="0"/>
              <w:marBottom w:val="0"/>
              <w:divBdr>
                <w:top w:val="none" w:sz="0" w:space="0" w:color="auto"/>
                <w:left w:val="none" w:sz="0" w:space="0" w:color="auto"/>
                <w:bottom w:val="none" w:sz="0" w:space="0" w:color="auto"/>
                <w:right w:val="none" w:sz="0" w:space="0" w:color="auto"/>
              </w:divBdr>
              <w:divsChild>
                <w:div w:id="14996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7857121">
      <w:bodyDiv w:val="1"/>
      <w:marLeft w:val="0"/>
      <w:marRight w:val="0"/>
      <w:marTop w:val="0"/>
      <w:marBottom w:val="0"/>
      <w:divBdr>
        <w:top w:val="none" w:sz="0" w:space="0" w:color="auto"/>
        <w:left w:val="none" w:sz="0" w:space="0" w:color="auto"/>
        <w:bottom w:val="none" w:sz="0" w:space="0" w:color="auto"/>
        <w:right w:val="none" w:sz="0" w:space="0" w:color="auto"/>
      </w:divBdr>
    </w:div>
    <w:div w:id="1241214639">
      <w:bodyDiv w:val="1"/>
      <w:marLeft w:val="0"/>
      <w:marRight w:val="0"/>
      <w:marTop w:val="0"/>
      <w:marBottom w:val="0"/>
      <w:divBdr>
        <w:top w:val="none" w:sz="0" w:space="0" w:color="auto"/>
        <w:left w:val="none" w:sz="0" w:space="0" w:color="auto"/>
        <w:bottom w:val="none" w:sz="0" w:space="0" w:color="auto"/>
        <w:right w:val="none" w:sz="0" w:space="0" w:color="auto"/>
      </w:divBdr>
    </w:div>
    <w:div w:id="1501895895">
      <w:bodyDiv w:val="1"/>
      <w:marLeft w:val="0"/>
      <w:marRight w:val="0"/>
      <w:marTop w:val="0"/>
      <w:marBottom w:val="0"/>
      <w:divBdr>
        <w:top w:val="none" w:sz="0" w:space="0" w:color="auto"/>
        <w:left w:val="none" w:sz="0" w:space="0" w:color="auto"/>
        <w:bottom w:val="none" w:sz="0" w:space="0" w:color="auto"/>
        <w:right w:val="none" w:sz="0" w:space="0" w:color="auto"/>
      </w:divBdr>
    </w:div>
    <w:div w:id="1594047450">
      <w:bodyDiv w:val="1"/>
      <w:marLeft w:val="0"/>
      <w:marRight w:val="0"/>
      <w:marTop w:val="0"/>
      <w:marBottom w:val="0"/>
      <w:divBdr>
        <w:top w:val="none" w:sz="0" w:space="0" w:color="auto"/>
        <w:left w:val="none" w:sz="0" w:space="0" w:color="auto"/>
        <w:bottom w:val="none" w:sz="0" w:space="0" w:color="auto"/>
        <w:right w:val="none" w:sz="0" w:space="0" w:color="auto"/>
      </w:divBdr>
    </w:div>
    <w:div w:id="1692143561">
      <w:bodyDiv w:val="1"/>
      <w:marLeft w:val="0"/>
      <w:marRight w:val="0"/>
      <w:marTop w:val="0"/>
      <w:marBottom w:val="0"/>
      <w:divBdr>
        <w:top w:val="none" w:sz="0" w:space="0" w:color="auto"/>
        <w:left w:val="none" w:sz="0" w:space="0" w:color="auto"/>
        <w:bottom w:val="none" w:sz="0" w:space="0" w:color="auto"/>
        <w:right w:val="none" w:sz="0" w:space="0" w:color="auto"/>
      </w:divBdr>
    </w:div>
    <w:div w:id="1707633119">
      <w:bodyDiv w:val="1"/>
      <w:marLeft w:val="0"/>
      <w:marRight w:val="0"/>
      <w:marTop w:val="0"/>
      <w:marBottom w:val="0"/>
      <w:divBdr>
        <w:top w:val="none" w:sz="0" w:space="0" w:color="auto"/>
        <w:left w:val="none" w:sz="0" w:space="0" w:color="auto"/>
        <w:bottom w:val="none" w:sz="0" w:space="0" w:color="auto"/>
        <w:right w:val="none" w:sz="0" w:space="0" w:color="auto"/>
      </w:divBdr>
      <w:divsChild>
        <w:div w:id="147285228">
          <w:marLeft w:val="0"/>
          <w:marRight w:val="0"/>
          <w:marTop w:val="0"/>
          <w:marBottom w:val="0"/>
          <w:divBdr>
            <w:top w:val="none" w:sz="0" w:space="0" w:color="auto"/>
            <w:left w:val="none" w:sz="0" w:space="0" w:color="auto"/>
            <w:bottom w:val="none" w:sz="0" w:space="0" w:color="auto"/>
            <w:right w:val="none" w:sz="0" w:space="0" w:color="auto"/>
          </w:divBdr>
          <w:divsChild>
            <w:div w:id="898899793">
              <w:marLeft w:val="0"/>
              <w:marRight w:val="0"/>
              <w:marTop w:val="0"/>
              <w:marBottom w:val="0"/>
              <w:divBdr>
                <w:top w:val="none" w:sz="0" w:space="0" w:color="auto"/>
                <w:left w:val="none" w:sz="0" w:space="0" w:color="auto"/>
                <w:bottom w:val="none" w:sz="0" w:space="0" w:color="auto"/>
                <w:right w:val="none" w:sz="0" w:space="0" w:color="auto"/>
              </w:divBdr>
              <w:divsChild>
                <w:div w:id="28816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363448">
      <w:bodyDiv w:val="1"/>
      <w:marLeft w:val="0"/>
      <w:marRight w:val="0"/>
      <w:marTop w:val="0"/>
      <w:marBottom w:val="0"/>
      <w:divBdr>
        <w:top w:val="none" w:sz="0" w:space="0" w:color="auto"/>
        <w:left w:val="none" w:sz="0" w:space="0" w:color="auto"/>
        <w:bottom w:val="none" w:sz="0" w:space="0" w:color="auto"/>
        <w:right w:val="none" w:sz="0" w:space="0" w:color="auto"/>
      </w:divBdr>
    </w:div>
    <w:div w:id="2023505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shr.wordpress.com/fsa/" TargetMode="External"/><Relationship Id="rId12" Type="http://schemas.openxmlformats.org/officeDocument/2006/relationships/hyperlink" Target="http://www.rforge.net/NCStats/" TargetMode="External"/><Relationship Id="rId13" Type="http://schemas.openxmlformats.org/officeDocument/2006/relationships/hyperlink" Target="http://R-project.org" TargetMode="External"/><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7" Type="http://schemas.microsoft.com/office/2011/relationships/people" Target="people.xml"/><Relationship Id="rId18" Type="http://schemas.microsoft.com/office/2011/relationships/commentsExtended" Target="commentsExtended.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hyperlink" Target="http://cran.r-project.org/web/packages/nlstools/index.html" TargetMode="External"/><Relationship Id="rId10" Type="http://schemas.openxmlformats.org/officeDocument/2006/relationships/hyperlink" Target="http://fishr.wordpress.com/vignet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EDEAD26B-96D3-0A40-A0F7-C2B176B2A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18</Pages>
  <Words>4267</Words>
  <Characters>24326</Characters>
  <Application>Microsoft Macintosh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Taylor</dc:creator>
  <cp:lastModifiedBy>Taylor Stewart</cp:lastModifiedBy>
  <cp:revision>8</cp:revision>
  <dcterms:created xsi:type="dcterms:W3CDTF">2014-08-17T17:24:00Z</dcterms:created>
  <dcterms:modified xsi:type="dcterms:W3CDTF">2014-08-17T20:16:00Z</dcterms:modified>
</cp:coreProperties>
</file>