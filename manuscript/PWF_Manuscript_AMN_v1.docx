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0953B22C" w:rsidR="00790D25" w:rsidRPr="003A25A5" w:rsidRDefault="00E8496E">
      <w:pPr>
        <w:pStyle w:val="Affiliation"/>
        <w:spacing w:before="0" w:line="480" w:lineRule="auto"/>
        <w:jc w:val="center"/>
        <w:pPrChange w:id="0" w:author="Stewart, Taylor Robert" w:date="2015-01-14T11:26:00Z">
          <w:pPr>
            <w:pStyle w:val="Articletitle"/>
            <w:spacing w:after="0" w:line="480" w:lineRule="auto"/>
          </w:pPr>
        </w:pPrChange>
      </w:pPr>
      <w:r w:rsidRPr="00081B54">
        <w:rPr>
          <w:i w:val="0"/>
          <w:rPrChange w:id="1" w:author="Stewart, Taylor Robert" w:date="2015-01-14T11:26:00Z">
            <w:rPr/>
          </w:rPrChange>
        </w:rPr>
        <w:t>Age, growth</w:t>
      </w:r>
      <w:r w:rsidR="0002010E" w:rsidRPr="00081B54">
        <w:rPr>
          <w:i w:val="0"/>
          <w:rPrChange w:id="2" w:author="Stewart, Taylor Robert" w:date="2015-01-14T11:26:00Z">
            <w:rPr/>
          </w:rPrChange>
        </w:rPr>
        <w:t>,</w:t>
      </w:r>
      <w:r w:rsidRPr="00081B54">
        <w:rPr>
          <w:i w:val="0"/>
          <w:rPrChange w:id="3" w:author="Stewart, Taylor Robert" w:date="2015-01-14T11:26:00Z">
            <w:rPr/>
          </w:rPrChange>
        </w:rPr>
        <w:t xml:space="preserve"> and size </w:t>
      </w:r>
      <w:r w:rsidR="00790D25" w:rsidRPr="00081B54">
        <w:rPr>
          <w:i w:val="0"/>
          <w:rPrChange w:id="4" w:author="Stewart, Taylor Robert" w:date="2015-01-14T11:26:00Z">
            <w:rPr/>
          </w:rPrChange>
        </w:rPr>
        <w:t xml:space="preserve">of </w:t>
      </w:r>
      <w:r w:rsidR="001E70CD" w:rsidRPr="00081B54">
        <w:rPr>
          <w:i w:val="0"/>
          <w:rPrChange w:id="5" w:author="Stewart, Taylor Robert" w:date="2015-01-14T11:26:00Z">
            <w:rPr/>
          </w:rPrChange>
        </w:rPr>
        <w:t>Lake Superior Pygmy Whitefish (Prosopium coulterii) in 2013</w:t>
      </w:r>
    </w:p>
    <w:p w14:paraId="6AEC919E" w14:textId="14BC3396" w:rsidR="00744149" w:rsidRPr="00081B54" w:rsidRDefault="00790D25">
      <w:pPr>
        <w:pStyle w:val="Affiliation"/>
        <w:spacing w:before="0" w:line="480" w:lineRule="auto"/>
        <w:jc w:val="center"/>
        <w:rPr>
          <w:ins w:id="6" w:author="Stewart, Taylor Robert" w:date="2015-01-14T11:22:00Z"/>
          <w:i w:val="0"/>
          <w:rPrChange w:id="7" w:author="Stewart, Taylor Robert" w:date="2015-01-14T14:03:00Z">
            <w:rPr>
              <w:ins w:id="8" w:author="Stewart, Taylor Robert" w:date="2015-01-14T11:22:00Z"/>
              <w:i/>
            </w:rPr>
          </w:rPrChange>
        </w:rPr>
        <w:pPrChange w:id="9" w:author="Stewart, Taylor Robert" w:date="2015-01-14T11:22:00Z">
          <w:pPr>
            <w:pStyle w:val="Authornames"/>
            <w:spacing w:line="480" w:lineRule="auto"/>
          </w:pPr>
        </w:pPrChange>
      </w:pPr>
      <w:del w:id="10" w:author="Stewart, Taylor Robert" w:date="2015-01-14T11:21:00Z">
        <w:r w:rsidRPr="00081B54" w:rsidDel="00744149">
          <w:rPr>
            <w:i w:val="0"/>
            <w:rPrChange w:id="11" w:author="Stewart, Taylor Robert" w:date="2015-01-14T14:03:00Z">
              <w:rPr/>
            </w:rPrChange>
          </w:rPr>
          <w:delText>Taylor R. Stewart</w:delText>
        </w:r>
      </w:del>
      <w:ins w:id="12" w:author="Stewart, Taylor Robert" w:date="2015-01-14T11:22:00Z">
        <w:r w:rsidR="00744149" w:rsidRPr="00081B54">
          <w:rPr>
            <w:i w:val="0"/>
            <w:rPrChange w:id="13" w:author="Stewart, Taylor Robert" w:date="2015-01-14T14:03:00Z">
              <w:rPr>
                <w:i/>
              </w:rPr>
            </w:rPrChange>
          </w:rPr>
          <w:t>TAYLOR R. STEWART</w:t>
        </w:r>
      </w:ins>
      <w:ins w:id="14" w:author="Stewart, Taylor Robert" w:date="2015-01-14T11:23:00Z">
        <w:r w:rsidR="00744149" w:rsidRPr="00081B54">
          <w:rPr>
            <w:i w:val="0"/>
            <w:rPrChange w:id="15" w:author="Stewart, Taylor Robert" w:date="2015-01-14T14:03:00Z">
              <w:rPr>
                <w:i/>
              </w:rPr>
            </w:rPrChange>
          </w:rPr>
          <w:t xml:space="preserve"> </w:t>
        </w:r>
      </w:ins>
      <w:ins w:id="16" w:author="Stewart, Taylor Robert" w:date="2015-01-14T14:03:00Z">
        <w:r w:rsidR="00C2460F" w:rsidRPr="00081B54">
          <w:rPr>
            <w:i w:val="0"/>
            <w:smallCaps/>
            <w:rPrChange w:id="17" w:author="Stewart, Taylor Robert" w:date="2015-01-14T14:04:00Z">
              <w:rPr>
                <w:i/>
              </w:rPr>
            </w:rPrChange>
          </w:rPr>
          <w:t>and</w:t>
        </w:r>
      </w:ins>
      <w:ins w:id="18" w:author="Stewart, Taylor Robert" w:date="2015-01-14T11:23:00Z">
        <w:r w:rsidR="00744149" w:rsidRPr="00081B54">
          <w:rPr>
            <w:i w:val="0"/>
            <w:rPrChange w:id="19" w:author="Stewart, Taylor Robert" w:date="2015-01-14T14:03:00Z">
              <w:rPr>
                <w:i/>
              </w:rPr>
            </w:rPrChange>
          </w:rPr>
          <w:t xml:space="preserve"> DEREK H. OGLE</w:t>
        </w:r>
      </w:ins>
      <w:ins w:id="20" w:author="Stewart, Taylor Robert" w:date="2015-01-14T11:40:00Z">
        <w:r w:rsidR="003740BC" w:rsidRPr="00081B54">
          <w:rPr>
            <w:rStyle w:val="FootnoteReference"/>
            <w:i w:val="0"/>
            <w:rPrChange w:id="21" w:author="Stewart, Taylor Robert" w:date="2015-01-14T14:03:00Z">
              <w:rPr>
                <w:rStyle w:val="FootnoteReference"/>
                <w:i/>
                <w:szCs w:val="28"/>
              </w:rPr>
            </w:rPrChange>
          </w:rPr>
          <w:footnoteReference w:id="1"/>
        </w:r>
      </w:ins>
    </w:p>
    <w:p w14:paraId="7CA409B1" w14:textId="69346175" w:rsidR="00744149" w:rsidRPr="00081B54" w:rsidRDefault="00744149">
      <w:pPr>
        <w:pStyle w:val="Affiliation"/>
        <w:spacing w:before="0" w:line="480" w:lineRule="auto"/>
        <w:jc w:val="center"/>
        <w:rPr>
          <w:ins w:id="28" w:author="Stewart, Taylor Robert" w:date="2015-01-14T11:25:00Z"/>
        </w:rPr>
        <w:pPrChange w:id="29" w:author="Stewart, Taylor Robert" w:date="2015-01-14T11:22:00Z">
          <w:pPr>
            <w:pStyle w:val="Authornames"/>
            <w:spacing w:line="480" w:lineRule="auto"/>
          </w:pPr>
        </w:pPrChange>
      </w:pPr>
      <w:ins w:id="30" w:author="Stewart, Taylor Robert" w:date="2015-01-14T11:22:00Z">
        <w:r w:rsidRPr="00081B54">
          <w:t>Department of Natural Resources, Northland College, Ashland, WI 54806</w:t>
        </w:r>
      </w:ins>
    </w:p>
    <w:p w14:paraId="67163874" w14:textId="0043A523" w:rsidR="00744149" w:rsidRPr="00081B54" w:rsidRDefault="00CF3D59">
      <w:pPr>
        <w:pStyle w:val="Affiliation"/>
        <w:spacing w:before="0" w:line="480" w:lineRule="auto"/>
        <w:jc w:val="center"/>
        <w:rPr>
          <w:ins w:id="31" w:author="Stewart, Taylor Robert" w:date="2015-01-14T11:22:00Z"/>
          <w:i w:val="0"/>
          <w:smallCaps/>
          <w:rPrChange w:id="32" w:author="Stewart, Taylor Robert" w:date="2015-01-14T14:03:00Z">
            <w:rPr>
              <w:ins w:id="33" w:author="Stewart, Taylor Robert" w:date="2015-01-14T11:22:00Z"/>
              <w:i/>
            </w:rPr>
          </w:rPrChange>
        </w:rPr>
        <w:pPrChange w:id="34" w:author="Stewart, Taylor Robert" w:date="2015-01-14T11:22:00Z">
          <w:pPr>
            <w:pStyle w:val="Authornames"/>
            <w:spacing w:line="480" w:lineRule="auto"/>
          </w:pPr>
        </w:pPrChange>
      </w:pPr>
      <w:ins w:id="35" w:author="Stewart, Taylor Robert" w:date="2015-01-14T14:03:00Z">
        <w:r w:rsidRPr="00081B54">
          <w:rPr>
            <w:i w:val="0"/>
            <w:smallCaps/>
            <w:rPrChange w:id="36" w:author="Stewart, Taylor Robert" w:date="2015-01-14T14:03:00Z">
              <w:rPr>
                <w:i/>
              </w:rPr>
            </w:rPrChange>
          </w:rPr>
          <w:t>and</w:t>
        </w:r>
      </w:ins>
    </w:p>
    <w:p w14:paraId="6F74A6EA" w14:textId="554590D4" w:rsidR="00744149" w:rsidRPr="00081B54" w:rsidRDefault="00744149">
      <w:pPr>
        <w:pStyle w:val="Affiliation"/>
        <w:spacing w:before="0" w:line="480" w:lineRule="auto"/>
        <w:jc w:val="center"/>
        <w:rPr>
          <w:ins w:id="37" w:author="Stewart, Taylor Robert" w:date="2015-01-14T11:23:00Z"/>
          <w:i w:val="0"/>
          <w:rPrChange w:id="38" w:author="Stewart, Taylor Robert" w:date="2015-01-14T14:03:00Z">
            <w:rPr>
              <w:ins w:id="39" w:author="Stewart, Taylor Robert" w:date="2015-01-14T11:23:00Z"/>
              <w:i/>
            </w:rPr>
          </w:rPrChange>
        </w:rPr>
        <w:pPrChange w:id="40" w:author="Stewart, Taylor Robert" w:date="2015-01-14T11:22:00Z">
          <w:pPr>
            <w:pStyle w:val="Authornames"/>
            <w:spacing w:line="480" w:lineRule="auto"/>
          </w:pPr>
        </w:pPrChange>
      </w:pPr>
      <w:ins w:id="41" w:author="Stewart, Taylor Robert" w:date="2015-01-14T11:23:00Z">
        <w:r w:rsidRPr="00081B54">
          <w:rPr>
            <w:i w:val="0"/>
            <w:rPrChange w:id="42" w:author="Stewart, Taylor Robert" w:date="2015-01-14T14:03:00Z">
              <w:rPr>
                <w:i/>
              </w:rPr>
            </w:rPrChange>
          </w:rPr>
          <w:t xml:space="preserve">OWEN T. GORMAN </w:t>
        </w:r>
        <w:r w:rsidRPr="00081B54">
          <w:rPr>
            <w:i w:val="0"/>
            <w:smallCaps/>
            <w:rPrChange w:id="43" w:author="Stewart, Taylor Robert" w:date="2015-01-14T14:04:00Z">
              <w:rPr>
                <w:i/>
              </w:rPr>
            </w:rPrChange>
          </w:rPr>
          <w:t>and</w:t>
        </w:r>
        <w:r w:rsidRPr="00081B54">
          <w:rPr>
            <w:i w:val="0"/>
            <w:rPrChange w:id="44" w:author="Stewart, Taylor Robert" w:date="2015-01-14T14:03:00Z">
              <w:rPr>
                <w:i/>
              </w:rPr>
            </w:rPrChange>
          </w:rPr>
          <w:t xml:space="preserve"> MARK R. VINSON</w:t>
        </w:r>
      </w:ins>
    </w:p>
    <w:p w14:paraId="02DDF1A5" w14:textId="77777777" w:rsidR="00744149" w:rsidRPr="00081B54" w:rsidRDefault="00744149">
      <w:pPr>
        <w:pStyle w:val="Affiliation"/>
        <w:spacing w:before="0" w:line="480" w:lineRule="auto"/>
        <w:jc w:val="center"/>
        <w:rPr>
          <w:ins w:id="45" w:author="Stewart, Taylor Robert" w:date="2015-01-14T11:27:00Z"/>
        </w:rPr>
        <w:pPrChange w:id="46" w:author="Stewart, Taylor Robert" w:date="2015-01-14T11:27:00Z">
          <w:pPr>
            <w:spacing w:after="0" w:line="480" w:lineRule="auto"/>
          </w:pPr>
        </w:pPrChange>
      </w:pPr>
      <w:ins w:id="47" w:author="Stewart, Taylor Robert" w:date="2015-01-14T11:24:00Z">
        <w:r w:rsidRPr="00081B54">
          <w:t>U. S. Geological Survey, Great Lakes Science Center, Lake Superior Biological Station, Ashland, Wisconsin  54806</w:t>
        </w:r>
      </w:ins>
    </w:p>
    <w:p w14:paraId="0D3199C8" w14:textId="50012ACB" w:rsidR="00790D25" w:rsidRPr="003A25A5" w:rsidDel="00744149" w:rsidRDefault="00404FC5">
      <w:pPr>
        <w:pStyle w:val="Affiliation"/>
        <w:spacing w:before="360" w:line="480" w:lineRule="auto"/>
        <w:ind w:firstLine="720"/>
        <w:jc w:val="center"/>
        <w:rPr>
          <w:del w:id="48" w:author="Stewart, Taylor Robert" w:date="2015-01-14T11:24:00Z"/>
        </w:rPr>
        <w:pPrChange w:id="49" w:author="Stewart, Taylor Robert" w:date="2015-01-14T11:28:00Z">
          <w:pPr>
            <w:pStyle w:val="Authornames"/>
            <w:spacing w:line="480" w:lineRule="auto"/>
          </w:pPr>
        </w:pPrChange>
      </w:pPr>
      <w:ins w:id="50" w:author="Stewart, Taylor Robert" w:date="2015-01-14T11:27:00Z">
        <w:r w:rsidRPr="00081B54">
          <w:rPr>
            <w:i w:val="0"/>
            <w:smallCaps/>
          </w:rPr>
          <w:t>A</w:t>
        </w:r>
      </w:ins>
      <w:ins w:id="51" w:author="Stewart, Taylor Robert" w:date="2015-01-14T13:58:00Z">
        <w:r w:rsidRPr="00081B54">
          <w:rPr>
            <w:i w:val="0"/>
            <w:smallCaps/>
          </w:rPr>
          <w:t>bstract</w:t>
        </w:r>
      </w:ins>
      <w:ins w:id="52" w:author="Stewart, Taylor Robert" w:date="2015-01-14T11:27:00Z">
        <w:r w:rsidR="00744149" w:rsidRPr="00081B54">
          <w:rPr>
            <w:i w:val="0"/>
          </w:rPr>
          <w:t>.</w:t>
        </w:r>
      </w:ins>
      <w:ins w:id="53" w:author="Stewart, Taylor Robert" w:date="2015-01-14T14:04:00Z">
        <w:r w:rsidR="00C2460F" w:rsidRPr="00081B54">
          <w:rPr>
            <w:i w:val="0"/>
          </w:rPr>
          <w:t xml:space="preserve"> </w:t>
        </w:r>
      </w:ins>
      <w:ins w:id="54" w:author="Stewart, Taylor Robert" w:date="2015-01-14T11:27:00Z">
        <w:r w:rsidR="00744149" w:rsidRPr="00081B54">
          <w:rPr>
            <w:i w:val="0"/>
          </w:rPr>
          <w:t xml:space="preserve">- </w:t>
        </w:r>
      </w:ins>
      <w:ins w:id="55" w:author="Taylor Stewart" w:date="2015-01-13T19:25:00Z">
        <w:del w:id="56" w:author="Stewart, Taylor Robert" w:date="2015-01-14T11:21:00Z">
          <w:r w:rsidR="00A93889" w:rsidRPr="00081B54" w:rsidDel="00744149">
            <w:rPr>
              <w:rPrChange w:id="57" w:author="Stewart, Taylor Robert" w:date="2015-01-14T11:27:00Z">
                <w:rPr>
                  <w:vertAlign w:val="superscript"/>
                </w:rPr>
              </w:rPrChange>
            </w:rPr>
            <w:delText>1</w:delText>
          </w:r>
        </w:del>
      </w:ins>
      <w:del w:id="58" w:author="Stewart, Taylor Robert" w:date="2015-01-14T11:24:00Z">
        <w:r w:rsidR="00790D25" w:rsidRPr="00081B54" w:rsidDel="00744149">
          <w:rPr>
            <w:rPrChange w:id="59" w:author="Stewart, Taylor Robert" w:date="2015-01-14T11:27:00Z">
              <w:rPr>
                <w:vertAlign w:val="superscript"/>
              </w:rPr>
            </w:rPrChange>
          </w:rPr>
          <w:delText>a</w:delText>
        </w:r>
      </w:del>
      <w:del w:id="60" w:author="Stewart, Taylor Robert" w:date="2015-01-14T11:20:00Z">
        <w:r w:rsidR="00790D25" w:rsidRPr="00081B54" w:rsidDel="00744149">
          <w:rPr>
            <w:rPrChange w:id="61" w:author="Stewart, Taylor Robert" w:date="2015-01-14T11:27:00Z">
              <w:rPr>
                <w:vertAlign w:val="subscript"/>
              </w:rPr>
            </w:rPrChange>
          </w:rPr>
          <w:delText xml:space="preserve">, </w:delText>
        </w:r>
      </w:del>
      <w:del w:id="62" w:author="Stewart, Taylor Robert" w:date="2015-01-14T11:24:00Z">
        <w:r w:rsidR="00790D25" w:rsidRPr="00081B54" w:rsidDel="00744149">
          <w:rPr>
            <w:rPrChange w:id="63" w:author="Stewart, Taylor Robert" w:date="2015-01-14T11:27:00Z">
              <w:rPr/>
            </w:rPrChange>
          </w:rPr>
          <w:delText>Derek H. Ogle*,</w:delText>
        </w:r>
      </w:del>
      <w:ins w:id="64" w:author="Taylor Stewart" w:date="2015-01-13T19:23:00Z">
        <w:del w:id="65" w:author="Stewart, Taylor Robert" w:date="2015-01-14T11:24:00Z">
          <w:r w:rsidR="00A93889" w:rsidRPr="00081B54" w:rsidDel="00744149">
            <w:rPr>
              <w:rPrChange w:id="66" w:author="Stewart, Taylor Robert" w:date="2015-01-14T11:27:00Z">
                <w:rPr>
                  <w:vertAlign w:val="superscript"/>
                </w:rPr>
              </w:rPrChange>
            </w:rPr>
            <w:delText>1</w:delText>
          </w:r>
        </w:del>
      </w:ins>
      <w:ins w:id="67" w:author="Taylor Stewart" w:date="2015-01-13T19:26:00Z">
        <w:del w:id="68" w:author="Stewart, Taylor Robert" w:date="2015-01-14T11:24:00Z">
          <w:r w:rsidR="00A93889" w:rsidRPr="00081B54" w:rsidDel="00744149">
            <w:rPr>
              <w:rPrChange w:id="69" w:author="Stewart, Taylor Robert" w:date="2015-01-14T11:27:00Z">
                <w:rPr>
                  <w:vertAlign w:val="superscript"/>
                </w:rPr>
              </w:rPrChange>
            </w:rPr>
            <w:delText>,3</w:delText>
          </w:r>
        </w:del>
      </w:ins>
      <w:del w:id="70" w:author="Stewart, Taylor Robert" w:date="2015-01-14T11:24:00Z">
        <w:r w:rsidR="00790D25" w:rsidRPr="00081B54" w:rsidDel="00744149">
          <w:rPr>
            <w:rPrChange w:id="71" w:author="Stewart, Taylor Robert" w:date="2015-01-14T11:27:00Z">
              <w:rPr>
                <w:vertAlign w:val="superscript"/>
              </w:rPr>
            </w:rPrChange>
          </w:rPr>
          <w:delText>a</w:delText>
        </w:r>
        <w:r w:rsidR="00730A2F" w:rsidRPr="00081B54" w:rsidDel="00744149">
          <w:rPr>
            <w:rPrChange w:id="72" w:author="Stewart, Taylor Robert" w:date="2015-01-14T11:27:00Z">
              <w:rPr/>
            </w:rPrChange>
          </w:rPr>
          <w:delText xml:space="preserve">, </w:delText>
        </w:r>
        <w:r w:rsidR="008555E7" w:rsidRPr="00081B54" w:rsidDel="00744149">
          <w:rPr>
            <w:rPrChange w:id="73" w:author="Stewart, Taylor Robert" w:date="2015-01-14T11:27:00Z">
              <w:rPr/>
            </w:rPrChange>
          </w:rPr>
          <w:delText>Owen T. Gorman</w:delText>
        </w:r>
      </w:del>
      <w:ins w:id="74" w:author="Taylor Stewart" w:date="2015-01-13T19:23:00Z">
        <w:del w:id="75" w:author="Stewart, Taylor Robert" w:date="2015-01-14T11:24:00Z">
          <w:r w:rsidR="00A93889" w:rsidRPr="00081B54" w:rsidDel="00744149">
            <w:rPr>
              <w:rPrChange w:id="76" w:author="Stewart, Taylor Robert" w:date="2015-01-14T11:27:00Z">
                <w:rPr>
                  <w:vertAlign w:val="superscript"/>
                </w:rPr>
              </w:rPrChange>
            </w:rPr>
            <w:delText>2</w:delText>
          </w:r>
        </w:del>
      </w:ins>
      <w:del w:id="77" w:author="Stewart, Taylor Robert" w:date="2015-01-14T11:24:00Z">
        <w:r w:rsidR="008555E7" w:rsidRPr="00081B54" w:rsidDel="00744149">
          <w:rPr>
            <w:rPrChange w:id="78" w:author="Stewart, Taylor Robert" w:date="2015-01-14T11:27:00Z">
              <w:rPr>
                <w:vertAlign w:val="superscript"/>
              </w:rPr>
            </w:rPrChange>
          </w:rPr>
          <w:delText xml:space="preserve">b, </w:delText>
        </w:r>
      </w:del>
      <w:ins w:id="79" w:author="Taylor Stewart" w:date="2015-01-13T19:25:00Z">
        <w:del w:id="80" w:author="Stewart, Taylor Robert" w:date="2015-01-14T11:24:00Z">
          <w:r w:rsidR="00A93889" w:rsidRPr="00081B54" w:rsidDel="00744149">
            <w:rPr>
              <w:rPrChange w:id="81" w:author="Stewart, Taylor Robert" w:date="2015-01-14T11:27:00Z">
                <w:rPr/>
              </w:rPrChange>
            </w:rPr>
            <w:delText xml:space="preserve">and </w:delText>
          </w:r>
        </w:del>
      </w:ins>
      <w:del w:id="82" w:author="Stewart, Taylor Robert" w:date="2015-01-14T11:24:00Z">
        <w:r w:rsidR="00790D25" w:rsidRPr="00081B54" w:rsidDel="00744149">
          <w:rPr>
            <w:rPrChange w:id="83" w:author="Stewart, Taylor Robert" w:date="2015-01-14T11:27:00Z">
              <w:rPr/>
            </w:rPrChange>
          </w:rPr>
          <w:delText>Mark R. Vinso</w:delText>
        </w:r>
        <w:r w:rsidR="00730A2F" w:rsidRPr="00081B54" w:rsidDel="00744149">
          <w:rPr>
            <w:rPrChange w:id="84" w:author="Stewart, Taylor Robert" w:date="2015-01-14T11:27:00Z">
              <w:rPr/>
            </w:rPrChange>
          </w:rPr>
          <w:delText>n</w:delText>
        </w:r>
      </w:del>
      <w:ins w:id="85" w:author="Taylor Stewart" w:date="2015-01-13T19:23:00Z">
        <w:del w:id="86" w:author="Stewart, Taylor Robert" w:date="2015-01-14T11:24:00Z">
          <w:r w:rsidR="00A93889" w:rsidRPr="00081B54" w:rsidDel="00744149">
            <w:rPr>
              <w:rPrChange w:id="87" w:author="Stewart, Taylor Robert" w:date="2015-01-14T11:27:00Z">
                <w:rPr>
                  <w:vertAlign w:val="superscript"/>
                </w:rPr>
              </w:rPrChange>
            </w:rPr>
            <w:delText>2</w:delText>
          </w:r>
        </w:del>
      </w:ins>
      <w:del w:id="88" w:author="Stewart, Taylor Robert" w:date="2015-01-14T11:24:00Z">
        <w:r w:rsidR="00730A2F" w:rsidRPr="00081B54" w:rsidDel="00744149">
          <w:rPr>
            <w:rPrChange w:id="89" w:author="Stewart, Taylor Robert" w:date="2015-01-14T11:27:00Z">
              <w:rPr>
                <w:vertAlign w:val="superscript"/>
              </w:rPr>
            </w:rPrChange>
          </w:rPr>
          <w:delText>b</w:delText>
        </w:r>
      </w:del>
    </w:p>
    <w:p w14:paraId="47170D9F" w14:textId="393159E5" w:rsidR="00A93889" w:rsidRPr="00081B54" w:rsidDel="00744149" w:rsidRDefault="00A93889">
      <w:pPr>
        <w:pStyle w:val="Affiliation"/>
        <w:spacing w:before="360" w:line="480" w:lineRule="auto"/>
        <w:ind w:firstLine="720"/>
        <w:rPr>
          <w:ins w:id="90" w:author="Taylor Stewart" w:date="2015-01-13T19:24:00Z"/>
          <w:del w:id="91" w:author="Stewart, Taylor Robert" w:date="2015-01-14T11:24:00Z"/>
          <w:i w:val="0"/>
          <w:rPrChange w:id="92" w:author="Stewart, Taylor Robert" w:date="2015-01-14T11:27:00Z">
            <w:rPr>
              <w:ins w:id="93" w:author="Taylor Stewart" w:date="2015-01-13T19:24:00Z"/>
              <w:del w:id="94" w:author="Stewart, Taylor Robert" w:date="2015-01-14T11:24:00Z"/>
              <w:i/>
            </w:rPr>
          </w:rPrChange>
        </w:rPr>
        <w:pPrChange w:id="95" w:author="Stewart, Taylor Robert" w:date="2015-01-14T11:28:00Z">
          <w:pPr>
            <w:pStyle w:val="Authornames"/>
            <w:spacing w:line="480" w:lineRule="auto"/>
          </w:pPr>
        </w:pPrChange>
      </w:pPr>
      <w:ins w:id="96" w:author="Taylor Stewart" w:date="2015-01-13T19:24:00Z">
        <w:del w:id="97" w:author="Stewart, Taylor Robert" w:date="2015-01-14T11:24:00Z">
          <w:r w:rsidRPr="00081B54" w:rsidDel="00744149">
            <w:rPr>
              <w:i w:val="0"/>
              <w:rPrChange w:id="98" w:author="Stewart, Taylor Robert" w:date="2015-01-14T11:27:00Z">
                <w:rPr>
                  <w:i/>
                  <w:vertAlign w:val="superscript"/>
                </w:rPr>
              </w:rPrChange>
            </w:rPr>
            <w:delText>1</w:delText>
          </w:r>
        </w:del>
      </w:ins>
      <w:del w:id="99" w:author="Stewart, Taylor Robert" w:date="2015-01-14T11:24:00Z">
        <w:r w:rsidR="00790D25" w:rsidRPr="00081B54" w:rsidDel="00744149">
          <w:rPr>
            <w:i w:val="0"/>
            <w:rPrChange w:id="100" w:author="Stewart, Taylor Robert" w:date="2015-01-14T11:27:00Z">
              <w:rPr>
                <w:i/>
                <w:vertAlign w:val="superscript"/>
              </w:rPr>
            </w:rPrChange>
          </w:rPr>
          <w:delText xml:space="preserve">aNorthland College, </w:delText>
        </w:r>
      </w:del>
      <w:ins w:id="101" w:author="Taylor Stewart" w:date="2015-01-13T19:28:00Z">
        <w:del w:id="102" w:author="Stewart, Taylor Robert" w:date="2015-01-14T11:24:00Z">
          <w:r w:rsidRPr="00081B54" w:rsidDel="00744149">
            <w:rPr>
              <w:i w:val="0"/>
              <w:rPrChange w:id="103" w:author="Stewart, Taylor Robert" w:date="2015-01-14T11:27:00Z">
                <w:rPr>
                  <w:i/>
                </w:rPr>
              </w:rPrChange>
            </w:rPr>
            <w:delText xml:space="preserve">1411 Ellis Ave, </w:delText>
          </w:r>
        </w:del>
      </w:ins>
      <w:del w:id="104" w:author="Stewart, Taylor Robert" w:date="2015-01-14T11:24:00Z">
        <w:r w:rsidR="00790D25" w:rsidRPr="00081B54" w:rsidDel="00744149">
          <w:rPr>
            <w:i w:val="0"/>
            <w:rPrChange w:id="105" w:author="Stewart, Taylor Robert" w:date="2015-01-14T11:27:00Z">
              <w:rPr>
                <w:i/>
              </w:rPr>
            </w:rPrChange>
          </w:rPr>
          <w:delText>Ashland, W</w:delText>
        </w:r>
      </w:del>
      <w:ins w:id="106" w:author="Taylor Stewart" w:date="2015-01-13T19:17:00Z">
        <w:del w:id="107" w:author="Stewart, Taylor Robert" w:date="2015-01-14T11:24:00Z">
          <w:r w:rsidRPr="00081B54" w:rsidDel="00744149">
            <w:rPr>
              <w:i w:val="0"/>
              <w:rPrChange w:id="108" w:author="Stewart, Taylor Robert" w:date="2015-01-14T11:27:00Z">
                <w:rPr>
                  <w:i/>
                </w:rPr>
              </w:rPrChange>
            </w:rPr>
            <w:delText>isconsin</w:delText>
          </w:r>
        </w:del>
      </w:ins>
      <w:del w:id="109" w:author="Stewart, Taylor Robert" w:date="2015-01-14T11:24:00Z">
        <w:r w:rsidR="00790D25" w:rsidRPr="00081B54" w:rsidDel="00744149">
          <w:rPr>
            <w:i w:val="0"/>
            <w:rPrChange w:id="110" w:author="Stewart, Taylor Robert" w:date="2015-01-14T11:27:00Z">
              <w:rPr>
                <w:i/>
              </w:rPr>
            </w:rPrChange>
          </w:rPr>
          <w:delText>I  54806, U</w:delText>
        </w:r>
      </w:del>
      <w:ins w:id="111" w:author="Taylor Stewart" w:date="2015-01-13T19:27:00Z">
        <w:del w:id="112" w:author="Stewart, Taylor Robert" w:date="2015-01-14T11:24:00Z">
          <w:r w:rsidRPr="00081B54" w:rsidDel="00744149">
            <w:rPr>
              <w:i w:val="0"/>
              <w:rPrChange w:id="113" w:author="Stewart, Taylor Robert" w:date="2015-01-14T11:27:00Z">
                <w:rPr>
                  <w:i/>
                </w:rPr>
              </w:rPrChange>
            </w:rPr>
            <w:delText>.</w:delText>
          </w:r>
        </w:del>
      </w:ins>
      <w:del w:id="114" w:author="Stewart, Taylor Robert" w:date="2015-01-14T11:24:00Z">
        <w:r w:rsidR="00790D25" w:rsidRPr="00081B54" w:rsidDel="00744149">
          <w:rPr>
            <w:i w:val="0"/>
            <w:rPrChange w:id="115" w:author="Stewart, Taylor Robert" w:date="2015-01-14T11:27:00Z">
              <w:rPr>
                <w:i/>
              </w:rPr>
            </w:rPrChange>
          </w:rPr>
          <w:delText>S</w:delText>
        </w:r>
      </w:del>
      <w:ins w:id="116" w:author="Taylor Stewart" w:date="2015-01-13T19:27:00Z">
        <w:del w:id="117" w:author="Stewart, Taylor Robert" w:date="2015-01-14T11:24:00Z">
          <w:r w:rsidRPr="00081B54" w:rsidDel="00744149">
            <w:rPr>
              <w:i w:val="0"/>
              <w:rPrChange w:id="118" w:author="Stewart, Taylor Robert" w:date="2015-01-14T11:27:00Z">
                <w:rPr>
                  <w:i/>
                </w:rPr>
              </w:rPrChange>
            </w:rPr>
            <w:delText>.</w:delText>
          </w:r>
        </w:del>
      </w:ins>
      <w:del w:id="119" w:author="Stewart, Taylor Robert" w:date="2015-01-14T11:24:00Z">
        <w:r w:rsidR="00790D25" w:rsidRPr="00081B54" w:rsidDel="00744149">
          <w:rPr>
            <w:i w:val="0"/>
            <w:rPrChange w:id="120" w:author="Stewart, Taylor Robert" w:date="2015-01-14T11:27:00Z">
              <w:rPr>
                <w:i/>
              </w:rPr>
            </w:rPrChange>
          </w:rPr>
          <w:delText>A</w:delText>
        </w:r>
      </w:del>
      <w:ins w:id="121" w:author="Taylor Stewart" w:date="2015-01-13T19:27:00Z">
        <w:del w:id="122" w:author="Stewart, Taylor Robert" w:date="2015-01-14T11:24:00Z">
          <w:r w:rsidRPr="00081B54" w:rsidDel="00744149">
            <w:rPr>
              <w:i w:val="0"/>
              <w:rPrChange w:id="123" w:author="Stewart, Taylor Robert" w:date="2015-01-14T11:27:00Z">
                <w:rPr>
                  <w:i/>
                </w:rPr>
              </w:rPrChange>
            </w:rPr>
            <w:delText>.</w:delText>
          </w:r>
        </w:del>
      </w:ins>
      <w:del w:id="124" w:author="Stewart, Taylor Robert" w:date="2015-01-14T11:24:00Z">
        <w:r w:rsidR="00790D25" w:rsidRPr="00081B54" w:rsidDel="00744149">
          <w:rPr>
            <w:i w:val="0"/>
            <w:rPrChange w:id="125" w:author="Stewart, Taylor Robert" w:date="2015-01-14T11:27:00Z">
              <w:rPr>
                <w:i/>
              </w:rPr>
            </w:rPrChange>
          </w:rPr>
          <w:delText xml:space="preserve">; </w:delText>
        </w:r>
      </w:del>
    </w:p>
    <w:p w14:paraId="42E53E96" w14:textId="721CE596" w:rsidR="00790D25" w:rsidRPr="00081B54" w:rsidDel="00744149" w:rsidRDefault="00A93889">
      <w:pPr>
        <w:pStyle w:val="Affiliation"/>
        <w:spacing w:before="360" w:line="480" w:lineRule="auto"/>
        <w:ind w:firstLine="720"/>
        <w:rPr>
          <w:del w:id="126" w:author="Stewart, Taylor Robert" w:date="2015-01-14T11:24:00Z"/>
          <w:i w:val="0"/>
          <w:rPrChange w:id="127" w:author="Stewart, Taylor Robert" w:date="2015-01-14T11:27:00Z">
            <w:rPr>
              <w:del w:id="128" w:author="Stewart, Taylor Robert" w:date="2015-01-14T11:24:00Z"/>
              <w:i/>
            </w:rPr>
          </w:rPrChange>
        </w:rPr>
        <w:pPrChange w:id="129" w:author="Stewart, Taylor Robert" w:date="2015-01-14T11:28:00Z">
          <w:pPr>
            <w:pStyle w:val="Authornames"/>
            <w:spacing w:line="480" w:lineRule="auto"/>
          </w:pPr>
        </w:pPrChange>
      </w:pPr>
      <w:ins w:id="130" w:author="Taylor Stewart" w:date="2015-01-13T19:24:00Z">
        <w:del w:id="131" w:author="Stewart, Taylor Robert" w:date="2015-01-14T11:24:00Z">
          <w:r w:rsidRPr="00081B54" w:rsidDel="00744149">
            <w:rPr>
              <w:i w:val="0"/>
              <w:rPrChange w:id="132" w:author="Stewart, Taylor Robert" w:date="2015-01-14T11:27:00Z">
                <w:rPr>
                  <w:i/>
                  <w:vertAlign w:val="superscript"/>
                </w:rPr>
              </w:rPrChange>
            </w:rPr>
            <w:delText>2</w:delText>
          </w:r>
        </w:del>
      </w:ins>
      <w:del w:id="133" w:author="Stewart, Taylor Robert" w:date="2015-01-14T11:24:00Z">
        <w:r w:rsidR="00790D25" w:rsidRPr="00081B54" w:rsidDel="00744149">
          <w:rPr>
            <w:i w:val="0"/>
            <w:rPrChange w:id="134" w:author="Stewart, Taylor Robert" w:date="2015-01-14T11:27:00Z">
              <w:rPr>
                <w:i/>
                <w:vertAlign w:val="superscript"/>
              </w:rPr>
            </w:rPrChange>
          </w:rPr>
          <w:delText>bU. S. Geological Survey, Great Lakes Science Center, Lake Superior Biological Station</w:delText>
        </w:r>
        <w:bookmarkStart w:id="135" w:name="Contact"/>
        <w:r w:rsidR="00790D25" w:rsidRPr="00081B54" w:rsidDel="00744149">
          <w:rPr>
            <w:i w:val="0"/>
            <w:rPrChange w:id="136" w:author="Stewart, Taylor Robert" w:date="2015-01-14T11:27:00Z">
              <w:rPr>
                <w:i/>
              </w:rPr>
            </w:rPrChange>
          </w:rPr>
          <w:delText xml:space="preserve">, </w:delText>
        </w:r>
      </w:del>
      <w:ins w:id="137" w:author="Taylor Stewart" w:date="2015-01-13T19:28:00Z">
        <w:del w:id="138" w:author="Stewart, Taylor Robert" w:date="2015-01-14T11:24:00Z">
          <w:r w:rsidRPr="00081B54" w:rsidDel="00744149">
            <w:rPr>
              <w:i w:val="0"/>
              <w:rPrChange w:id="139" w:author="Stewart, Taylor Robert" w:date="2015-01-14T11:27:00Z">
                <w:rPr>
                  <w:i/>
                </w:rPr>
              </w:rPrChange>
            </w:rPr>
            <w:delText xml:space="preserve">2800 Lake Shore Dr E, </w:delText>
          </w:r>
        </w:del>
      </w:ins>
      <w:del w:id="140" w:author="Stewart, Taylor Robert" w:date="2015-01-14T11:24:00Z">
        <w:r w:rsidR="00790D25" w:rsidRPr="00081B54" w:rsidDel="00744149">
          <w:rPr>
            <w:i w:val="0"/>
            <w:rPrChange w:id="141" w:author="Stewart, Taylor Robert" w:date="2015-01-14T11:27:00Z">
              <w:rPr>
                <w:i/>
              </w:rPr>
            </w:rPrChange>
          </w:rPr>
          <w:delText>Ashland, W</w:delText>
        </w:r>
      </w:del>
      <w:ins w:id="142" w:author="Taylor Stewart" w:date="2015-01-13T19:17:00Z">
        <w:del w:id="143" w:author="Stewart, Taylor Robert" w:date="2015-01-14T11:24:00Z">
          <w:r w:rsidRPr="00081B54" w:rsidDel="00744149">
            <w:rPr>
              <w:i w:val="0"/>
              <w:rPrChange w:id="144" w:author="Stewart, Taylor Robert" w:date="2015-01-14T11:27:00Z">
                <w:rPr>
                  <w:i/>
                </w:rPr>
              </w:rPrChange>
            </w:rPr>
            <w:delText>isconsin</w:delText>
          </w:r>
        </w:del>
      </w:ins>
      <w:del w:id="145" w:author="Stewart, Taylor Robert" w:date="2015-01-14T11:24:00Z">
        <w:r w:rsidR="00790D25" w:rsidRPr="00081B54" w:rsidDel="00744149">
          <w:rPr>
            <w:i w:val="0"/>
            <w:rPrChange w:id="146" w:author="Stewart, Taylor Robert" w:date="2015-01-14T11:27:00Z">
              <w:rPr>
                <w:i/>
              </w:rPr>
            </w:rPrChange>
          </w:rPr>
          <w:delText>I  54806, U</w:delText>
        </w:r>
      </w:del>
      <w:ins w:id="147" w:author="Taylor Stewart" w:date="2015-01-13T19:27:00Z">
        <w:del w:id="148" w:author="Stewart, Taylor Robert" w:date="2015-01-14T11:24:00Z">
          <w:r w:rsidRPr="00081B54" w:rsidDel="00744149">
            <w:rPr>
              <w:i w:val="0"/>
              <w:rPrChange w:id="149" w:author="Stewart, Taylor Robert" w:date="2015-01-14T11:27:00Z">
                <w:rPr>
                  <w:i/>
                </w:rPr>
              </w:rPrChange>
            </w:rPr>
            <w:delText>.</w:delText>
          </w:r>
        </w:del>
      </w:ins>
      <w:del w:id="150" w:author="Stewart, Taylor Robert" w:date="2015-01-14T11:24:00Z">
        <w:r w:rsidR="00790D25" w:rsidRPr="00081B54" w:rsidDel="00744149">
          <w:rPr>
            <w:i w:val="0"/>
            <w:rPrChange w:id="151" w:author="Stewart, Taylor Robert" w:date="2015-01-14T11:27:00Z">
              <w:rPr>
                <w:i/>
              </w:rPr>
            </w:rPrChange>
          </w:rPr>
          <w:delText>S</w:delText>
        </w:r>
      </w:del>
      <w:ins w:id="152" w:author="Taylor Stewart" w:date="2015-01-13T19:27:00Z">
        <w:del w:id="153" w:author="Stewart, Taylor Robert" w:date="2015-01-14T11:24:00Z">
          <w:r w:rsidRPr="00081B54" w:rsidDel="00744149">
            <w:rPr>
              <w:i w:val="0"/>
              <w:rPrChange w:id="154" w:author="Stewart, Taylor Robert" w:date="2015-01-14T11:27:00Z">
                <w:rPr>
                  <w:i/>
                </w:rPr>
              </w:rPrChange>
            </w:rPr>
            <w:delText>.</w:delText>
          </w:r>
        </w:del>
      </w:ins>
      <w:del w:id="155" w:author="Stewart, Taylor Robert" w:date="2015-01-14T11:24:00Z">
        <w:r w:rsidR="00790D25" w:rsidRPr="00081B54" w:rsidDel="00744149">
          <w:rPr>
            <w:i w:val="0"/>
            <w:rPrChange w:id="156" w:author="Stewart, Taylor Robert" w:date="2015-01-14T11:27:00Z">
              <w:rPr>
                <w:i/>
              </w:rPr>
            </w:rPrChange>
          </w:rPr>
          <w:delText>A</w:delText>
        </w:r>
      </w:del>
      <w:bookmarkEnd w:id="135"/>
      <w:ins w:id="157" w:author="Taylor Stewart" w:date="2015-01-13T19:27:00Z">
        <w:del w:id="158" w:author="Stewart, Taylor Robert" w:date="2015-01-14T11:24:00Z">
          <w:r w:rsidRPr="00081B54" w:rsidDel="00744149">
            <w:rPr>
              <w:i w:val="0"/>
              <w:rPrChange w:id="159" w:author="Stewart, Taylor Robert" w:date="2015-01-14T11:27:00Z">
                <w:rPr>
                  <w:i/>
                </w:rPr>
              </w:rPrChange>
            </w:rPr>
            <w:delText>.</w:delText>
          </w:r>
        </w:del>
      </w:ins>
    </w:p>
    <w:p w14:paraId="6F9ECB6B" w14:textId="1606F60F" w:rsidR="00790D25" w:rsidRPr="00081B54" w:rsidDel="00744149" w:rsidRDefault="00A93889">
      <w:pPr>
        <w:pStyle w:val="Affiliation"/>
        <w:spacing w:before="360" w:line="480" w:lineRule="auto"/>
        <w:ind w:firstLine="720"/>
        <w:rPr>
          <w:del w:id="160" w:author="Stewart, Taylor Robert" w:date="2015-01-14T11:24:00Z"/>
          <w:i w:val="0"/>
          <w:rPrChange w:id="161" w:author="Stewart, Taylor Robert" w:date="2015-01-14T11:27:00Z">
            <w:rPr>
              <w:del w:id="162" w:author="Stewart, Taylor Robert" w:date="2015-01-14T11:24:00Z"/>
            </w:rPr>
          </w:rPrChange>
        </w:rPr>
        <w:pPrChange w:id="163" w:author="Stewart, Taylor Robert" w:date="2015-01-14T11:28:00Z">
          <w:pPr>
            <w:pStyle w:val="Affiliation"/>
            <w:spacing w:line="480" w:lineRule="auto"/>
          </w:pPr>
        </w:pPrChange>
      </w:pPr>
      <w:ins w:id="164" w:author="Taylor Stewart" w:date="2015-01-13T19:26:00Z">
        <w:del w:id="165" w:author="Stewart, Taylor Robert" w:date="2015-01-14T11:24:00Z">
          <w:r w:rsidRPr="00081B54" w:rsidDel="00744149">
            <w:rPr>
              <w:rPrChange w:id="166" w:author="Stewart, Taylor Robert" w:date="2015-01-14T11:27:00Z">
                <w:rPr>
                  <w:vertAlign w:val="superscript"/>
                </w:rPr>
              </w:rPrChange>
            </w:rPr>
            <w:delText>3</w:delText>
          </w:r>
        </w:del>
      </w:ins>
      <w:del w:id="167" w:author="Stewart, Taylor Robert" w:date="2015-01-14T11:24:00Z">
        <w:r w:rsidR="00790D25" w:rsidRPr="00081B54" w:rsidDel="00744149">
          <w:delText>*Corresponding author.</w:delText>
        </w:r>
      </w:del>
      <w:ins w:id="168" w:author="Taylor Stewart" w:date="2015-01-13T19:30:00Z">
        <w:del w:id="169" w:author="Stewart, Taylor Robert" w:date="2015-01-14T11:24:00Z">
          <w:r w:rsidRPr="00081B54" w:rsidDel="00744149">
            <w:delText>: e</w:delText>
          </w:r>
        </w:del>
      </w:ins>
      <w:del w:id="170" w:author="Stewart, Taylor Robert" w:date="2015-01-14T11:24:00Z">
        <w:r w:rsidR="00790D25" w:rsidRPr="00081B54" w:rsidDel="00744149">
          <w:delText xml:space="preserve"> Email: dogle@northland.edu</w:delText>
        </w:r>
      </w:del>
    </w:p>
    <w:p w14:paraId="6F3FDD55" w14:textId="488B4A59" w:rsidR="0002010E" w:rsidRPr="003A25A5" w:rsidDel="00744149" w:rsidRDefault="0002010E">
      <w:pPr>
        <w:pStyle w:val="Affiliation"/>
        <w:spacing w:before="360" w:line="480" w:lineRule="auto"/>
        <w:ind w:firstLine="720"/>
        <w:rPr>
          <w:del w:id="171" w:author="Stewart, Taylor Robert" w:date="2015-01-14T11:24:00Z"/>
        </w:rPr>
        <w:pPrChange w:id="172" w:author="Stewart, Taylor Robert" w:date="2015-01-14T11:28:00Z">
          <w:pPr>
            <w:spacing w:after="0" w:line="480" w:lineRule="auto"/>
          </w:pPr>
        </w:pPrChange>
      </w:pPr>
    </w:p>
    <w:p w14:paraId="2F3A9F90" w14:textId="65020C9D" w:rsidR="00892D97" w:rsidRPr="00F4049B" w:rsidDel="00744149" w:rsidRDefault="00892D97">
      <w:pPr>
        <w:pStyle w:val="Affiliation"/>
        <w:spacing w:before="360" w:line="480" w:lineRule="auto"/>
        <w:ind w:firstLine="720"/>
        <w:rPr>
          <w:del w:id="173" w:author="Stewart, Taylor Robert" w:date="2015-01-14T11:26:00Z"/>
          <w:b/>
        </w:rPr>
        <w:pPrChange w:id="174" w:author="Stewart, Taylor Robert" w:date="2015-01-14T11:28:00Z">
          <w:pPr>
            <w:spacing w:after="0" w:line="480" w:lineRule="auto"/>
          </w:pPr>
        </w:pPrChange>
      </w:pPr>
      <w:del w:id="175" w:author="Stewart, Taylor Robert" w:date="2015-01-14T11:26:00Z">
        <w:r w:rsidRPr="003A25A5" w:rsidDel="00744149">
          <w:rPr>
            <w:b/>
          </w:rPr>
          <w:delText>Abstract</w:delText>
        </w:r>
      </w:del>
    </w:p>
    <w:p w14:paraId="399D36CC" w14:textId="584A34E7" w:rsidR="00B11FAE" w:rsidRPr="00081B54" w:rsidDel="00744149" w:rsidRDefault="0002010E">
      <w:pPr>
        <w:pStyle w:val="Affiliation"/>
        <w:spacing w:before="360" w:line="480" w:lineRule="auto"/>
        <w:ind w:firstLine="720"/>
        <w:rPr>
          <w:del w:id="176" w:author="Stewart, Taylor Robert" w:date="2015-01-14T11:28:00Z"/>
          <w:rPrChange w:id="177" w:author="Stewart, Taylor Robert" w:date="2015-01-14T11:27:00Z">
            <w:rPr>
              <w:del w:id="178" w:author="Stewart, Taylor Robert" w:date="2015-01-14T11:28:00Z"/>
              <w:rFonts w:ascii="Times New Roman" w:hAnsi="Times New Roman" w:cs="Times New Roman"/>
              <w:sz w:val="24"/>
              <w:szCs w:val="24"/>
            </w:rPr>
          </w:rPrChange>
        </w:rPr>
        <w:pPrChange w:id="179" w:author="Stewart, Taylor Robert" w:date="2015-01-14T11:28:00Z">
          <w:pPr>
            <w:spacing w:after="0" w:line="480" w:lineRule="auto"/>
          </w:pPr>
        </w:pPrChange>
      </w:pPr>
      <w:r w:rsidRPr="00F4049B">
        <w:t>Pygmy Whitefish (</w:t>
      </w:r>
      <w:r w:rsidRPr="00081B54">
        <w:rPr>
          <w:i w:val="0"/>
          <w:rPrChange w:id="180" w:author="Stewart, Taylor Robert" w:date="2015-01-14T11:27:00Z">
            <w:rPr>
              <w:rFonts w:ascii="Times New Roman" w:hAnsi="Times New Roman" w:cs="Times New Roman"/>
              <w:i/>
              <w:sz w:val="24"/>
              <w:szCs w:val="24"/>
            </w:rPr>
          </w:rPrChange>
        </w:rPr>
        <w:t>Prosopium coulterii</w:t>
      </w:r>
      <w:r w:rsidRPr="003A25A5">
        <w:t xml:space="preserve">) are a small, glacial relict species with a </w:t>
      </w:r>
      <w:proofErr w:type="spellStart"/>
      <w:r w:rsidRPr="003A25A5">
        <w:t>disjunct</w:t>
      </w:r>
      <w:proofErr w:type="spellEnd"/>
      <w:r w:rsidRPr="003A25A5">
        <w:t xml:space="preserve"> distribution in North America and Siberia.  In 2013, we collected Pygmy Whitefish at 28 stations from throughout Lake Superior. </w:t>
      </w:r>
      <w:r w:rsidR="001B597A" w:rsidRPr="00F4049B">
        <w:t xml:space="preserve"> </w:t>
      </w:r>
      <w:r w:rsidRPr="00F4049B">
        <w:t>The total length of all fish and the weight, sex, and maturity were re</w:t>
      </w:r>
      <w:r w:rsidR="001B597A" w:rsidRPr="00081B54">
        <w:rPr>
          <w:rPrChange w:id="181" w:author="Stewart, Taylor Robert" w:date="2015-01-14T11:27:00Z">
            <w:rPr>
              <w:rFonts w:ascii="Times New Roman" w:hAnsi="Times New Roman" w:cs="Times New Roman"/>
              <w:sz w:val="24"/>
              <w:szCs w:val="24"/>
            </w:rPr>
          </w:rPrChange>
        </w:rPr>
        <w:t xml:space="preserve">corded, and scales and </w:t>
      </w:r>
      <w:r w:rsidRPr="00081B54">
        <w:rPr>
          <w:rPrChange w:id="182" w:author="Stewart, Taylor Robert" w:date="2015-01-14T11:27:00Z">
            <w:rPr>
              <w:rFonts w:ascii="Times New Roman" w:hAnsi="Times New Roman" w:cs="Times New Roman"/>
              <w:sz w:val="24"/>
              <w:szCs w:val="24"/>
            </w:rPr>
          </w:rPrChange>
        </w:rPr>
        <w:t xml:space="preserve">otoliths were collected, from a subsample of fish.  We compared the precision of assessed ages between readers and between scales and otoliths, described growth for male and female Pygmy Whitefish, and </w:t>
      </w:r>
      <w:r w:rsidR="007260E2" w:rsidRPr="00081B54">
        <w:rPr>
          <w:rPrChange w:id="183" w:author="Stewart, Taylor Robert" w:date="2015-01-14T11:27:00Z">
            <w:rPr>
              <w:rFonts w:ascii="Times New Roman" w:hAnsi="Times New Roman" w:cs="Times New Roman"/>
              <w:sz w:val="24"/>
              <w:szCs w:val="24"/>
            </w:rPr>
          </w:rPrChange>
        </w:rPr>
        <w:t>report</w:t>
      </w:r>
      <w:r w:rsidR="00FA5AC3" w:rsidRPr="00081B54">
        <w:rPr>
          <w:rPrChange w:id="184" w:author="Stewart, Taylor Robert" w:date="2015-01-14T11:27:00Z">
            <w:rPr>
              <w:rFonts w:ascii="Times New Roman" w:hAnsi="Times New Roman" w:cs="Times New Roman"/>
              <w:sz w:val="24"/>
              <w:szCs w:val="24"/>
            </w:rPr>
          </w:rPrChange>
        </w:rPr>
        <w:t>ed</w:t>
      </w:r>
      <w:r w:rsidR="007260E2" w:rsidRPr="00081B54">
        <w:rPr>
          <w:rPrChange w:id="185" w:author="Stewart, Taylor Robert" w:date="2015-01-14T11:27:00Z">
            <w:rPr>
              <w:rFonts w:ascii="Times New Roman" w:hAnsi="Times New Roman" w:cs="Times New Roman"/>
              <w:sz w:val="24"/>
              <w:szCs w:val="24"/>
            </w:rPr>
          </w:rPrChange>
        </w:rPr>
        <w:t xml:space="preserve"> </w:t>
      </w:r>
      <w:r w:rsidRPr="00081B54">
        <w:rPr>
          <w:rPrChange w:id="186" w:author="Stewart, Taylor Robert" w:date="2015-01-14T11:27:00Z">
            <w:rPr>
              <w:rFonts w:ascii="Times New Roman" w:hAnsi="Times New Roman" w:cs="Times New Roman"/>
              <w:sz w:val="24"/>
              <w:szCs w:val="24"/>
            </w:rPr>
          </w:rPrChange>
        </w:rPr>
        <w:t xml:space="preserve">the first weight-length relationship for Pygmy Whitefish. </w:t>
      </w:r>
      <w:r w:rsidR="00B11FAE" w:rsidRPr="00081B54">
        <w:rPr>
          <w:rPrChange w:id="187" w:author="Stewart, Taylor Robert" w:date="2015-01-14T11:27:00Z">
            <w:rPr>
              <w:rFonts w:ascii="Times New Roman" w:hAnsi="Times New Roman" w:cs="Times New Roman"/>
              <w:sz w:val="24"/>
              <w:szCs w:val="24"/>
            </w:rPr>
          </w:rPrChange>
        </w:rPr>
        <w:t xml:space="preserve"> Age </w:t>
      </w:r>
      <w:r w:rsidR="007D113B" w:rsidRPr="00081B54">
        <w:rPr>
          <w:rPrChange w:id="188" w:author="Stewart, Taylor Robert" w:date="2015-01-14T11:27:00Z">
            <w:rPr>
              <w:rFonts w:ascii="Times New Roman" w:hAnsi="Times New Roman" w:cs="Times New Roman"/>
              <w:sz w:val="24"/>
              <w:szCs w:val="24"/>
            </w:rPr>
          </w:rPrChange>
        </w:rPr>
        <w:t xml:space="preserve">assessments </w:t>
      </w:r>
      <w:r w:rsidR="00B11FAE" w:rsidRPr="00081B54">
        <w:rPr>
          <w:rPrChange w:id="189" w:author="Stewart, Taylor Robert" w:date="2015-01-14T11:27:00Z">
            <w:rPr>
              <w:rFonts w:ascii="Times New Roman" w:hAnsi="Times New Roman" w:cs="Times New Roman"/>
              <w:sz w:val="24"/>
              <w:szCs w:val="24"/>
            </w:rPr>
          </w:rPrChange>
        </w:rPr>
        <w:t>from scales and ot</w:t>
      </w:r>
      <w:r w:rsidR="00054ECE" w:rsidRPr="00081B54">
        <w:rPr>
          <w:i w:val="0"/>
        </w:rPr>
        <w:t xml:space="preserve">oliths differed significantly (P </w:t>
      </w:r>
      <w:r w:rsidR="00B11FAE" w:rsidRPr="003A25A5">
        <w:t>&lt;</w:t>
      </w:r>
      <w:r w:rsidR="00054ECE" w:rsidRPr="00081B54">
        <w:rPr>
          <w:i w:val="0"/>
        </w:rPr>
        <w:t xml:space="preserve"> </w:t>
      </w:r>
      <w:r w:rsidR="00B11FAE" w:rsidRPr="003A25A5">
        <w:t xml:space="preserve">0.001), with otolith ages significantly greater </w:t>
      </w:r>
      <w:r w:rsidR="007260E2" w:rsidRPr="003A25A5">
        <w:t>for most ages after age-3</w:t>
      </w:r>
      <w:r w:rsidR="00D75DF6" w:rsidRPr="00F4049B">
        <w:t>.</w:t>
      </w:r>
      <w:r w:rsidRPr="00F4049B">
        <w:t xml:space="preserve">  </w:t>
      </w:r>
      <w:r w:rsidR="00B11FAE" w:rsidRPr="00081B54">
        <w:rPr>
          <w:rPrChange w:id="190" w:author="Stewart, Taylor Robert" w:date="2015-01-14T11:27:00Z">
            <w:rPr>
              <w:rFonts w:ascii="Times New Roman" w:hAnsi="Times New Roman" w:cs="Times New Roman"/>
              <w:sz w:val="24"/>
              <w:szCs w:val="24"/>
            </w:rPr>
          </w:rPrChange>
        </w:rPr>
        <w:t xml:space="preserve">Maximum otolith age was </w:t>
      </w:r>
      <w:r w:rsidR="00FA5AC3" w:rsidRPr="00081B54">
        <w:rPr>
          <w:rPrChange w:id="191" w:author="Stewart, Taylor Robert" w:date="2015-01-14T11:27:00Z">
            <w:rPr>
              <w:rFonts w:ascii="Times New Roman" w:hAnsi="Times New Roman" w:cs="Times New Roman"/>
              <w:sz w:val="24"/>
              <w:szCs w:val="24"/>
            </w:rPr>
          </w:rPrChange>
        </w:rPr>
        <w:t>nine</w:t>
      </w:r>
      <w:r w:rsidR="00B11FAE" w:rsidRPr="00081B54">
        <w:rPr>
          <w:rPrChange w:id="192" w:author="Stewart, Taylor Robert" w:date="2015-01-14T11:27:00Z">
            <w:rPr>
              <w:rFonts w:ascii="Times New Roman" w:hAnsi="Times New Roman" w:cs="Times New Roman"/>
              <w:sz w:val="24"/>
              <w:szCs w:val="24"/>
            </w:rPr>
          </w:rPrChange>
        </w:rPr>
        <w:t xml:space="preserve"> for females and </w:t>
      </w:r>
      <w:r w:rsidR="00FA5AC3" w:rsidRPr="00081B54">
        <w:rPr>
          <w:rPrChange w:id="193" w:author="Stewart, Taylor Robert" w:date="2015-01-14T11:27:00Z">
            <w:rPr>
              <w:rFonts w:ascii="Times New Roman" w:hAnsi="Times New Roman" w:cs="Times New Roman"/>
              <w:sz w:val="24"/>
              <w:szCs w:val="24"/>
            </w:rPr>
          </w:rPrChange>
        </w:rPr>
        <w:t>seven</w:t>
      </w:r>
      <w:r w:rsidR="00B11FAE" w:rsidRPr="00081B54">
        <w:rPr>
          <w:rPrChange w:id="194" w:author="Stewart, Taylor Robert" w:date="2015-01-14T11:27:00Z">
            <w:rPr>
              <w:rFonts w:ascii="Times New Roman" w:hAnsi="Times New Roman" w:cs="Times New Roman"/>
              <w:sz w:val="24"/>
              <w:szCs w:val="24"/>
            </w:rPr>
          </w:rPrChange>
        </w:rPr>
        <w:t xml:space="preserve"> for males</w:t>
      </w:r>
      <w:r w:rsidR="001B597A" w:rsidRPr="00081B54">
        <w:rPr>
          <w:rPrChange w:id="195" w:author="Stewart, Taylor Robert" w:date="2015-01-14T11:27:00Z">
            <w:rPr>
              <w:rFonts w:ascii="Times New Roman" w:hAnsi="Times New Roman" w:cs="Times New Roman"/>
              <w:sz w:val="24"/>
              <w:szCs w:val="24"/>
            </w:rPr>
          </w:rPrChange>
        </w:rPr>
        <w:t>,</w:t>
      </w:r>
      <w:r w:rsidRPr="00081B54">
        <w:rPr>
          <w:rPrChange w:id="196" w:author="Stewart, Taylor Robert" w:date="2015-01-14T11:27:00Z">
            <w:rPr>
              <w:rFonts w:ascii="Times New Roman" w:hAnsi="Times New Roman" w:cs="Times New Roman"/>
              <w:sz w:val="24"/>
              <w:szCs w:val="24"/>
            </w:rPr>
          </w:rPrChange>
        </w:rPr>
        <w:t xml:space="preserve"> which </w:t>
      </w:r>
      <w:r w:rsidR="007D113B" w:rsidRPr="00081B54">
        <w:rPr>
          <w:rPrChange w:id="197" w:author="Stewart, Taylor Robert" w:date="2015-01-14T11:27:00Z">
            <w:rPr>
              <w:rFonts w:ascii="Times New Roman" w:hAnsi="Times New Roman" w:cs="Times New Roman"/>
              <w:sz w:val="24"/>
              <w:szCs w:val="24"/>
            </w:rPr>
          </w:rPrChange>
        </w:rPr>
        <w:t xml:space="preserve">is </w:t>
      </w:r>
      <w:r w:rsidRPr="00081B54">
        <w:rPr>
          <w:rPrChange w:id="198" w:author="Stewart, Taylor Robert" w:date="2015-01-14T11:27:00Z">
            <w:rPr>
              <w:rFonts w:ascii="Times New Roman" w:hAnsi="Times New Roman" w:cs="Times New Roman"/>
              <w:sz w:val="24"/>
              <w:szCs w:val="24"/>
            </w:rPr>
          </w:rPrChange>
        </w:rPr>
        <w:t xml:space="preserve">older than </w:t>
      </w:r>
      <w:r w:rsidR="000A421B" w:rsidRPr="00081B54">
        <w:rPr>
          <w:rPrChange w:id="199" w:author="Stewart, Taylor Robert" w:date="2015-01-14T11:27:00Z">
            <w:rPr>
              <w:rFonts w:ascii="Times New Roman" w:hAnsi="Times New Roman" w:cs="Times New Roman"/>
              <w:sz w:val="24"/>
              <w:szCs w:val="24"/>
            </w:rPr>
          </w:rPrChange>
        </w:rPr>
        <w:t>previously</w:t>
      </w:r>
      <w:r w:rsidRPr="00081B54">
        <w:rPr>
          <w:rPrChange w:id="200" w:author="Stewart, Taylor Robert" w:date="2015-01-14T11:27:00Z">
            <w:rPr>
              <w:rFonts w:ascii="Times New Roman" w:hAnsi="Times New Roman" w:cs="Times New Roman"/>
              <w:sz w:val="24"/>
              <w:szCs w:val="24"/>
            </w:rPr>
          </w:rPrChange>
        </w:rPr>
        <w:t xml:space="preserve"> reported for </w:t>
      </w:r>
      <w:r w:rsidR="007D113B" w:rsidRPr="00081B54">
        <w:rPr>
          <w:rPrChange w:id="201" w:author="Stewart, Taylor Robert" w:date="2015-01-14T11:27:00Z">
            <w:rPr>
              <w:rFonts w:ascii="Times New Roman" w:hAnsi="Times New Roman" w:cs="Times New Roman"/>
              <w:sz w:val="24"/>
              <w:szCs w:val="24"/>
            </w:rPr>
          </w:rPrChange>
        </w:rPr>
        <w:t xml:space="preserve">Pygmy Whitefish from </w:t>
      </w:r>
      <w:r w:rsidRPr="00081B54">
        <w:rPr>
          <w:rPrChange w:id="202" w:author="Stewart, Taylor Robert" w:date="2015-01-14T11:27:00Z">
            <w:rPr>
              <w:rFonts w:ascii="Times New Roman" w:hAnsi="Times New Roman" w:cs="Times New Roman"/>
              <w:sz w:val="24"/>
              <w:szCs w:val="24"/>
            </w:rPr>
          </w:rPrChange>
        </w:rPr>
        <w:t>Lake Superior.  Growth was initially fast but slowed</w:t>
      </w:r>
      <w:r w:rsidR="00240916" w:rsidRPr="00081B54">
        <w:rPr>
          <w:rPrChange w:id="203" w:author="Stewart, Taylor Robert" w:date="2015-01-14T11:27:00Z">
            <w:rPr>
              <w:rFonts w:ascii="Times New Roman" w:hAnsi="Times New Roman" w:cs="Times New Roman"/>
              <w:sz w:val="24"/>
              <w:szCs w:val="24"/>
            </w:rPr>
          </w:rPrChange>
        </w:rPr>
        <w:t xml:space="preserve"> considerably</w:t>
      </w:r>
      <w:r w:rsidRPr="00081B54">
        <w:rPr>
          <w:rPrChange w:id="204" w:author="Stewart, Taylor Robert" w:date="2015-01-14T11:27:00Z">
            <w:rPr>
              <w:rFonts w:ascii="Times New Roman" w:hAnsi="Times New Roman" w:cs="Times New Roman"/>
              <w:sz w:val="24"/>
              <w:szCs w:val="24"/>
            </w:rPr>
          </w:rPrChange>
        </w:rPr>
        <w:t xml:space="preserve"> </w:t>
      </w:r>
      <w:r w:rsidR="00240916" w:rsidRPr="00081B54">
        <w:rPr>
          <w:rPrChange w:id="205" w:author="Stewart, Taylor Robert" w:date="2015-01-14T11:27:00Z">
            <w:rPr>
              <w:rFonts w:ascii="Times New Roman" w:hAnsi="Times New Roman" w:cs="Times New Roman"/>
              <w:sz w:val="24"/>
              <w:szCs w:val="24"/>
            </w:rPr>
          </w:rPrChange>
        </w:rPr>
        <w:t xml:space="preserve">after age-3 for males and age-4 for females, falling to 3-4 </w:t>
      </w:r>
      <w:r w:rsidRPr="00081B54">
        <w:rPr>
          <w:rPrChange w:id="206" w:author="Stewart, Taylor Robert" w:date="2015-01-14T11:27:00Z">
            <w:rPr>
              <w:rFonts w:ascii="Times New Roman" w:hAnsi="Times New Roman" w:cs="Times New Roman"/>
              <w:sz w:val="24"/>
              <w:szCs w:val="24"/>
            </w:rPr>
          </w:rPrChange>
        </w:rPr>
        <w:t xml:space="preserve">mm per year </w:t>
      </w:r>
      <w:r w:rsidR="00240916" w:rsidRPr="00081B54">
        <w:rPr>
          <w:rPrChange w:id="207" w:author="Stewart, Taylor Robert" w:date="2015-01-14T11:27:00Z">
            <w:rPr>
              <w:rFonts w:ascii="Times New Roman" w:hAnsi="Times New Roman" w:cs="Times New Roman"/>
              <w:sz w:val="24"/>
              <w:szCs w:val="24"/>
            </w:rPr>
          </w:rPrChange>
        </w:rPr>
        <w:t>at maximum assessed ages</w:t>
      </w:r>
      <w:r w:rsidRPr="00081B54">
        <w:rPr>
          <w:rPrChange w:id="208" w:author="Stewart, Taylor Robert" w:date="2015-01-14T11:27:00Z">
            <w:rPr>
              <w:rFonts w:ascii="Times New Roman" w:hAnsi="Times New Roman" w:cs="Times New Roman"/>
              <w:sz w:val="24"/>
              <w:szCs w:val="24"/>
            </w:rPr>
          </w:rPrChange>
        </w:rPr>
        <w:t>.  Females were longer than males after age-3</w:t>
      </w:r>
      <w:r w:rsidR="00B11FAE" w:rsidRPr="00081B54">
        <w:rPr>
          <w:rPrChange w:id="209" w:author="Stewart, Taylor Robert" w:date="2015-01-14T11:27:00Z">
            <w:rPr>
              <w:rFonts w:ascii="Times New Roman" w:hAnsi="Times New Roman" w:cs="Times New Roman"/>
              <w:sz w:val="24"/>
              <w:szCs w:val="24"/>
            </w:rPr>
          </w:rPrChange>
        </w:rPr>
        <w:t>.</w:t>
      </w:r>
      <w:r w:rsidRPr="00081B54">
        <w:rPr>
          <w:rPrChange w:id="210" w:author="Stewart, Taylor Robert" w:date="2015-01-14T11:27:00Z">
            <w:rPr>
              <w:rFonts w:ascii="Times New Roman" w:hAnsi="Times New Roman" w:cs="Times New Roman"/>
              <w:sz w:val="24"/>
              <w:szCs w:val="24"/>
            </w:rPr>
          </w:rPrChange>
        </w:rPr>
        <w:t xml:space="preserve"> </w:t>
      </w:r>
      <w:r w:rsidR="00B11FAE" w:rsidRPr="00081B54">
        <w:rPr>
          <w:rPrChange w:id="211" w:author="Stewart, Taylor Robert" w:date="2015-01-14T11:27:00Z">
            <w:rPr>
              <w:rFonts w:ascii="Times New Roman" w:hAnsi="Times New Roman" w:cs="Times New Roman"/>
              <w:sz w:val="24"/>
              <w:szCs w:val="24"/>
            </w:rPr>
          </w:rPrChange>
        </w:rPr>
        <w:t xml:space="preserve"> Our results suggest that the </w:t>
      </w:r>
      <w:r w:rsidRPr="00081B54">
        <w:rPr>
          <w:rPrChange w:id="212" w:author="Stewart, Taylor Robert" w:date="2015-01-14T11:27:00Z">
            <w:rPr>
              <w:rFonts w:ascii="Times New Roman" w:hAnsi="Times New Roman" w:cs="Times New Roman"/>
              <w:sz w:val="24"/>
              <w:szCs w:val="24"/>
            </w:rPr>
          </w:rPrChange>
        </w:rPr>
        <w:t xml:space="preserve">size, age, and </w:t>
      </w:r>
      <w:r w:rsidR="00B11FAE" w:rsidRPr="00081B54">
        <w:rPr>
          <w:rPrChange w:id="213" w:author="Stewart, Taylor Robert" w:date="2015-01-14T11:27:00Z">
            <w:rPr>
              <w:rFonts w:ascii="Times New Roman" w:hAnsi="Times New Roman" w:cs="Times New Roman"/>
              <w:sz w:val="24"/>
              <w:szCs w:val="24"/>
            </w:rPr>
          </w:rPrChange>
        </w:rPr>
        <w:t>growth of Pygmy Whitefish</w:t>
      </w:r>
      <w:r w:rsidRPr="00081B54">
        <w:rPr>
          <w:rPrChange w:id="214" w:author="Stewart, Taylor Robert" w:date="2015-01-14T11:27:00Z">
            <w:rPr>
              <w:rFonts w:ascii="Times New Roman" w:hAnsi="Times New Roman" w:cs="Times New Roman"/>
              <w:sz w:val="24"/>
              <w:szCs w:val="24"/>
            </w:rPr>
          </w:rPrChange>
        </w:rPr>
        <w:t xml:space="preserve"> in Lake Superior</w:t>
      </w:r>
      <w:r w:rsidR="00B11FAE" w:rsidRPr="00081B54">
        <w:rPr>
          <w:rPrChange w:id="215" w:author="Stewart, Taylor Robert" w:date="2015-01-14T11:27:00Z">
            <w:rPr>
              <w:rFonts w:ascii="Times New Roman" w:hAnsi="Times New Roman" w:cs="Times New Roman"/>
              <w:sz w:val="24"/>
              <w:szCs w:val="24"/>
            </w:rPr>
          </w:rPrChange>
        </w:rPr>
        <w:t xml:space="preserve"> have not changed</w:t>
      </w:r>
      <w:r w:rsidR="007D113B" w:rsidRPr="00081B54">
        <w:rPr>
          <w:rPrChange w:id="216" w:author="Stewart, Taylor Robert" w:date="2015-01-14T11:27:00Z">
            <w:rPr>
              <w:rFonts w:ascii="Times New Roman" w:hAnsi="Times New Roman" w:cs="Times New Roman"/>
              <w:sz w:val="24"/>
              <w:szCs w:val="24"/>
            </w:rPr>
          </w:rPrChange>
        </w:rPr>
        <w:t xml:space="preserve"> appreciably</w:t>
      </w:r>
      <w:r w:rsidR="00B11FAE" w:rsidRPr="00081B54">
        <w:rPr>
          <w:rPrChange w:id="217" w:author="Stewart, Taylor Robert" w:date="2015-01-14T11:27:00Z">
            <w:rPr>
              <w:rFonts w:ascii="Times New Roman" w:hAnsi="Times New Roman" w:cs="Times New Roman"/>
              <w:sz w:val="24"/>
              <w:szCs w:val="24"/>
            </w:rPr>
          </w:rPrChange>
        </w:rPr>
        <w:t xml:space="preserve"> </w:t>
      </w:r>
      <w:r w:rsidRPr="00081B54">
        <w:rPr>
          <w:rPrChange w:id="218" w:author="Stewart, Taylor Robert" w:date="2015-01-14T11:27:00Z">
            <w:rPr>
              <w:rFonts w:ascii="Times New Roman" w:hAnsi="Times New Roman" w:cs="Times New Roman"/>
              <w:sz w:val="24"/>
              <w:szCs w:val="24"/>
            </w:rPr>
          </w:rPrChange>
        </w:rPr>
        <w:t>since 195</w:t>
      </w:r>
      <w:r w:rsidR="0072422D" w:rsidRPr="00081B54">
        <w:rPr>
          <w:rPrChange w:id="219" w:author="Stewart, Taylor Robert" w:date="2015-01-14T11:27:00Z">
            <w:rPr>
              <w:rFonts w:ascii="Times New Roman" w:hAnsi="Times New Roman" w:cs="Times New Roman"/>
              <w:sz w:val="24"/>
              <w:szCs w:val="24"/>
            </w:rPr>
          </w:rPrChange>
        </w:rPr>
        <w:t>3</w:t>
      </w:r>
      <w:r w:rsidRPr="00081B54">
        <w:rPr>
          <w:rPrChange w:id="220" w:author="Stewart, Taylor Robert" w:date="2015-01-14T11:27:00Z">
            <w:rPr>
              <w:rFonts w:ascii="Times New Roman" w:hAnsi="Times New Roman" w:cs="Times New Roman"/>
              <w:sz w:val="24"/>
              <w:szCs w:val="24"/>
            </w:rPr>
          </w:rPrChange>
        </w:rPr>
        <w:t>.</w:t>
      </w:r>
    </w:p>
    <w:p w14:paraId="61A9AA8F" w14:textId="77777777" w:rsidR="00790D25" w:rsidRPr="00081B54" w:rsidRDefault="00790D25">
      <w:pPr>
        <w:pStyle w:val="Affiliation"/>
        <w:spacing w:before="360" w:line="480" w:lineRule="auto"/>
        <w:ind w:firstLine="720"/>
        <w:pPrChange w:id="221" w:author="Stewart, Taylor Robert" w:date="2015-01-14T11:28:00Z">
          <w:pPr>
            <w:spacing w:after="0" w:line="480" w:lineRule="auto"/>
            <w:jc w:val="both"/>
          </w:pPr>
        </w:pPrChange>
      </w:pPr>
    </w:p>
    <w:p w14:paraId="578C5F51" w14:textId="79EC139C" w:rsidR="001E70CD" w:rsidRPr="00081B54" w:rsidRDefault="004516AF" w:rsidP="004432B6">
      <w:pPr>
        <w:spacing w:after="0" w:line="480" w:lineRule="auto"/>
        <w:rPr>
          <w:rFonts w:ascii="Times New Roman" w:hAnsi="Times New Roman" w:cs="Times New Roman"/>
          <w:b/>
          <w:sz w:val="24"/>
          <w:szCs w:val="24"/>
        </w:rPr>
      </w:pPr>
      <w:r w:rsidRPr="00081B54">
        <w:rPr>
          <w:rFonts w:ascii="Times New Roman" w:hAnsi="Times New Roman" w:cs="Times New Roman"/>
          <w:b/>
          <w:sz w:val="24"/>
          <w:szCs w:val="24"/>
        </w:rPr>
        <w:t>Keywords</w:t>
      </w:r>
      <w:r w:rsidR="00790D25" w:rsidRPr="00081B54">
        <w:rPr>
          <w:rFonts w:ascii="Times New Roman" w:hAnsi="Times New Roman" w:cs="Times New Roman"/>
          <w:b/>
          <w:sz w:val="24"/>
          <w:szCs w:val="24"/>
        </w:rPr>
        <w:t xml:space="preserve">: </w:t>
      </w:r>
      <w:r w:rsidR="001E70CD" w:rsidRPr="00081B54">
        <w:rPr>
          <w:rFonts w:ascii="Times New Roman" w:hAnsi="Times New Roman" w:cs="Times New Roman"/>
          <w:sz w:val="24"/>
          <w:szCs w:val="24"/>
        </w:rPr>
        <w:t xml:space="preserve">Lake Superior; </w:t>
      </w:r>
      <w:r w:rsidR="0002010E" w:rsidRPr="00081B54">
        <w:rPr>
          <w:rFonts w:ascii="Times New Roman" w:hAnsi="Times New Roman" w:cs="Times New Roman"/>
          <w:sz w:val="24"/>
          <w:szCs w:val="24"/>
        </w:rPr>
        <w:t xml:space="preserve">otolith; </w:t>
      </w:r>
      <w:r w:rsidR="001E70CD" w:rsidRPr="00081B54">
        <w:rPr>
          <w:rFonts w:ascii="Times New Roman" w:hAnsi="Times New Roman" w:cs="Times New Roman"/>
          <w:sz w:val="24"/>
          <w:szCs w:val="24"/>
        </w:rPr>
        <w:t xml:space="preserve">weight-length; </w:t>
      </w:r>
      <w:r w:rsidR="0002010E" w:rsidRPr="00081B54">
        <w:rPr>
          <w:rFonts w:ascii="Times New Roman" w:hAnsi="Times New Roman" w:cs="Times New Roman"/>
          <w:sz w:val="24"/>
          <w:szCs w:val="24"/>
        </w:rPr>
        <w:t>sexual dimorphism</w:t>
      </w:r>
      <w:r w:rsidR="003C4F8E" w:rsidRPr="00081B54">
        <w:rPr>
          <w:rFonts w:ascii="Times New Roman" w:hAnsi="Times New Roman" w:cs="Times New Roman"/>
          <w:sz w:val="24"/>
          <w:szCs w:val="24"/>
        </w:rPr>
        <w:t>; age comparison</w:t>
      </w:r>
    </w:p>
    <w:p w14:paraId="5BE4EE48" w14:textId="0037891F" w:rsidR="00517D0B" w:rsidRPr="00081B54" w:rsidRDefault="00517D0B">
      <w:pPr>
        <w:spacing w:after="0" w:line="480" w:lineRule="auto"/>
        <w:jc w:val="center"/>
        <w:rPr>
          <w:rFonts w:ascii="Times New Roman" w:hAnsi="Times New Roman" w:cs="Times New Roman"/>
          <w:smallCaps/>
          <w:sz w:val="24"/>
          <w:szCs w:val="24"/>
          <w:rPrChange w:id="222" w:author="Stewart, Taylor Robert" w:date="2015-01-14T13:57:00Z">
            <w:rPr>
              <w:rFonts w:ascii="Times New Roman" w:hAnsi="Times New Roman" w:cs="Times New Roman"/>
              <w:sz w:val="24"/>
              <w:szCs w:val="24"/>
            </w:rPr>
          </w:rPrChange>
        </w:rPr>
        <w:pPrChange w:id="223" w:author="Stewart, Taylor Robert" w:date="2015-01-14T11:28:00Z">
          <w:pPr>
            <w:spacing w:after="0" w:line="480" w:lineRule="auto"/>
          </w:pPr>
        </w:pPrChange>
      </w:pPr>
      <w:r w:rsidRPr="00081B54">
        <w:rPr>
          <w:rFonts w:ascii="Times New Roman" w:hAnsi="Times New Roman" w:cs="Times New Roman"/>
          <w:smallCaps/>
          <w:sz w:val="24"/>
          <w:szCs w:val="24"/>
          <w:rPrChange w:id="224" w:author="Stewart, Taylor Robert" w:date="2015-01-14T13:57:00Z">
            <w:rPr>
              <w:rFonts w:ascii="Times New Roman" w:hAnsi="Times New Roman" w:cs="Times New Roman"/>
              <w:b/>
              <w:sz w:val="24"/>
              <w:szCs w:val="24"/>
            </w:rPr>
          </w:rPrChange>
        </w:rPr>
        <w:lastRenderedPageBreak/>
        <w:t>I</w:t>
      </w:r>
      <w:ins w:id="225" w:author="Stewart, Taylor Robert" w:date="2015-01-14T13:55:00Z">
        <w:r w:rsidR="00AA1E2E" w:rsidRPr="00081B54">
          <w:rPr>
            <w:rFonts w:ascii="Times New Roman" w:hAnsi="Times New Roman" w:cs="Times New Roman"/>
            <w:smallCaps/>
            <w:sz w:val="24"/>
            <w:szCs w:val="24"/>
            <w:rPrChange w:id="226" w:author="Stewart, Taylor Robert" w:date="2015-01-14T13:57:00Z">
              <w:rPr>
                <w:rFonts w:ascii="Times New Roman" w:hAnsi="Times New Roman" w:cs="Times New Roman"/>
                <w:sz w:val="24"/>
                <w:szCs w:val="24"/>
              </w:rPr>
            </w:rPrChange>
          </w:rPr>
          <w:t>ntroduction</w:t>
        </w:r>
      </w:ins>
      <w:del w:id="227" w:author="Stewart, Taylor Robert" w:date="2015-01-14T11:28:00Z">
        <w:r w:rsidRPr="00081B54" w:rsidDel="00744149">
          <w:rPr>
            <w:rFonts w:ascii="Times New Roman" w:hAnsi="Times New Roman" w:cs="Times New Roman"/>
            <w:smallCaps/>
            <w:sz w:val="24"/>
            <w:szCs w:val="24"/>
            <w:rPrChange w:id="228" w:author="Stewart, Taylor Robert" w:date="2015-01-14T13:57:00Z">
              <w:rPr>
                <w:rFonts w:ascii="Times New Roman" w:hAnsi="Times New Roman" w:cs="Times New Roman"/>
                <w:b/>
                <w:sz w:val="24"/>
                <w:szCs w:val="24"/>
              </w:rPr>
            </w:rPrChange>
          </w:rPr>
          <w:delText>ntroduction</w:delText>
        </w:r>
      </w:del>
    </w:p>
    <w:p w14:paraId="2597070C" w14:textId="20268B73" w:rsidR="00045D0B" w:rsidRPr="00081B54" w:rsidRDefault="00045D0B">
      <w:pPr>
        <w:spacing w:line="480" w:lineRule="auto"/>
        <w:ind w:firstLine="720"/>
        <w:rPr>
          <w:rFonts w:ascii="Times New Roman" w:hAnsi="Times New Roman" w:cs="Times New Roman"/>
          <w:sz w:val="24"/>
          <w:szCs w:val="24"/>
        </w:rPr>
        <w:pPrChange w:id="229" w:author="Stewart, Taylor Robert" w:date="2015-01-14T11:28:00Z">
          <w:pPr>
            <w:spacing w:line="480" w:lineRule="auto"/>
          </w:pPr>
        </w:pPrChange>
      </w:pPr>
      <w:r w:rsidRPr="00081B54">
        <w:rPr>
          <w:rFonts w:ascii="Times New Roman" w:hAnsi="Times New Roman" w:cs="Times New Roman"/>
          <w:sz w:val="24"/>
          <w:szCs w:val="24"/>
        </w:rPr>
        <w:t>The Pygmy Whitefish (</w:t>
      </w:r>
      <w:r w:rsidRPr="00081B54">
        <w:rPr>
          <w:rFonts w:ascii="Times New Roman" w:hAnsi="Times New Roman" w:cs="Times New Roman"/>
          <w:i/>
          <w:sz w:val="24"/>
          <w:szCs w:val="24"/>
        </w:rPr>
        <w:t>Prosopium coulterii</w:t>
      </w:r>
      <w:r w:rsidRPr="00081B54">
        <w:rPr>
          <w:rFonts w:ascii="Times New Roman" w:hAnsi="Times New Roman" w:cs="Times New Roman"/>
          <w:sz w:val="24"/>
          <w:szCs w:val="24"/>
        </w:rPr>
        <w:t>), is a small coregonine fish</w:t>
      </w:r>
      <w:r w:rsidR="000A421B"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r w:rsidR="000A421B" w:rsidRPr="00081B54">
        <w:rPr>
          <w:rFonts w:ascii="Times New Roman" w:hAnsi="Times New Roman" w:cs="Times New Roman"/>
          <w:sz w:val="24"/>
          <w:szCs w:val="24"/>
        </w:rPr>
        <w:t xml:space="preserve">perhaps </w:t>
      </w:r>
      <w:r w:rsidRPr="00081B54">
        <w:rPr>
          <w:rFonts w:ascii="Times New Roman" w:hAnsi="Times New Roman" w:cs="Times New Roman"/>
          <w:sz w:val="24"/>
          <w:szCs w:val="24"/>
        </w:rPr>
        <w:t xml:space="preserve">best known for its </w:t>
      </w:r>
      <w:r w:rsidR="000A421B" w:rsidRPr="00081B54">
        <w:rPr>
          <w:rFonts w:ascii="Times New Roman" w:hAnsi="Times New Roman" w:cs="Times New Roman"/>
          <w:sz w:val="24"/>
          <w:szCs w:val="24"/>
        </w:rPr>
        <w:t>notable</w:t>
      </w:r>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disjunct</w:t>
      </w:r>
      <w:proofErr w:type="spellEnd"/>
      <w:r w:rsidRPr="00081B54">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w:t>
      </w:r>
      <w:ins w:id="230" w:author="Taylor Stewart" w:date="2015-01-13T21:06:00Z">
        <w:r w:rsidR="00840153" w:rsidRPr="00081B54">
          <w:rPr>
            <w:rFonts w:ascii="Times New Roman" w:hAnsi="Times New Roman" w:cs="Times New Roman"/>
            <w:sz w:val="24"/>
            <w:szCs w:val="24"/>
          </w:rPr>
          <w:t>and</w:t>
        </w:r>
      </w:ins>
      <w:del w:id="231" w:author="Taylor Stewart" w:date="2015-01-13T21:06: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Cro</w:t>
      </w:r>
      <w:r w:rsidR="009B3C0D" w:rsidRPr="00081B54">
        <w:rPr>
          <w:rFonts w:ascii="Times New Roman" w:hAnsi="Times New Roman" w:cs="Times New Roman"/>
          <w:sz w:val="24"/>
          <w:szCs w:val="24"/>
        </w:rPr>
        <w:t>ssman</w:t>
      </w:r>
      <w:ins w:id="232" w:author="Taylor Stewart" w:date="2015-01-13T21:06:00Z">
        <w:r w:rsidR="00840153" w:rsidRPr="00081B54">
          <w:rPr>
            <w:rFonts w:ascii="Times New Roman" w:hAnsi="Times New Roman" w:cs="Times New Roman"/>
            <w:sz w:val="24"/>
            <w:szCs w:val="24"/>
          </w:rPr>
          <w:t>,</w:t>
        </w:r>
      </w:ins>
      <w:r w:rsidR="009B3C0D" w:rsidRPr="00081B54">
        <w:rPr>
          <w:rFonts w:ascii="Times New Roman" w:hAnsi="Times New Roman" w:cs="Times New Roman"/>
          <w:sz w:val="24"/>
          <w:szCs w:val="24"/>
        </w:rPr>
        <w:t xml:space="preserve"> 1973; </w:t>
      </w:r>
      <w:proofErr w:type="spellStart"/>
      <w:r w:rsidR="009B3C0D" w:rsidRPr="00081B54">
        <w:rPr>
          <w:rFonts w:ascii="Times New Roman" w:hAnsi="Times New Roman" w:cs="Times New Roman"/>
          <w:sz w:val="24"/>
          <w:szCs w:val="24"/>
        </w:rPr>
        <w:t>McPhail</w:t>
      </w:r>
      <w:proofErr w:type="spellEnd"/>
      <w:ins w:id="233" w:author="Taylor Stewart" w:date="2015-01-13T21:06:00Z">
        <w:r w:rsidR="00840153" w:rsidRPr="00081B54">
          <w:rPr>
            <w:rFonts w:ascii="Times New Roman" w:hAnsi="Times New Roman" w:cs="Times New Roman"/>
            <w:sz w:val="24"/>
            <w:szCs w:val="24"/>
          </w:rPr>
          <w:t>,</w:t>
        </w:r>
      </w:ins>
      <w:r w:rsidR="009B3C0D" w:rsidRPr="00081B54">
        <w:rPr>
          <w:rFonts w:ascii="Times New Roman" w:hAnsi="Times New Roman" w:cs="Times New Roman"/>
          <w:sz w:val="24"/>
          <w:szCs w:val="24"/>
        </w:rPr>
        <w:t xml:space="preserve"> 2007; </w:t>
      </w:r>
      <w:proofErr w:type="spellStart"/>
      <w:r w:rsidR="009B3C0D" w:rsidRPr="00081B54">
        <w:rPr>
          <w:rFonts w:ascii="Times New Roman" w:hAnsi="Times New Roman" w:cs="Times New Roman"/>
          <w:sz w:val="24"/>
          <w:szCs w:val="24"/>
        </w:rPr>
        <w:t>W</w:t>
      </w:r>
      <w:r w:rsidRPr="00081B54">
        <w:rPr>
          <w:rFonts w:ascii="Times New Roman" w:hAnsi="Times New Roman" w:cs="Times New Roman"/>
          <w:sz w:val="24"/>
          <w:szCs w:val="24"/>
        </w:rPr>
        <w:t>i</w:t>
      </w:r>
      <w:r w:rsidR="009B3C0D" w:rsidRPr="00081B54">
        <w:rPr>
          <w:rFonts w:ascii="Times New Roman" w:hAnsi="Times New Roman" w:cs="Times New Roman"/>
          <w:sz w:val="24"/>
          <w:szCs w:val="24"/>
        </w:rPr>
        <w:t>e</w:t>
      </w:r>
      <w:r w:rsidRPr="00081B54">
        <w:rPr>
          <w:rFonts w:ascii="Times New Roman" w:hAnsi="Times New Roman" w:cs="Times New Roman"/>
          <w:sz w:val="24"/>
          <w:szCs w:val="24"/>
        </w:rPr>
        <w:t>dmer</w:t>
      </w:r>
      <w:proofErr w:type="spell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234" w:author="Stewart, Taylor Robert" w:date="2015-01-14T11:48:00Z">
            <w:rPr>
              <w:rFonts w:ascii="Times New Roman" w:hAnsi="Times New Roman" w:cs="Times New Roman"/>
              <w:sz w:val="24"/>
              <w:szCs w:val="24"/>
            </w:rPr>
          </w:rPrChange>
        </w:rPr>
        <w:t>et al.</w:t>
      </w:r>
      <w:ins w:id="235" w:author="Taylor Stewart" w:date="2015-01-13T21:06:00Z">
        <w:r w:rsidR="00840153" w:rsidRPr="00081B54">
          <w:rPr>
            <w:rFonts w:ascii="Times New Roman" w:hAnsi="Times New Roman" w:cs="Times New Roman"/>
            <w:i/>
            <w:sz w:val="24"/>
            <w:szCs w:val="24"/>
            <w:rPrChange w:id="236" w:author="Stewart, Taylor Robert" w:date="2015-01-14T11:48: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2010; Witt </w:t>
      </w:r>
      <w:r w:rsidRPr="00081B54">
        <w:rPr>
          <w:rFonts w:ascii="Times New Roman" w:hAnsi="Times New Roman" w:cs="Times New Roman"/>
          <w:i/>
          <w:sz w:val="24"/>
          <w:szCs w:val="24"/>
          <w:rPrChange w:id="237" w:author="Stewart, Taylor Robert" w:date="2015-01-14T11:48:00Z">
            <w:rPr>
              <w:rFonts w:ascii="Times New Roman" w:hAnsi="Times New Roman" w:cs="Times New Roman"/>
              <w:sz w:val="24"/>
              <w:szCs w:val="24"/>
            </w:rPr>
          </w:rPrChange>
        </w:rPr>
        <w:t>et al.</w:t>
      </w:r>
      <w:ins w:id="238" w:author="Taylor Stewart" w:date="2015-01-13T21:06:00Z">
        <w:r w:rsidR="00840153" w:rsidRPr="00081B54">
          <w:rPr>
            <w:rFonts w:ascii="Times New Roman" w:hAnsi="Times New Roman" w:cs="Times New Roman"/>
            <w:i/>
            <w:sz w:val="24"/>
            <w:szCs w:val="24"/>
            <w:rPrChange w:id="239" w:author="Stewart, Taylor Robert" w:date="2015-01-14T11:48: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2011; Barnett </w:t>
      </w:r>
      <w:ins w:id="240" w:author="Taylor Stewart" w:date="2015-01-13T21:06:00Z">
        <w:r w:rsidR="00840153" w:rsidRPr="00081B54">
          <w:rPr>
            <w:rFonts w:ascii="Times New Roman" w:hAnsi="Times New Roman" w:cs="Times New Roman"/>
            <w:sz w:val="24"/>
            <w:szCs w:val="24"/>
          </w:rPr>
          <w:t>and</w:t>
        </w:r>
      </w:ins>
      <w:del w:id="241" w:author="Taylor Stewart" w:date="2015-01-13T21:06: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Paige</w:t>
      </w:r>
      <w:ins w:id="242" w:author="Taylor Stewart" w:date="2015-01-13T21:06: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2014; Blanchfield </w:t>
      </w:r>
      <w:r w:rsidRPr="00081B54">
        <w:rPr>
          <w:rFonts w:ascii="Times New Roman" w:hAnsi="Times New Roman" w:cs="Times New Roman"/>
          <w:i/>
          <w:sz w:val="24"/>
          <w:szCs w:val="24"/>
          <w:rPrChange w:id="243" w:author="Stewart, Taylor Robert" w:date="2015-01-14T11:48:00Z">
            <w:rPr>
              <w:rFonts w:ascii="Times New Roman" w:hAnsi="Times New Roman" w:cs="Times New Roman"/>
              <w:sz w:val="24"/>
              <w:szCs w:val="24"/>
            </w:rPr>
          </w:rPrChange>
        </w:rPr>
        <w:t>et al.</w:t>
      </w:r>
      <w:ins w:id="244" w:author="Taylor Stewart" w:date="2015-01-13T21:06:00Z">
        <w:r w:rsidR="00840153" w:rsidRPr="00081B54">
          <w:rPr>
            <w:rFonts w:ascii="Times New Roman" w:hAnsi="Times New Roman" w:cs="Times New Roman"/>
            <w:i/>
            <w:sz w:val="24"/>
            <w:szCs w:val="24"/>
            <w:rPrChange w:id="245" w:author="Stewart, Taylor Robert" w:date="2015-01-14T11:48: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2014)</w:t>
      </w:r>
      <w:r w:rsidR="00EF4156"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 xml:space="preserve"> </w:t>
      </w:r>
      <w:r w:rsidR="00EF4156" w:rsidRPr="00081B54">
        <w:rPr>
          <w:rFonts w:ascii="Times New Roman" w:hAnsi="Times New Roman" w:cs="Times New Roman"/>
          <w:sz w:val="24"/>
          <w:szCs w:val="24"/>
        </w:rPr>
        <w:t>T</w:t>
      </w:r>
      <w:r w:rsidR="006A586A" w:rsidRPr="00081B54">
        <w:rPr>
          <w:rFonts w:ascii="Times New Roman" w:hAnsi="Times New Roman" w:cs="Times New Roman"/>
          <w:sz w:val="24"/>
          <w:szCs w:val="24"/>
        </w:rPr>
        <w:t xml:space="preserve">he eastern-most population </w:t>
      </w:r>
      <w:r w:rsidRPr="00081B54">
        <w:rPr>
          <w:rFonts w:ascii="Times New Roman" w:hAnsi="Times New Roman" w:cs="Times New Roman"/>
          <w:sz w:val="24"/>
          <w:szCs w:val="24"/>
        </w:rPr>
        <w:t>i</w:t>
      </w:r>
      <w:r w:rsidR="00EF4156" w:rsidRPr="00081B54">
        <w:rPr>
          <w:rFonts w:ascii="Times New Roman" w:hAnsi="Times New Roman" w:cs="Times New Roman"/>
          <w:sz w:val="24"/>
          <w:szCs w:val="24"/>
        </w:rPr>
        <w:t>s i</w:t>
      </w:r>
      <w:r w:rsidRPr="00081B54">
        <w:rPr>
          <w:rFonts w:ascii="Times New Roman" w:hAnsi="Times New Roman" w:cs="Times New Roman"/>
          <w:sz w:val="24"/>
          <w:szCs w:val="24"/>
        </w:rPr>
        <w:t xml:space="preserve">n Lake Superior (Eschmeyer </w:t>
      </w:r>
      <w:ins w:id="246" w:author="Taylor Stewart" w:date="2015-01-13T21:06:00Z">
        <w:r w:rsidR="00840153" w:rsidRPr="00081B54">
          <w:rPr>
            <w:rFonts w:ascii="Times New Roman" w:hAnsi="Times New Roman" w:cs="Times New Roman"/>
            <w:sz w:val="24"/>
            <w:szCs w:val="24"/>
          </w:rPr>
          <w:t>and</w:t>
        </w:r>
      </w:ins>
      <w:del w:id="247" w:author="Taylor Stewart" w:date="2015-01-13T21:06: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Bailey</w:t>
      </w:r>
      <w:ins w:id="248" w:author="Taylor Stewart" w:date="2015-01-13T21:06: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1955).</w:t>
      </w:r>
      <w:r w:rsidR="00712416"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 xml:space="preserve">Their range extends as far north as west-central Alaska and the Yukon Territories and as far south as central Montana and Lake Superior (Wisconsin) (Blanchfield </w:t>
      </w:r>
      <w:r w:rsidR="00F832A8" w:rsidRPr="00081B54">
        <w:rPr>
          <w:rFonts w:ascii="Times New Roman" w:hAnsi="Times New Roman" w:cs="Times New Roman"/>
          <w:i/>
          <w:sz w:val="24"/>
          <w:szCs w:val="24"/>
          <w:rPrChange w:id="249" w:author="Stewart, Taylor Robert" w:date="2015-01-14T11:48:00Z">
            <w:rPr>
              <w:rFonts w:ascii="Times New Roman" w:hAnsi="Times New Roman" w:cs="Times New Roman"/>
              <w:sz w:val="24"/>
              <w:szCs w:val="24"/>
            </w:rPr>
          </w:rPrChange>
        </w:rPr>
        <w:t>et al.</w:t>
      </w:r>
      <w:ins w:id="250" w:author="Taylor Stewart" w:date="2015-01-13T21:06:00Z">
        <w:r w:rsidR="00840153" w:rsidRPr="00081B54">
          <w:rPr>
            <w:rFonts w:ascii="Times New Roman" w:hAnsi="Times New Roman" w:cs="Times New Roman"/>
            <w:i/>
            <w:sz w:val="24"/>
            <w:szCs w:val="24"/>
            <w:rPrChange w:id="251" w:author="Stewart, Taylor Robert" w:date="2015-01-14T11:48:00Z">
              <w:rPr>
                <w:rFonts w:ascii="Times New Roman" w:hAnsi="Times New Roman" w:cs="Times New Roman"/>
                <w:sz w:val="24"/>
                <w:szCs w:val="24"/>
              </w:rPr>
            </w:rPrChange>
          </w:rPr>
          <w:t>,</w:t>
        </w:r>
      </w:ins>
      <w:r w:rsidR="00F832A8" w:rsidRPr="00081B54">
        <w:rPr>
          <w:rFonts w:ascii="Times New Roman" w:hAnsi="Times New Roman" w:cs="Times New Roman"/>
          <w:sz w:val="24"/>
          <w:szCs w:val="24"/>
        </w:rPr>
        <w:t xml:space="preserve"> </w:t>
      </w:r>
      <w:r w:rsidR="006A3E15" w:rsidRPr="00081B54">
        <w:rPr>
          <w:rFonts w:ascii="Times New Roman" w:hAnsi="Times New Roman" w:cs="Times New Roman"/>
          <w:sz w:val="24"/>
          <w:szCs w:val="24"/>
        </w:rPr>
        <w:t>2014).</w:t>
      </w:r>
      <w:r w:rsidR="002923A5" w:rsidRPr="00081B54">
        <w:rPr>
          <w:rFonts w:ascii="Times New Roman" w:hAnsi="Times New Roman" w:cs="Times New Roman"/>
          <w:sz w:val="24"/>
          <w:szCs w:val="24"/>
        </w:rPr>
        <w:t xml:space="preserve">  </w:t>
      </w:r>
      <w:r w:rsidRPr="00081B54">
        <w:rPr>
          <w:rFonts w:ascii="Times New Roman" w:hAnsi="Times New Roman" w:cs="Times New Roman"/>
          <w:sz w:val="24"/>
          <w:szCs w:val="24"/>
        </w:rPr>
        <w:t>Pygmy Whitefish</w:t>
      </w:r>
      <w:r w:rsidR="006A586A" w:rsidRPr="00081B54">
        <w:rPr>
          <w:rFonts w:ascii="Times New Roman" w:hAnsi="Times New Roman" w:cs="Times New Roman"/>
          <w:sz w:val="24"/>
          <w:szCs w:val="24"/>
        </w:rPr>
        <w:t>, however,</w:t>
      </w:r>
      <w:r w:rsidRPr="00081B54">
        <w:rPr>
          <w:rFonts w:ascii="Times New Roman" w:hAnsi="Times New Roman" w:cs="Times New Roman"/>
          <w:sz w:val="24"/>
          <w:szCs w:val="24"/>
        </w:rPr>
        <w:t xml:space="preserve"> a</w:t>
      </w:r>
      <w:r w:rsidR="006A586A" w:rsidRPr="00081B54">
        <w:rPr>
          <w:rFonts w:ascii="Times New Roman" w:hAnsi="Times New Roman" w:cs="Times New Roman"/>
          <w:sz w:val="24"/>
          <w:szCs w:val="24"/>
        </w:rPr>
        <w:t xml:space="preserve">re not endemic to North America as </w:t>
      </w:r>
      <w:r w:rsidR="00121577" w:rsidRPr="00081B54">
        <w:rPr>
          <w:rFonts w:ascii="Times New Roman" w:hAnsi="Times New Roman" w:cs="Times New Roman"/>
          <w:sz w:val="24"/>
          <w:szCs w:val="24"/>
        </w:rPr>
        <w:t>they</w:t>
      </w:r>
      <w:r w:rsidRPr="00081B54">
        <w:rPr>
          <w:rFonts w:ascii="Times New Roman" w:hAnsi="Times New Roman" w:cs="Times New Roman"/>
          <w:sz w:val="24"/>
          <w:szCs w:val="24"/>
        </w:rPr>
        <w:t xml:space="preserve"> </w:t>
      </w:r>
      <w:r w:rsidR="006A586A" w:rsidRPr="00081B54">
        <w:rPr>
          <w:rFonts w:ascii="Times New Roman" w:hAnsi="Times New Roman" w:cs="Times New Roman"/>
          <w:sz w:val="24"/>
          <w:szCs w:val="24"/>
        </w:rPr>
        <w:t xml:space="preserve">have been collected </w:t>
      </w:r>
      <w:r w:rsidRPr="00081B54">
        <w:rPr>
          <w:rFonts w:ascii="Times New Roman" w:hAnsi="Times New Roman" w:cs="Times New Roman"/>
          <w:sz w:val="24"/>
          <w:szCs w:val="24"/>
        </w:rPr>
        <w:t xml:space="preserve">on the </w:t>
      </w:r>
      <w:proofErr w:type="spellStart"/>
      <w:r w:rsidRPr="00081B54">
        <w:rPr>
          <w:rFonts w:ascii="Times New Roman" w:hAnsi="Times New Roman" w:cs="Times New Roman"/>
          <w:sz w:val="24"/>
          <w:szCs w:val="24"/>
        </w:rPr>
        <w:t>Chukotsk</w:t>
      </w:r>
      <w:proofErr w:type="spellEnd"/>
      <w:r w:rsidRPr="00081B54">
        <w:rPr>
          <w:rFonts w:ascii="Times New Roman" w:hAnsi="Times New Roman" w:cs="Times New Roman"/>
          <w:sz w:val="24"/>
          <w:szCs w:val="24"/>
        </w:rPr>
        <w:t xml:space="preserve"> Peninsula, Siberia (Chereshnev </w:t>
      </w:r>
      <w:ins w:id="252" w:author="Taylor Stewart" w:date="2015-01-13T21:07:00Z">
        <w:r w:rsidR="00840153" w:rsidRPr="00081B54">
          <w:rPr>
            <w:rFonts w:ascii="Times New Roman" w:hAnsi="Times New Roman" w:cs="Times New Roman"/>
            <w:sz w:val="24"/>
            <w:szCs w:val="24"/>
          </w:rPr>
          <w:t>and</w:t>
        </w:r>
      </w:ins>
      <w:del w:id="253" w:author="Taylor Stewart" w:date="2015-01-13T21:07: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Skopets</w:t>
      </w:r>
      <w:ins w:id="254" w:author="Taylor Stewart" w:date="2015-01-13T21:07: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1992).</w:t>
      </w:r>
    </w:p>
    <w:p w14:paraId="320AFFFD" w14:textId="5C43AD63" w:rsidR="00F604E7" w:rsidRPr="00081B54" w:rsidRDefault="00045D0B"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Pygmy Whitefish </w:t>
      </w:r>
      <w:r w:rsidR="00F604E7" w:rsidRPr="00081B54">
        <w:rPr>
          <w:rFonts w:ascii="Times New Roman" w:hAnsi="Times New Roman" w:cs="Times New Roman"/>
          <w:sz w:val="24"/>
          <w:szCs w:val="24"/>
        </w:rPr>
        <w:t>is</w:t>
      </w:r>
      <w:r w:rsidRPr="00081B54">
        <w:rPr>
          <w:rFonts w:ascii="Times New Roman" w:hAnsi="Times New Roman" w:cs="Times New Roman"/>
          <w:sz w:val="24"/>
          <w:szCs w:val="24"/>
        </w:rPr>
        <w:t xml:space="preserve"> a glacial relict species (</w:t>
      </w:r>
      <w:r w:rsidR="00F604E7" w:rsidRPr="00081B54">
        <w:rPr>
          <w:rFonts w:ascii="Times New Roman" w:hAnsi="Times New Roman" w:cs="Times New Roman"/>
          <w:sz w:val="24"/>
          <w:szCs w:val="24"/>
        </w:rPr>
        <w:t xml:space="preserve">Taylor </w:t>
      </w:r>
      <w:r w:rsidR="00F604E7" w:rsidRPr="00081B54">
        <w:rPr>
          <w:rFonts w:ascii="Times New Roman" w:hAnsi="Times New Roman" w:cs="Times New Roman"/>
          <w:i/>
          <w:sz w:val="24"/>
          <w:szCs w:val="24"/>
          <w:rPrChange w:id="255" w:author="Stewart, Taylor Robert" w:date="2015-01-14T11:48:00Z">
            <w:rPr>
              <w:rFonts w:ascii="Times New Roman" w:hAnsi="Times New Roman" w:cs="Times New Roman"/>
              <w:sz w:val="24"/>
              <w:szCs w:val="24"/>
            </w:rPr>
          </w:rPrChange>
        </w:rPr>
        <w:t>et al.</w:t>
      </w:r>
      <w:ins w:id="256" w:author="Taylor Stewart" w:date="2015-01-13T21:07:00Z">
        <w:r w:rsidR="00840153" w:rsidRPr="00081B54">
          <w:rPr>
            <w:rFonts w:ascii="Times New Roman" w:hAnsi="Times New Roman" w:cs="Times New Roman"/>
            <w:i/>
            <w:sz w:val="24"/>
            <w:szCs w:val="24"/>
            <w:rPrChange w:id="257" w:author="Stewart, Taylor Robert" w:date="2015-01-14T11:48:00Z">
              <w:rPr>
                <w:rFonts w:ascii="Times New Roman" w:hAnsi="Times New Roman" w:cs="Times New Roman"/>
                <w:sz w:val="24"/>
                <w:szCs w:val="24"/>
              </w:rPr>
            </w:rPrChange>
          </w:rPr>
          <w:t>,</w:t>
        </w:r>
      </w:ins>
      <w:r w:rsidR="00F604E7" w:rsidRPr="00081B54">
        <w:rPr>
          <w:rFonts w:ascii="Times New Roman" w:hAnsi="Times New Roman" w:cs="Times New Roman"/>
          <w:sz w:val="24"/>
          <w:szCs w:val="24"/>
        </w:rPr>
        <w:t xml:space="preserve"> 2011; </w:t>
      </w:r>
      <w:r w:rsidRPr="00081B54">
        <w:rPr>
          <w:rFonts w:ascii="Times New Roman" w:hAnsi="Times New Roman" w:cs="Times New Roman"/>
          <w:sz w:val="24"/>
          <w:szCs w:val="24"/>
        </w:rPr>
        <w:t xml:space="preserve">Blanchfield </w:t>
      </w:r>
      <w:r w:rsidRPr="00081B54">
        <w:rPr>
          <w:rFonts w:ascii="Times New Roman" w:hAnsi="Times New Roman" w:cs="Times New Roman"/>
          <w:i/>
          <w:sz w:val="24"/>
          <w:szCs w:val="24"/>
          <w:rPrChange w:id="258" w:author="Stewart, Taylor Robert" w:date="2015-01-14T11:48:00Z">
            <w:rPr>
              <w:rFonts w:ascii="Times New Roman" w:hAnsi="Times New Roman" w:cs="Times New Roman"/>
              <w:sz w:val="24"/>
              <w:szCs w:val="24"/>
            </w:rPr>
          </w:rPrChange>
        </w:rPr>
        <w:t>et al.</w:t>
      </w:r>
      <w:ins w:id="259" w:author="Taylor Stewart" w:date="2015-01-13T21:07:00Z">
        <w:r w:rsidR="00840153" w:rsidRPr="00081B54">
          <w:rPr>
            <w:rFonts w:ascii="Times New Roman" w:hAnsi="Times New Roman" w:cs="Times New Roman"/>
            <w:i/>
            <w:sz w:val="24"/>
            <w:szCs w:val="24"/>
            <w:rPrChange w:id="260" w:author="Stewart, Taylor Robert" w:date="2015-01-14T11:48: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2014) that </w:t>
      </w:r>
      <w:r w:rsidR="00951212" w:rsidRPr="00081B54">
        <w:rPr>
          <w:rFonts w:ascii="Times New Roman" w:hAnsi="Times New Roman" w:cs="Times New Roman"/>
          <w:sz w:val="24"/>
          <w:szCs w:val="24"/>
        </w:rPr>
        <w:t xml:space="preserve">was originally thought to </w:t>
      </w:r>
      <w:r w:rsidR="00F604E7" w:rsidRPr="00081B54">
        <w:rPr>
          <w:rFonts w:ascii="Times New Roman" w:hAnsi="Times New Roman" w:cs="Times New Roman"/>
          <w:sz w:val="24"/>
          <w:szCs w:val="24"/>
        </w:rPr>
        <w:t>inhabit</w:t>
      </w:r>
      <w:r w:rsidRPr="00081B54">
        <w:rPr>
          <w:rFonts w:ascii="Times New Roman" w:hAnsi="Times New Roman" w:cs="Times New Roman"/>
          <w:sz w:val="24"/>
          <w:szCs w:val="24"/>
        </w:rPr>
        <w:t xml:space="preserve"> </w:t>
      </w:r>
      <w:r w:rsidR="00F604E7" w:rsidRPr="00081B54">
        <w:rPr>
          <w:rFonts w:ascii="Times New Roman" w:hAnsi="Times New Roman" w:cs="Times New Roman"/>
          <w:sz w:val="24"/>
          <w:szCs w:val="24"/>
        </w:rPr>
        <w:t xml:space="preserve">only large, </w:t>
      </w:r>
      <w:r w:rsidRPr="00081B54">
        <w:rPr>
          <w:rFonts w:ascii="Times New Roman" w:hAnsi="Times New Roman" w:cs="Times New Roman"/>
          <w:sz w:val="24"/>
          <w:szCs w:val="24"/>
        </w:rPr>
        <w:t xml:space="preserve">cold, deep, oligotrophic lakes (Scott </w:t>
      </w:r>
      <w:ins w:id="261" w:author="Taylor Stewart" w:date="2015-01-13T21:07:00Z">
        <w:r w:rsidR="00840153" w:rsidRPr="00081B54">
          <w:rPr>
            <w:rFonts w:ascii="Times New Roman" w:hAnsi="Times New Roman" w:cs="Times New Roman"/>
            <w:sz w:val="24"/>
            <w:szCs w:val="24"/>
          </w:rPr>
          <w:t>and</w:t>
        </w:r>
      </w:ins>
      <w:del w:id="262" w:author="Taylor Stewart" w:date="2015-01-13T21:07: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Crossman</w:t>
      </w:r>
      <w:ins w:id="263" w:author="Taylor Stewart" w:date="2015-01-13T21:07: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1973; </w:t>
      </w:r>
      <w:proofErr w:type="spellStart"/>
      <w:r w:rsidRPr="00081B54">
        <w:rPr>
          <w:rFonts w:ascii="Times New Roman" w:hAnsi="Times New Roman" w:cs="Times New Roman"/>
          <w:sz w:val="24"/>
          <w:szCs w:val="24"/>
        </w:rPr>
        <w:t>Weisel</w:t>
      </w:r>
      <w:proofErr w:type="spell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264" w:author="Stewart, Taylor Robert" w:date="2015-01-14T11:48:00Z">
            <w:rPr>
              <w:rFonts w:ascii="Times New Roman" w:hAnsi="Times New Roman" w:cs="Times New Roman"/>
              <w:sz w:val="24"/>
              <w:szCs w:val="24"/>
            </w:rPr>
          </w:rPrChange>
        </w:rPr>
        <w:t>et al.</w:t>
      </w:r>
      <w:ins w:id="265" w:author="Taylor Stewart" w:date="2015-01-13T21:07:00Z">
        <w:r w:rsidR="00840153" w:rsidRPr="00081B54">
          <w:rPr>
            <w:rFonts w:ascii="Times New Roman" w:hAnsi="Times New Roman" w:cs="Times New Roman"/>
            <w:i/>
            <w:sz w:val="24"/>
            <w:szCs w:val="24"/>
            <w:rPrChange w:id="266" w:author="Stewart, Taylor Robert" w:date="2015-01-14T11:48: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1973; </w:t>
      </w:r>
      <w:proofErr w:type="spellStart"/>
      <w:r w:rsidRPr="00081B54">
        <w:rPr>
          <w:rFonts w:ascii="Times New Roman" w:hAnsi="Times New Roman" w:cs="Times New Roman"/>
          <w:sz w:val="24"/>
          <w:szCs w:val="24"/>
        </w:rPr>
        <w:t>Zemlak</w:t>
      </w:r>
      <w:proofErr w:type="spellEnd"/>
      <w:r w:rsidRPr="00081B54">
        <w:rPr>
          <w:rFonts w:ascii="Times New Roman" w:hAnsi="Times New Roman" w:cs="Times New Roman"/>
          <w:sz w:val="24"/>
          <w:szCs w:val="24"/>
        </w:rPr>
        <w:t xml:space="preserve"> </w:t>
      </w:r>
      <w:ins w:id="267" w:author="Taylor Stewart" w:date="2015-01-13T21:07:00Z">
        <w:r w:rsidR="00840153" w:rsidRPr="00081B54">
          <w:rPr>
            <w:rFonts w:ascii="Times New Roman" w:hAnsi="Times New Roman" w:cs="Times New Roman"/>
            <w:sz w:val="24"/>
            <w:szCs w:val="24"/>
          </w:rPr>
          <w:t>and</w:t>
        </w:r>
      </w:ins>
      <w:del w:id="268" w:author="Taylor Stewart" w:date="2015-01-13T21:07: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McPhail</w:t>
      </w:r>
      <w:proofErr w:type="spellEnd"/>
      <w:ins w:id="269" w:author="Taylor Stewart" w:date="2015-01-13T21:07: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2006).  However, </w:t>
      </w:r>
      <w:r w:rsidR="00951212" w:rsidRPr="00081B54">
        <w:rPr>
          <w:rFonts w:ascii="Times New Roman" w:hAnsi="Times New Roman" w:cs="Times New Roman"/>
          <w:sz w:val="24"/>
          <w:szCs w:val="24"/>
        </w:rPr>
        <w:t xml:space="preserve">populations of Pygmy Whitefish have been described from small lakes (Taylor </w:t>
      </w:r>
      <w:r w:rsidR="00951212" w:rsidRPr="00081B54">
        <w:rPr>
          <w:rFonts w:ascii="Times New Roman" w:hAnsi="Times New Roman" w:cs="Times New Roman"/>
          <w:i/>
          <w:sz w:val="24"/>
          <w:szCs w:val="24"/>
          <w:rPrChange w:id="270" w:author="Stewart, Taylor Robert" w:date="2015-01-14T11:48:00Z">
            <w:rPr>
              <w:rFonts w:ascii="Times New Roman" w:hAnsi="Times New Roman" w:cs="Times New Roman"/>
              <w:sz w:val="24"/>
              <w:szCs w:val="24"/>
            </w:rPr>
          </w:rPrChange>
        </w:rPr>
        <w:t>et al.</w:t>
      </w:r>
      <w:ins w:id="271" w:author="Taylor Stewart" w:date="2015-01-13T21:07:00Z">
        <w:r w:rsidR="00840153" w:rsidRPr="00081B54">
          <w:rPr>
            <w:rFonts w:ascii="Times New Roman" w:hAnsi="Times New Roman" w:cs="Times New Roman"/>
            <w:i/>
            <w:sz w:val="24"/>
            <w:szCs w:val="24"/>
            <w:rPrChange w:id="272" w:author="Stewart, Taylor Robert" w:date="2015-01-14T11:48:00Z">
              <w:rPr>
                <w:rFonts w:ascii="Times New Roman" w:hAnsi="Times New Roman" w:cs="Times New Roman"/>
                <w:sz w:val="24"/>
                <w:szCs w:val="24"/>
              </w:rPr>
            </w:rPrChange>
          </w:rPr>
          <w:t>,</w:t>
        </w:r>
      </w:ins>
      <w:r w:rsidR="00951212" w:rsidRPr="00081B54">
        <w:rPr>
          <w:rFonts w:ascii="Times New Roman" w:hAnsi="Times New Roman" w:cs="Times New Roman"/>
          <w:sz w:val="24"/>
          <w:szCs w:val="24"/>
        </w:rPr>
        <w:t xml:space="preserve"> 2011), from </w:t>
      </w:r>
      <w:r w:rsidR="00A9083A" w:rsidRPr="00081B54">
        <w:rPr>
          <w:rFonts w:ascii="Times New Roman" w:hAnsi="Times New Roman" w:cs="Times New Roman"/>
          <w:sz w:val="24"/>
          <w:szCs w:val="24"/>
        </w:rPr>
        <w:t>large fast-flowing</w:t>
      </w:r>
      <w:r w:rsidRPr="00081B54">
        <w:rPr>
          <w:rFonts w:ascii="Times New Roman" w:hAnsi="Times New Roman" w:cs="Times New Roman"/>
          <w:sz w:val="24"/>
          <w:szCs w:val="24"/>
        </w:rPr>
        <w:t xml:space="preserve"> river</w:t>
      </w:r>
      <w:r w:rsidR="00A9083A" w:rsidRPr="00081B54">
        <w:rPr>
          <w:rFonts w:ascii="Times New Roman" w:hAnsi="Times New Roman" w:cs="Times New Roman"/>
          <w:sz w:val="24"/>
          <w:szCs w:val="24"/>
        </w:rPr>
        <w:t>s</w:t>
      </w:r>
      <w:r w:rsidRPr="00081B54">
        <w:rPr>
          <w:rFonts w:ascii="Times New Roman" w:hAnsi="Times New Roman" w:cs="Times New Roman"/>
          <w:sz w:val="24"/>
          <w:szCs w:val="24"/>
        </w:rPr>
        <w:t xml:space="preserve"> (McPhail </w:t>
      </w:r>
      <w:ins w:id="273" w:author="Taylor Stewart" w:date="2015-01-13T21:07:00Z">
        <w:r w:rsidR="00840153" w:rsidRPr="00081B54">
          <w:rPr>
            <w:rFonts w:ascii="Times New Roman" w:hAnsi="Times New Roman" w:cs="Times New Roman"/>
            <w:sz w:val="24"/>
            <w:szCs w:val="24"/>
          </w:rPr>
          <w:t>and</w:t>
        </w:r>
      </w:ins>
      <w:del w:id="274" w:author="Taylor Stewart" w:date="2015-01-13T21:07: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Lindsey</w:t>
      </w:r>
      <w:ins w:id="275" w:author="Taylor Stewart" w:date="2015-01-13T21:07: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1970; Mackay</w:t>
      </w:r>
      <w:ins w:id="276" w:author="Taylor Stewart" w:date="2015-01-13T21:07: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2000)</w:t>
      </w:r>
      <w:r w:rsidR="00951212" w:rsidRPr="00081B54">
        <w:rPr>
          <w:rFonts w:ascii="Times New Roman" w:hAnsi="Times New Roman" w:cs="Times New Roman"/>
          <w:sz w:val="24"/>
          <w:szCs w:val="24"/>
        </w:rPr>
        <w:t>,</w:t>
      </w:r>
      <w:r w:rsidRPr="00081B54">
        <w:rPr>
          <w:rFonts w:ascii="Times New Roman" w:hAnsi="Times New Roman" w:cs="Times New Roman"/>
          <w:sz w:val="24"/>
          <w:szCs w:val="24"/>
        </w:rPr>
        <w:t xml:space="preserve"> and </w:t>
      </w:r>
      <w:r w:rsidR="00951212" w:rsidRPr="00081B54">
        <w:rPr>
          <w:rFonts w:ascii="Times New Roman" w:hAnsi="Times New Roman" w:cs="Times New Roman"/>
          <w:sz w:val="24"/>
          <w:szCs w:val="24"/>
        </w:rPr>
        <w:t xml:space="preserve">from lakes where </w:t>
      </w:r>
      <w:r w:rsidRPr="00081B54">
        <w:rPr>
          <w:rFonts w:ascii="Times New Roman" w:hAnsi="Times New Roman" w:cs="Times New Roman"/>
          <w:sz w:val="24"/>
          <w:szCs w:val="24"/>
        </w:rPr>
        <w:t>Pygmy W</w:t>
      </w:r>
      <w:r w:rsidR="006A586A" w:rsidRPr="00081B54">
        <w:rPr>
          <w:rFonts w:ascii="Times New Roman" w:hAnsi="Times New Roman" w:cs="Times New Roman"/>
          <w:sz w:val="24"/>
          <w:szCs w:val="24"/>
        </w:rPr>
        <w:t xml:space="preserve">hitefish </w:t>
      </w:r>
      <w:r w:rsidR="00951212" w:rsidRPr="00081B54">
        <w:rPr>
          <w:rFonts w:ascii="Times New Roman" w:hAnsi="Times New Roman" w:cs="Times New Roman"/>
          <w:sz w:val="24"/>
          <w:szCs w:val="24"/>
        </w:rPr>
        <w:t xml:space="preserve">migrate </w:t>
      </w:r>
      <w:r w:rsidR="006A586A" w:rsidRPr="00081B54">
        <w:rPr>
          <w:rFonts w:ascii="Times New Roman" w:hAnsi="Times New Roman" w:cs="Times New Roman"/>
          <w:sz w:val="24"/>
          <w:szCs w:val="24"/>
        </w:rPr>
        <w:t>in</w:t>
      </w:r>
      <w:r w:rsidR="00951212" w:rsidRPr="00081B54">
        <w:rPr>
          <w:rFonts w:ascii="Times New Roman" w:hAnsi="Times New Roman" w:cs="Times New Roman"/>
          <w:sz w:val="24"/>
          <w:szCs w:val="24"/>
        </w:rPr>
        <w:t>to tributary</w:t>
      </w:r>
      <w:r w:rsidR="006A586A" w:rsidRPr="00081B54">
        <w:rPr>
          <w:rFonts w:ascii="Times New Roman" w:hAnsi="Times New Roman" w:cs="Times New Roman"/>
          <w:sz w:val="24"/>
          <w:szCs w:val="24"/>
        </w:rPr>
        <w:t xml:space="preserve"> rivers </w:t>
      </w:r>
      <w:r w:rsidR="006A3E15" w:rsidRPr="00081B54">
        <w:rPr>
          <w:rFonts w:ascii="Times New Roman" w:hAnsi="Times New Roman" w:cs="Times New Roman"/>
          <w:sz w:val="24"/>
          <w:szCs w:val="24"/>
        </w:rPr>
        <w:t>to</w:t>
      </w:r>
      <w:r w:rsidR="00951212" w:rsidRPr="00081B54">
        <w:rPr>
          <w:rFonts w:ascii="Times New Roman" w:hAnsi="Times New Roman" w:cs="Times New Roman"/>
          <w:sz w:val="24"/>
          <w:szCs w:val="24"/>
        </w:rPr>
        <w:t xml:space="preserve"> spawn </w:t>
      </w:r>
      <w:r w:rsidRPr="00081B54">
        <w:rPr>
          <w:rFonts w:ascii="Times New Roman" w:hAnsi="Times New Roman" w:cs="Times New Roman"/>
          <w:sz w:val="24"/>
          <w:szCs w:val="24"/>
        </w:rPr>
        <w:t>(</w:t>
      </w:r>
      <w:r w:rsidR="00EE01BF" w:rsidRPr="00081B54">
        <w:rPr>
          <w:rFonts w:ascii="Times New Roman" w:hAnsi="Times New Roman" w:cs="Times New Roman"/>
          <w:sz w:val="24"/>
          <w:szCs w:val="24"/>
        </w:rPr>
        <w:t xml:space="preserve">Heard </w:t>
      </w:r>
      <w:ins w:id="277" w:author="Taylor Stewart" w:date="2015-01-13T21:07:00Z">
        <w:r w:rsidR="00840153" w:rsidRPr="00081B54">
          <w:rPr>
            <w:rFonts w:ascii="Times New Roman" w:hAnsi="Times New Roman" w:cs="Times New Roman"/>
            <w:sz w:val="24"/>
            <w:szCs w:val="24"/>
          </w:rPr>
          <w:t>and</w:t>
        </w:r>
      </w:ins>
      <w:del w:id="278" w:author="Taylor Stewart" w:date="2015-01-13T21:07: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EE01BF" w:rsidRPr="00081B54">
        <w:rPr>
          <w:rFonts w:ascii="Times New Roman" w:hAnsi="Times New Roman" w:cs="Times New Roman"/>
          <w:sz w:val="24"/>
          <w:szCs w:val="24"/>
        </w:rPr>
        <w:t>Hartman</w:t>
      </w:r>
      <w:ins w:id="279" w:author="Taylor Stewart" w:date="2015-01-13T21:07:00Z">
        <w:r w:rsidR="00840153" w:rsidRPr="00081B54">
          <w:rPr>
            <w:rFonts w:ascii="Times New Roman" w:hAnsi="Times New Roman" w:cs="Times New Roman"/>
            <w:sz w:val="24"/>
            <w:szCs w:val="24"/>
          </w:rPr>
          <w:t>,</w:t>
        </w:r>
      </w:ins>
      <w:r w:rsidR="00EE01BF" w:rsidRPr="00081B54">
        <w:rPr>
          <w:rFonts w:ascii="Times New Roman" w:hAnsi="Times New Roman" w:cs="Times New Roman"/>
          <w:sz w:val="24"/>
          <w:szCs w:val="24"/>
        </w:rPr>
        <w:t xml:space="preserve"> 1966; </w:t>
      </w:r>
      <w:r w:rsidRPr="00081B54">
        <w:rPr>
          <w:rFonts w:ascii="Times New Roman" w:hAnsi="Times New Roman" w:cs="Times New Roman"/>
          <w:sz w:val="24"/>
          <w:szCs w:val="24"/>
        </w:rPr>
        <w:t xml:space="preserve">Wiesel </w:t>
      </w:r>
      <w:r w:rsidRPr="00081B54">
        <w:rPr>
          <w:rFonts w:ascii="Times New Roman" w:hAnsi="Times New Roman" w:cs="Times New Roman"/>
          <w:i/>
          <w:sz w:val="24"/>
          <w:szCs w:val="24"/>
          <w:rPrChange w:id="280" w:author="Stewart, Taylor Robert" w:date="2015-01-14T11:48:00Z">
            <w:rPr>
              <w:rFonts w:ascii="Times New Roman" w:hAnsi="Times New Roman" w:cs="Times New Roman"/>
              <w:sz w:val="24"/>
              <w:szCs w:val="24"/>
            </w:rPr>
          </w:rPrChange>
        </w:rPr>
        <w:t>et al.</w:t>
      </w:r>
      <w:ins w:id="281" w:author="Taylor Stewart" w:date="2015-01-13T21:07:00Z">
        <w:r w:rsidR="00840153" w:rsidRPr="00081B54">
          <w:rPr>
            <w:rFonts w:ascii="Times New Roman" w:hAnsi="Times New Roman" w:cs="Times New Roman"/>
            <w:i/>
            <w:sz w:val="24"/>
            <w:szCs w:val="24"/>
            <w:rPrChange w:id="282" w:author="Stewart, Taylor Robert" w:date="2015-01-14T11:48: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1973; </w:t>
      </w:r>
      <w:proofErr w:type="spellStart"/>
      <w:r w:rsidR="002C339D" w:rsidRPr="00081B54">
        <w:rPr>
          <w:rFonts w:ascii="Times New Roman" w:hAnsi="Times New Roman" w:cs="Times New Roman"/>
          <w:sz w:val="24"/>
          <w:szCs w:val="24"/>
        </w:rPr>
        <w:t>Wydoski</w:t>
      </w:r>
      <w:proofErr w:type="spellEnd"/>
      <w:r w:rsidR="002C339D" w:rsidRPr="00081B54">
        <w:rPr>
          <w:rFonts w:ascii="Times New Roman" w:hAnsi="Times New Roman" w:cs="Times New Roman"/>
          <w:sz w:val="24"/>
          <w:szCs w:val="24"/>
        </w:rPr>
        <w:t xml:space="preserve"> </w:t>
      </w:r>
      <w:ins w:id="283" w:author="Taylor Stewart" w:date="2015-01-13T21:07:00Z">
        <w:r w:rsidR="00840153" w:rsidRPr="00081B54">
          <w:rPr>
            <w:rFonts w:ascii="Times New Roman" w:hAnsi="Times New Roman" w:cs="Times New Roman"/>
            <w:sz w:val="24"/>
            <w:szCs w:val="24"/>
          </w:rPr>
          <w:t>and</w:t>
        </w:r>
      </w:ins>
      <w:del w:id="284" w:author="Taylor Stewart" w:date="2015-01-13T21:07: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ins w:id="285" w:author="Taylor Stewart" w:date="2015-01-13T21:07:00Z">
        <w:r w:rsidR="00840153" w:rsidRPr="00081B54">
          <w:rPr>
            <w:rFonts w:ascii="Times New Roman" w:hAnsi="Times New Roman" w:cs="Times New Roman"/>
            <w:sz w:val="24"/>
            <w:szCs w:val="24"/>
          </w:rPr>
          <w:t>,</w:t>
        </w:r>
      </w:ins>
      <w:r w:rsidR="002C339D" w:rsidRPr="00081B54">
        <w:rPr>
          <w:rFonts w:ascii="Times New Roman" w:hAnsi="Times New Roman" w:cs="Times New Roman"/>
          <w:sz w:val="24"/>
          <w:szCs w:val="24"/>
        </w:rPr>
        <w:t xml:space="preserve"> 2003; </w:t>
      </w:r>
      <w:proofErr w:type="spellStart"/>
      <w:r w:rsidR="002C339D" w:rsidRPr="00081B54">
        <w:rPr>
          <w:rFonts w:ascii="Times New Roman" w:hAnsi="Times New Roman" w:cs="Times New Roman"/>
          <w:sz w:val="24"/>
          <w:szCs w:val="24"/>
        </w:rPr>
        <w:t>McPhail</w:t>
      </w:r>
      <w:proofErr w:type="spellEnd"/>
      <w:ins w:id="286" w:author="Taylor Stewart" w:date="2015-01-13T21:07:00Z">
        <w:r w:rsidR="00840153" w:rsidRPr="00081B54">
          <w:rPr>
            <w:rFonts w:ascii="Times New Roman" w:hAnsi="Times New Roman" w:cs="Times New Roman"/>
            <w:sz w:val="24"/>
            <w:szCs w:val="24"/>
          </w:rPr>
          <w:t>,</w:t>
        </w:r>
      </w:ins>
      <w:r w:rsidR="002C339D" w:rsidRPr="00081B54">
        <w:rPr>
          <w:rFonts w:ascii="Times New Roman" w:hAnsi="Times New Roman" w:cs="Times New Roman"/>
          <w:sz w:val="24"/>
          <w:szCs w:val="24"/>
        </w:rPr>
        <w:t xml:space="preserve"> 2007; </w:t>
      </w:r>
      <w:r w:rsidRPr="00081B54">
        <w:rPr>
          <w:rFonts w:ascii="Times New Roman" w:hAnsi="Times New Roman" w:cs="Times New Roman"/>
          <w:sz w:val="24"/>
          <w:szCs w:val="24"/>
        </w:rPr>
        <w:t xml:space="preserve">Barnett </w:t>
      </w:r>
      <w:ins w:id="287" w:author="Taylor Stewart" w:date="2015-01-13T21:07:00Z">
        <w:r w:rsidR="00840153" w:rsidRPr="00081B54">
          <w:rPr>
            <w:rFonts w:ascii="Times New Roman" w:hAnsi="Times New Roman" w:cs="Times New Roman"/>
            <w:sz w:val="24"/>
            <w:szCs w:val="24"/>
          </w:rPr>
          <w:t>and</w:t>
        </w:r>
      </w:ins>
      <w:del w:id="288" w:author="Taylor Stewart" w:date="2015-01-13T21:07: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Pr="00081B54">
        <w:rPr>
          <w:rFonts w:ascii="Times New Roman" w:hAnsi="Times New Roman" w:cs="Times New Roman"/>
          <w:sz w:val="24"/>
          <w:szCs w:val="24"/>
        </w:rPr>
        <w:t>Paige</w:t>
      </w:r>
      <w:ins w:id="289" w:author="Taylor Stewart" w:date="2015-01-13T21:07: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w:t>
      </w:r>
      <w:r w:rsidR="00121577" w:rsidRPr="00081B54">
        <w:rPr>
          <w:rFonts w:ascii="Times New Roman" w:hAnsi="Times New Roman" w:cs="Times New Roman"/>
          <w:sz w:val="24"/>
          <w:szCs w:val="24"/>
        </w:rPr>
        <w:t>014)</w:t>
      </w:r>
      <w:r w:rsidRPr="00081B54">
        <w:rPr>
          <w:rFonts w:ascii="Times New Roman" w:hAnsi="Times New Roman" w:cs="Times New Roman"/>
          <w:sz w:val="24"/>
          <w:szCs w:val="24"/>
        </w:rPr>
        <w:t>.</w:t>
      </w:r>
      <w:r w:rsidR="00F604E7" w:rsidRPr="00081B54">
        <w:rPr>
          <w:rFonts w:ascii="Times New Roman" w:hAnsi="Times New Roman" w:cs="Times New Roman"/>
          <w:sz w:val="24"/>
          <w:szCs w:val="24"/>
        </w:rPr>
        <w:t xml:space="preserve">  </w:t>
      </w:r>
      <w:r w:rsidR="00121577" w:rsidRPr="00081B54">
        <w:rPr>
          <w:rFonts w:ascii="Times New Roman" w:hAnsi="Times New Roman" w:cs="Times New Roman"/>
          <w:sz w:val="24"/>
          <w:szCs w:val="24"/>
        </w:rPr>
        <w:t xml:space="preserve">In lakes, </w:t>
      </w:r>
      <w:r w:rsidR="00F604E7" w:rsidRPr="00081B54">
        <w:rPr>
          <w:rFonts w:ascii="Times New Roman" w:hAnsi="Times New Roman" w:cs="Times New Roman"/>
          <w:sz w:val="24"/>
          <w:szCs w:val="24"/>
        </w:rPr>
        <w:t xml:space="preserve">Pygmy Whitefish are generally </w:t>
      </w:r>
      <w:r w:rsidR="00121577" w:rsidRPr="00081B54">
        <w:rPr>
          <w:rFonts w:ascii="Times New Roman" w:hAnsi="Times New Roman" w:cs="Times New Roman"/>
          <w:sz w:val="24"/>
          <w:szCs w:val="24"/>
        </w:rPr>
        <w:t>associated with the bottom</w:t>
      </w:r>
      <w:r w:rsidR="00F604E7" w:rsidRPr="00081B54">
        <w:rPr>
          <w:rFonts w:ascii="Times New Roman" w:hAnsi="Times New Roman" w:cs="Times New Roman"/>
          <w:sz w:val="24"/>
          <w:szCs w:val="24"/>
        </w:rPr>
        <w:t xml:space="preserve"> in the deepest </w:t>
      </w:r>
      <w:r w:rsidR="00121577" w:rsidRPr="00081B54">
        <w:rPr>
          <w:rFonts w:ascii="Times New Roman" w:hAnsi="Times New Roman" w:cs="Times New Roman"/>
          <w:sz w:val="24"/>
          <w:szCs w:val="24"/>
        </w:rPr>
        <w:t>areas</w:t>
      </w:r>
      <w:r w:rsidR="00F604E7" w:rsidRPr="00081B54">
        <w:rPr>
          <w:rFonts w:ascii="Times New Roman" w:hAnsi="Times New Roman" w:cs="Times New Roman"/>
          <w:sz w:val="24"/>
          <w:szCs w:val="24"/>
        </w:rPr>
        <w:t xml:space="preserve"> (Becker</w:t>
      </w:r>
      <w:ins w:id="290" w:author="Taylor Stewart" w:date="2015-01-13T21:08:00Z">
        <w:r w:rsidR="00840153" w:rsidRPr="00081B54">
          <w:rPr>
            <w:rFonts w:ascii="Times New Roman" w:hAnsi="Times New Roman" w:cs="Times New Roman"/>
            <w:sz w:val="24"/>
            <w:szCs w:val="24"/>
          </w:rPr>
          <w:t>,</w:t>
        </w:r>
      </w:ins>
      <w:r w:rsidR="00F604E7" w:rsidRPr="00081B54">
        <w:rPr>
          <w:rFonts w:ascii="Times New Roman" w:hAnsi="Times New Roman" w:cs="Times New Roman"/>
          <w:sz w:val="24"/>
          <w:szCs w:val="24"/>
        </w:rPr>
        <w:t xml:space="preserve"> 1983</w:t>
      </w:r>
      <w:r w:rsidR="002C339D" w:rsidRPr="00081B54">
        <w:rPr>
          <w:rFonts w:ascii="Times New Roman" w:hAnsi="Times New Roman" w:cs="Times New Roman"/>
          <w:sz w:val="24"/>
          <w:szCs w:val="24"/>
        </w:rPr>
        <w:t xml:space="preserve">; </w:t>
      </w:r>
      <w:proofErr w:type="spellStart"/>
      <w:r w:rsidR="002C339D" w:rsidRPr="00081B54">
        <w:rPr>
          <w:rFonts w:ascii="Times New Roman" w:hAnsi="Times New Roman" w:cs="Times New Roman"/>
          <w:sz w:val="24"/>
          <w:szCs w:val="24"/>
        </w:rPr>
        <w:t>Wydoski</w:t>
      </w:r>
      <w:proofErr w:type="spellEnd"/>
      <w:r w:rsidR="002C339D" w:rsidRPr="00081B54">
        <w:rPr>
          <w:rFonts w:ascii="Times New Roman" w:hAnsi="Times New Roman" w:cs="Times New Roman"/>
          <w:sz w:val="24"/>
          <w:szCs w:val="24"/>
        </w:rPr>
        <w:t xml:space="preserve"> </w:t>
      </w:r>
      <w:ins w:id="291" w:author="Taylor Stewart" w:date="2015-01-13T21:08:00Z">
        <w:r w:rsidR="00840153" w:rsidRPr="00081B54">
          <w:rPr>
            <w:rFonts w:ascii="Times New Roman" w:hAnsi="Times New Roman" w:cs="Times New Roman"/>
            <w:sz w:val="24"/>
            <w:szCs w:val="24"/>
          </w:rPr>
          <w:t>and</w:t>
        </w:r>
      </w:ins>
      <w:del w:id="292"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ins w:id="293" w:author="Taylor Stewart" w:date="2015-01-13T21:08:00Z">
        <w:r w:rsidR="00840153" w:rsidRPr="00081B54">
          <w:rPr>
            <w:rFonts w:ascii="Times New Roman" w:hAnsi="Times New Roman" w:cs="Times New Roman"/>
            <w:sz w:val="24"/>
            <w:szCs w:val="24"/>
          </w:rPr>
          <w:t>,</w:t>
        </w:r>
      </w:ins>
      <w:r w:rsidR="002C339D" w:rsidRPr="00081B54">
        <w:rPr>
          <w:rFonts w:ascii="Times New Roman" w:hAnsi="Times New Roman" w:cs="Times New Roman"/>
          <w:sz w:val="24"/>
          <w:szCs w:val="24"/>
        </w:rPr>
        <w:t xml:space="preserve"> 2003</w:t>
      </w:r>
      <w:r w:rsidR="00F604E7" w:rsidRPr="00081B54">
        <w:rPr>
          <w:rFonts w:ascii="Times New Roman" w:hAnsi="Times New Roman" w:cs="Times New Roman"/>
          <w:sz w:val="24"/>
          <w:szCs w:val="24"/>
        </w:rPr>
        <w:t xml:space="preserve">), though they may make diel migrations to shallower </w:t>
      </w:r>
      <w:r w:rsidR="00A9083A" w:rsidRPr="00081B54">
        <w:rPr>
          <w:rFonts w:ascii="Times New Roman" w:hAnsi="Times New Roman" w:cs="Times New Roman"/>
          <w:sz w:val="24"/>
          <w:szCs w:val="24"/>
        </w:rPr>
        <w:t>areas to forage</w:t>
      </w:r>
      <w:r w:rsidR="00F604E7" w:rsidRPr="00081B54">
        <w:rPr>
          <w:rFonts w:ascii="Times New Roman" w:hAnsi="Times New Roman" w:cs="Times New Roman"/>
          <w:sz w:val="24"/>
          <w:szCs w:val="24"/>
        </w:rPr>
        <w:t xml:space="preserve"> (</w:t>
      </w:r>
      <w:proofErr w:type="spellStart"/>
      <w:r w:rsidR="002C339D" w:rsidRPr="00081B54">
        <w:rPr>
          <w:rFonts w:ascii="Times New Roman" w:hAnsi="Times New Roman" w:cs="Times New Roman"/>
          <w:sz w:val="24"/>
          <w:szCs w:val="24"/>
        </w:rPr>
        <w:t>Wydoski</w:t>
      </w:r>
      <w:proofErr w:type="spellEnd"/>
      <w:r w:rsidR="002C339D" w:rsidRPr="00081B54">
        <w:rPr>
          <w:rFonts w:ascii="Times New Roman" w:hAnsi="Times New Roman" w:cs="Times New Roman"/>
          <w:sz w:val="24"/>
          <w:szCs w:val="24"/>
        </w:rPr>
        <w:t xml:space="preserve"> </w:t>
      </w:r>
      <w:ins w:id="294" w:author="Taylor Stewart" w:date="2015-01-13T21:08:00Z">
        <w:r w:rsidR="00840153" w:rsidRPr="00081B54">
          <w:rPr>
            <w:rFonts w:ascii="Times New Roman" w:hAnsi="Times New Roman" w:cs="Times New Roman"/>
            <w:sz w:val="24"/>
            <w:szCs w:val="24"/>
          </w:rPr>
          <w:t>and</w:t>
        </w:r>
      </w:ins>
      <w:del w:id="295"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2C339D" w:rsidRPr="00081B54">
        <w:rPr>
          <w:rFonts w:ascii="Times New Roman" w:hAnsi="Times New Roman" w:cs="Times New Roman"/>
          <w:sz w:val="24"/>
          <w:szCs w:val="24"/>
        </w:rPr>
        <w:t>Whitney</w:t>
      </w:r>
      <w:ins w:id="296" w:author="Taylor Stewart" w:date="2015-01-13T21:08:00Z">
        <w:r w:rsidR="00840153" w:rsidRPr="00081B54">
          <w:rPr>
            <w:rFonts w:ascii="Times New Roman" w:hAnsi="Times New Roman" w:cs="Times New Roman"/>
            <w:sz w:val="24"/>
            <w:szCs w:val="24"/>
          </w:rPr>
          <w:t>,</w:t>
        </w:r>
      </w:ins>
      <w:r w:rsidR="002C339D" w:rsidRPr="00081B54">
        <w:rPr>
          <w:rFonts w:ascii="Times New Roman" w:hAnsi="Times New Roman" w:cs="Times New Roman"/>
          <w:sz w:val="24"/>
          <w:szCs w:val="24"/>
        </w:rPr>
        <w:t xml:space="preserve"> 2003; </w:t>
      </w:r>
      <w:proofErr w:type="spellStart"/>
      <w:r w:rsidR="00F604E7" w:rsidRPr="00081B54">
        <w:rPr>
          <w:rFonts w:ascii="Times New Roman" w:hAnsi="Times New Roman" w:cs="Times New Roman"/>
          <w:sz w:val="24"/>
          <w:szCs w:val="24"/>
        </w:rPr>
        <w:t>Zemlak</w:t>
      </w:r>
      <w:proofErr w:type="spellEnd"/>
      <w:r w:rsidR="00F604E7" w:rsidRPr="00081B54">
        <w:rPr>
          <w:rFonts w:ascii="Times New Roman" w:hAnsi="Times New Roman" w:cs="Times New Roman"/>
          <w:sz w:val="24"/>
          <w:szCs w:val="24"/>
        </w:rPr>
        <w:t xml:space="preserve"> </w:t>
      </w:r>
      <w:ins w:id="297" w:author="Taylor Stewart" w:date="2015-01-13T21:08:00Z">
        <w:r w:rsidR="00840153" w:rsidRPr="00081B54">
          <w:rPr>
            <w:rFonts w:ascii="Times New Roman" w:hAnsi="Times New Roman" w:cs="Times New Roman"/>
            <w:sz w:val="24"/>
            <w:szCs w:val="24"/>
          </w:rPr>
          <w:t>and</w:t>
        </w:r>
      </w:ins>
      <w:del w:id="298"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proofErr w:type="spellStart"/>
      <w:r w:rsidR="00F604E7" w:rsidRPr="00081B54">
        <w:rPr>
          <w:rFonts w:ascii="Times New Roman" w:hAnsi="Times New Roman" w:cs="Times New Roman"/>
          <w:sz w:val="24"/>
          <w:szCs w:val="24"/>
        </w:rPr>
        <w:t>McPhail</w:t>
      </w:r>
      <w:proofErr w:type="spellEnd"/>
      <w:ins w:id="299" w:author="Taylor Stewart" w:date="2015-01-13T21:08:00Z">
        <w:r w:rsidR="00840153" w:rsidRPr="00081B54">
          <w:rPr>
            <w:rFonts w:ascii="Times New Roman" w:hAnsi="Times New Roman" w:cs="Times New Roman"/>
            <w:sz w:val="24"/>
            <w:szCs w:val="24"/>
          </w:rPr>
          <w:t>,</w:t>
        </w:r>
      </w:ins>
      <w:r w:rsidR="00F604E7" w:rsidRPr="00081B54">
        <w:rPr>
          <w:rFonts w:ascii="Times New Roman" w:hAnsi="Times New Roman" w:cs="Times New Roman"/>
          <w:sz w:val="24"/>
          <w:szCs w:val="24"/>
        </w:rPr>
        <w:t xml:space="preserve"> 2004; </w:t>
      </w:r>
      <w:proofErr w:type="spellStart"/>
      <w:r w:rsidR="00F604E7" w:rsidRPr="00081B54">
        <w:rPr>
          <w:rFonts w:ascii="Times New Roman" w:hAnsi="Times New Roman" w:cs="Times New Roman"/>
          <w:sz w:val="24"/>
          <w:szCs w:val="24"/>
        </w:rPr>
        <w:t>Zemlak</w:t>
      </w:r>
      <w:proofErr w:type="spellEnd"/>
      <w:r w:rsidR="00F604E7" w:rsidRPr="00081B54">
        <w:rPr>
          <w:rFonts w:ascii="Times New Roman" w:hAnsi="Times New Roman" w:cs="Times New Roman"/>
          <w:sz w:val="24"/>
          <w:szCs w:val="24"/>
        </w:rPr>
        <w:t xml:space="preserve"> </w:t>
      </w:r>
      <w:ins w:id="300" w:author="Taylor Stewart" w:date="2015-01-13T21:08:00Z">
        <w:r w:rsidR="00840153" w:rsidRPr="00081B54">
          <w:rPr>
            <w:rFonts w:ascii="Times New Roman" w:hAnsi="Times New Roman" w:cs="Times New Roman"/>
            <w:sz w:val="24"/>
            <w:szCs w:val="24"/>
          </w:rPr>
          <w:t>and</w:t>
        </w:r>
      </w:ins>
      <w:del w:id="301"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proofErr w:type="spellStart"/>
      <w:r w:rsidR="00F604E7" w:rsidRPr="00081B54">
        <w:rPr>
          <w:rFonts w:ascii="Times New Roman" w:hAnsi="Times New Roman" w:cs="Times New Roman"/>
          <w:sz w:val="24"/>
          <w:szCs w:val="24"/>
        </w:rPr>
        <w:t>McPhail</w:t>
      </w:r>
      <w:proofErr w:type="spellEnd"/>
      <w:ins w:id="302" w:author="Taylor Stewart" w:date="2015-01-13T21:08:00Z">
        <w:r w:rsidR="00840153" w:rsidRPr="00081B54">
          <w:rPr>
            <w:rFonts w:ascii="Times New Roman" w:hAnsi="Times New Roman" w:cs="Times New Roman"/>
            <w:sz w:val="24"/>
            <w:szCs w:val="24"/>
          </w:rPr>
          <w:t>,</w:t>
        </w:r>
      </w:ins>
      <w:r w:rsidR="00F604E7" w:rsidRPr="00081B54">
        <w:rPr>
          <w:rFonts w:ascii="Times New Roman" w:hAnsi="Times New Roman" w:cs="Times New Roman"/>
          <w:sz w:val="24"/>
          <w:szCs w:val="24"/>
        </w:rPr>
        <w:t xml:space="preserve"> 2006</w:t>
      </w:r>
      <w:r w:rsidR="00BD3E31" w:rsidRPr="00081B54">
        <w:rPr>
          <w:rFonts w:ascii="Times New Roman" w:hAnsi="Times New Roman" w:cs="Times New Roman"/>
          <w:sz w:val="24"/>
          <w:szCs w:val="24"/>
        </w:rPr>
        <w:t xml:space="preserve">; </w:t>
      </w:r>
      <w:r w:rsidR="000F602D" w:rsidRPr="00081B54">
        <w:rPr>
          <w:rFonts w:ascii="Times New Roman" w:hAnsi="Times New Roman" w:cs="Times New Roman"/>
          <w:sz w:val="24"/>
          <w:szCs w:val="24"/>
        </w:rPr>
        <w:t xml:space="preserve">Gorman </w:t>
      </w:r>
      <w:r w:rsidR="000F602D" w:rsidRPr="00081B54">
        <w:rPr>
          <w:rFonts w:ascii="Times New Roman" w:hAnsi="Times New Roman" w:cs="Times New Roman"/>
          <w:i/>
          <w:sz w:val="24"/>
          <w:szCs w:val="24"/>
          <w:rPrChange w:id="303" w:author="Stewart, Taylor Robert" w:date="2015-01-14T11:48:00Z">
            <w:rPr>
              <w:rFonts w:ascii="Times New Roman" w:hAnsi="Times New Roman" w:cs="Times New Roman"/>
              <w:sz w:val="24"/>
              <w:szCs w:val="24"/>
            </w:rPr>
          </w:rPrChange>
        </w:rPr>
        <w:t>et al.</w:t>
      </w:r>
      <w:ins w:id="304" w:author="Taylor Stewart" w:date="2015-01-13T21:08:00Z">
        <w:r w:rsidR="00840153" w:rsidRPr="00081B54">
          <w:rPr>
            <w:rFonts w:ascii="Times New Roman" w:hAnsi="Times New Roman" w:cs="Times New Roman"/>
            <w:i/>
            <w:sz w:val="24"/>
            <w:szCs w:val="24"/>
            <w:rPrChange w:id="305" w:author="Stewart, Taylor Robert" w:date="2015-01-14T11:48:00Z">
              <w:rPr>
                <w:rFonts w:ascii="Times New Roman" w:hAnsi="Times New Roman" w:cs="Times New Roman"/>
                <w:sz w:val="24"/>
                <w:szCs w:val="24"/>
              </w:rPr>
            </w:rPrChange>
          </w:rPr>
          <w:t>,</w:t>
        </w:r>
      </w:ins>
      <w:r w:rsidR="000F602D" w:rsidRPr="00081B54">
        <w:rPr>
          <w:rFonts w:ascii="Times New Roman" w:hAnsi="Times New Roman" w:cs="Times New Roman"/>
          <w:sz w:val="24"/>
          <w:szCs w:val="24"/>
        </w:rPr>
        <w:t xml:space="preserve"> 2012</w:t>
      </w:r>
      <w:r w:rsidR="00F604E7" w:rsidRPr="00081B54">
        <w:rPr>
          <w:rFonts w:ascii="Times New Roman" w:hAnsi="Times New Roman" w:cs="Times New Roman"/>
          <w:sz w:val="24"/>
          <w:szCs w:val="24"/>
        </w:rPr>
        <w:t>).</w:t>
      </w:r>
    </w:p>
    <w:p w14:paraId="5577697B" w14:textId="0F299F90" w:rsidR="00045D0B" w:rsidRPr="00081B54" w:rsidRDefault="00045D0B"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Age data is a key component for understanding the </w:t>
      </w:r>
      <w:r w:rsidR="006A586A" w:rsidRPr="00081B54">
        <w:rPr>
          <w:rFonts w:ascii="Times New Roman" w:hAnsi="Times New Roman" w:cs="Times New Roman"/>
          <w:sz w:val="24"/>
          <w:szCs w:val="24"/>
        </w:rPr>
        <w:t xml:space="preserve">ecology and </w:t>
      </w:r>
      <w:r w:rsidRPr="00081B54">
        <w:rPr>
          <w:rFonts w:ascii="Times New Roman" w:hAnsi="Times New Roman" w:cs="Times New Roman"/>
          <w:sz w:val="24"/>
          <w:szCs w:val="24"/>
        </w:rPr>
        <w:t>population dynamics of fish populations (</w:t>
      </w:r>
      <w:proofErr w:type="spellStart"/>
      <w:r w:rsidRPr="00081B54">
        <w:rPr>
          <w:rFonts w:ascii="Times New Roman" w:hAnsi="Times New Roman" w:cs="Times New Roman"/>
          <w:sz w:val="24"/>
          <w:szCs w:val="24"/>
        </w:rPr>
        <w:t>Maceina</w:t>
      </w:r>
      <w:proofErr w:type="spell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306" w:author="Stewart, Taylor Robert" w:date="2015-01-14T11:50:00Z">
            <w:rPr>
              <w:rFonts w:ascii="Times New Roman" w:hAnsi="Times New Roman" w:cs="Times New Roman"/>
              <w:sz w:val="24"/>
              <w:szCs w:val="24"/>
            </w:rPr>
          </w:rPrChange>
        </w:rPr>
        <w:t>et al.</w:t>
      </w:r>
      <w:ins w:id="307" w:author="Taylor Stewart" w:date="2015-01-13T21:08:00Z">
        <w:r w:rsidR="00840153" w:rsidRPr="00081B54">
          <w:rPr>
            <w:rFonts w:ascii="Times New Roman" w:hAnsi="Times New Roman" w:cs="Times New Roman"/>
            <w:i/>
            <w:sz w:val="24"/>
            <w:szCs w:val="24"/>
            <w:rPrChange w:id="308" w:author="Stewart, Taylor Robert" w:date="2015-01-14T11:50: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2007; Quist </w:t>
      </w:r>
      <w:r w:rsidRPr="00081B54">
        <w:rPr>
          <w:rFonts w:ascii="Times New Roman" w:hAnsi="Times New Roman" w:cs="Times New Roman"/>
          <w:i/>
          <w:sz w:val="24"/>
          <w:szCs w:val="24"/>
          <w:rPrChange w:id="309" w:author="Stewart, Taylor Robert" w:date="2015-01-14T11:50:00Z">
            <w:rPr>
              <w:rFonts w:ascii="Times New Roman" w:hAnsi="Times New Roman" w:cs="Times New Roman"/>
              <w:sz w:val="24"/>
              <w:szCs w:val="24"/>
            </w:rPr>
          </w:rPrChange>
        </w:rPr>
        <w:t>et al.</w:t>
      </w:r>
      <w:ins w:id="310" w:author="Taylor Stewart" w:date="2015-01-13T21:08:00Z">
        <w:r w:rsidR="00840153" w:rsidRPr="00081B54">
          <w:rPr>
            <w:rFonts w:ascii="Times New Roman" w:hAnsi="Times New Roman" w:cs="Times New Roman"/>
            <w:i/>
            <w:sz w:val="24"/>
            <w:szCs w:val="24"/>
            <w:rPrChange w:id="311" w:author="Stewart, Taylor Robert" w:date="2015-01-14T11:50: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2012).  Typically, scal</w:t>
      </w:r>
      <w:r w:rsidR="006A586A" w:rsidRPr="00081B54">
        <w:rPr>
          <w:rFonts w:ascii="Times New Roman" w:hAnsi="Times New Roman" w:cs="Times New Roman"/>
          <w:sz w:val="24"/>
          <w:szCs w:val="24"/>
        </w:rPr>
        <w:t xml:space="preserve">es have been used to </w:t>
      </w:r>
      <w:r w:rsidR="006A586A" w:rsidRPr="00081B54">
        <w:rPr>
          <w:rFonts w:ascii="Times New Roman" w:hAnsi="Times New Roman" w:cs="Times New Roman"/>
          <w:sz w:val="24"/>
          <w:szCs w:val="24"/>
        </w:rPr>
        <w:lastRenderedPageBreak/>
        <w:t xml:space="preserve">assess </w:t>
      </w:r>
      <w:r w:rsidRPr="00081B54">
        <w:rPr>
          <w:rFonts w:ascii="Times New Roman" w:hAnsi="Times New Roman" w:cs="Times New Roman"/>
          <w:sz w:val="24"/>
          <w:szCs w:val="24"/>
        </w:rPr>
        <w:t>age of Pygmy Whitefish (</w:t>
      </w:r>
      <w:proofErr w:type="spellStart"/>
      <w:r w:rsidR="00611A55" w:rsidRPr="00081B54">
        <w:rPr>
          <w:rFonts w:ascii="Times New Roman" w:hAnsi="Times New Roman" w:cs="Times New Roman"/>
          <w:sz w:val="24"/>
          <w:szCs w:val="24"/>
        </w:rPr>
        <w:t>Weisel</w:t>
      </w:r>
      <w:proofErr w:type="spellEnd"/>
      <w:r w:rsidR="00611A55" w:rsidRPr="00081B54">
        <w:rPr>
          <w:rFonts w:ascii="Times New Roman" w:hAnsi="Times New Roman" w:cs="Times New Roman"/>
          <w:sz w:val="24"/>
          <w:szCs w:val="24"/>
        </w:rPr>
        <w:t xml:space="preserve"> </w:t>
      </w:r>
      <w:ins w:id="312" w:author="Taylor Stewart" w:date="2015-01-13T21:08:00Z">
        <w:r w:rsidR="00840153" w:rsidRPr="00081B54">
          <w:rPr>
            <w:rFonts w:ascii="Times New Roman" w:hAnsi="Times New Roman" w:cs="Times New Roman"/>
            <w:sz w:val="24"/>
            <w:szCs w:val="24"/>
          </w:rPr>
          <w:t>and</w:t>
        </w:r>
      </w:ins>
      <w:del w:id="313"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Dillon</w:t>
      </w:r>
      <w:ins w:id="314" w:author="Taylor Stewart" w:date="2015-01-13T21:08: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1954; Eschmeyer </w:t>
      </w:r>
      <w:ins w:id="315" w:author="Taylor Stewart" w:date="2015-01-13T21:08:00Z">
        <w:r w:rsidR="00840153" w:rsidRPr="00081B54">
          <w:rPr>
            <w:rFonts w:ascii="Times New Roman" w:hAnsi="Times New Roman" w:cs="Times New Roman"/>
            <w:sz w:val="24"/>
            <w:szCs w:val="24"/>
          </w:rPr>
          <w:t>and</w:t>
        </w:r>
      </w:ins>
      <w:del w:id="316"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Bailey</w:t>
      </w:r>
      <w:ins w:id="317" w:author="Taylor Stewart" w:date="2015-01-13T21:08: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1955; Heard </w:t>
      </w:r>
      <w:ins w:id="318" w:author="Taylor Stewart" w:date="2015-01-13T21:08:00Z">
        <w:r w:rsidR="00840153" w:rsidRPr="00081B54">
          <w:rPr>
            <w:rFonts w:ascii="Times New Roman" w:hAnsi="Times New Roman" w:cs="Times New Roman"/>
            <w:sz w:val="24"/>
            <w:szCs w:val="24"/>
          </w:rPr>
          <w:t>and</w:t>
        </w:r>
      </w:ins>
      <w:del w:id="319"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611A55" w:rsidRPr="00081B54">
        <w:rPr>
          <w:rFonts w:ascii="Times New Roman" w:hAnsi="Times New Roman" w:cs="Times New Roman"/>
          <w:sz w:val="24"/>
          <w:szCs w:val="24"/>
        </w:rPr>
        <w:t>Hartman</w:t>
      </w:r>
      <w:ins w:id="320" w:author="Taylor Stewart" w:date="2015-01-13T21:08: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196</w:t>
      </w:r>
      <w:r w:rsidR="00712416" w:rsidRPr="00081B54">
        <w:rPr>
          <w:rFonts w:ascii="Times New Roman" w:hAnsi="Times New Roman" w:cs="Times New Roman"/>
          <w:sz w:val="24"/>
          <w:szCs w:val="24"/>
        </w:rPr>
        <w:t>6</w:t>
      </w:r>
      <w:r w:rsidR="00611A55" w:rsidRPr="00081B54">
        <w:rPr>
          <w:rFonts w:ascii="Times New Roman" w:hAnsi="Times New Roman" w:cs="Times New Roman"/>
          <w:sz w:val="24"/>
          <w:szCs w:val="24"/>
        </w:rPr>
        <w:t xml:space="preserve">; </w:t>
      </w:r>
      <w:proofErr w:type="spellStart"/>
      <w:r w:rsidR="00611A55" w:rsidRPr="00081B54">
        <w:rPr>
          <w:rFonts w:ascii="Times New Roman" w:hAnsi="Times New Roman" w:cs="Times New Roman"/>
          <w:sz w:val="24"/>
          <w:szCs w:val="24"/>
        </w:rPr>
        <w:t>McCart</w:t>
      </w:r>
      <w:proofErr w:type="spellEnd"/>
      <w:ins w:id="321" w:author="Taylor Stewart" w:date="2015-01-13T21:08: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1965; </w:t>
      </w:r>
      <w:proofErr w:type="spellStart"/>
      <w:r w:rsidR="00611A55" w:rsidRPr="00081B54">
        <w:rPr>
          <w:rFonts w:ascii="Times New Roman" w:hAnsi="Times New Roman" w:cs="Times New Roman"/>
          <w:sz w:val="24"/>
          <w:szCs w:val="24"/>
        </w:rPr>
        <w:t>Weisel</w:t>
      </w:r>
      <w:proofErr w:type="spellEnd"/>
      <w:r w:rsidR="00611A55" w:rsidRPr="00081B54">
        <w:rPr>
          <w:rFonts w:ascii="Times New Roman" w:hAnsi="Times New Roman" w:cs="Times New Roman"/>
          <w:sz w:val="24"/>
          <w:szCs w:val="24"/>
        </w:rPr>
        <w:t xml:space="preserve"> </w:t>
      </w:r>
      <w:r w:rsidR="00611A55" w:rsidRPr="00081B54">
        <w:rPr>
          <w:rFonts w:ascii="Times New Roman" w:hAnsi="Times New Roman" w:cs="Times New Roman"/>
          <w:i/>
          <w:sz w:val="24"/>
          <w:szCs w:val="24"/>
          <w:rPrChange w:id="322" w:author="Stewart, Taylor Robert" w:date="2015-01-14T11:50:00Z">
            <w:rPr>
              <w:rFonts w:ascii="Times New Roman" w:hAnsi="Times New Roman" w:cs="Times New Roman"/>
              <w:sz w:val="24"/>
              <w:szCs w:val="24"/>
            </w:rPr>
          </w:rPrChange>
        </w:rPr>
        <w:t>et al.</w:t>
      </w:r>
      <w:ins w:id="323" w:author="Taylor Stewart" w:date="2015-01-13T21:08:00Z">
        <w:r w:rsidR="00840153" w:rsidRPr="00081B54">
          <w:rPr>
            <w:rFonts w:ascii="Times New Roman" w:hAnsi="Times New Roman" w:cs="Times New Roman"/>
            <w:i/>
            <w:sz w:val="24"/>
            <w:szCs w:val="24"/>
            <w:rPrChange w:id="324" w:author="Stewart, Taylor Robert" w:date="2015-01-14T11:50:00Z">
              <w:rPr>
                <w:rFonts w:ascii="Times New Roman" w:hAnsi="Times New Roman" w:cs="Times New Roman"/>
                <w:sz w:val="24"/>
                <w:szCs w:val="24"/>
              </w:rPr>
            </w:rPrChange>
          </w:rPr>
          <w:t>,</w:t>
        </w:r>
      </w:ins>
      <w:r w:rsidR="00611A55" w:rsidRPr="00081B54">
        <w:rPr>
          <w:rFonts w:ascii="Times New Roman" w:hAnsi="Times New Roman" w:cs="Times New Roman"/>
          <w:sz w:val="24"/>
          <w:szCs w:val="24"/>
        </w:rPr>
        <w:t xml:space="preserve"> 1973</w:t>
      </w:r>
      <w:r w:rsidR="006F28B0" w:rsidRPr="00081B54">
        <w:rPr>
          <w:rFonts w:ascii="Times New Roman" w:hAnsi="Times New Roman" w:cs="Times New Roman"/>
          <w:sz w:val="24"/>
          <w:szCs w:val="24"/>
        </w:rPr>
        <w:t xml:space="preserve">; Barnett </w:t>
      </w:r>
      <w:ins w:id="325" w:author="Taylor Stewart" w:date="2015-01-13T21:08:00Z">
        <w:r w:rsidR="00840153" w:rsidRPr="00081B54">
          <w:rPr>
            <w:rFonts w:ascii="Times New Roman" w:hAnsi="Times New Roman" w:cs="Times New Roman"/>
            <w:sz w:val="24"/>
            <w:szCs w:val="24"/>
          </w:rPr>
          <w:t>and</w:t>
        </w:r>
      </w:ins>
      <w:del w:id="326" w:author="Taylor Stewart" w:date="2015-01-13T21:08: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6F28B0" w:rsidRPr="00081B54">
        <w:rPr>
          <w:rFonts w:ascii="Times New Roman" w:hAnsi="Times New Roman" w:cs="Times New Roman"/>
          <w:sz w:val="24"/>
          <w:szCs w:val="24"/>
        </w:rPr>
        <w:t>Paige</w:t>
      </w:r>
      <w:ins w:id="327" w:author="Taylor Stewart" w:date="2015-01-13T21:08:00Z">
        <w:r w:rsidR="00840153" w:rsidRPr="00081B54">
          <w:rPr>
            <w:rFonts w:ascii="Times New Roman" w:hAnsi="Times New Roman" w:cs="Times New Roman"/>
            <w:sz w:val="24"/>
            <w:szCs w:val="24"/>
          </w:rPr>
          <w:t>,</w:t>
        </w:r>
      </w:ins>
      <w:r w:rsidR="006F28B0" w:rsidRPr="00081B54">
        <w:rPr>
          <w:rFonts w:ascii="Times New Roman" w:hAnsi="Times New Roman" w:cs="Times New Roman"/>
          <w:sz w:val="24"/>
          <w:szCs w:val="24"/>
        </w:rPr>
        <w:t xml:space="preserve"> 2014</w:t>
      </w:r>
      <w:r w:rsidRPr="00081B54">
        <w:rPr>
          <w:rFonts w:ascii="Times New Roman" w:hAnsi="Times New Roman" w:cs="Times New Roman"/>
          <w:sz w:val="24"/>
          <w:szCs w:val="24"/>
        </w:rPr>
        <w:t xml:space="preserve">), </w:t>
      </w:r>
      <w:r w:rsidR="00A9083A" w:rsidRPr="00081B54">
        <w:rPr>
          <w:rFonts w:ascii="Times New Roman" w:hAnsi="Times New Roman" w:cs="Times New Roman"/>
          <w:sz w:val="24"/>
          <w:szCs w:val="24"/>
        </w:rPr>
        <w:t>although</w:t>
      </w:r>
      <w:r w:rsidRPr="00081B54">
        <w:rPr>
          <w:rFonts w:ascii="Times New Roman" w:hAnsi="Times New Roman" w:cs="Times New Roman"/>
          <w:sz w:val="24"/>
          <w:szCs w:val="24"/>
        </w:rPr>
        <w:t xml:space="preserve"> otoliths have been used </w:t>
      </w:r>
      <w:r w:rsidR="00A9083A" w:rsidRPr="00081B54">
        <w:rPr>
          <w:rFonts w:ascii="Times New Roman" w:hAnsi="Times New Roman" w:cs="Times New Roman"/>
          <w:sz w:val="24"/>
          <w:szCs w:val="24"/>
        </w:rPr>
        <w:t xml:space="preserve">more </w:t>
      </w:r>
      <w:r w:rsidRPr="00081B54">
        <w:rPr>
          <w:rFonts w:ascii="Times New Roman" w:hAnsi="Times New Roman" w:cs="Times New Roman"/>
          <w:sz w:val="24"/>
          <w:szCs w:val="24"/>
        </w:rPr>
        <w:t>recent</w:t>
      </w:r>
      <w:r w:rsidR="006A586A" w:rsidRPr="00081B54">
        <w:rPr>
          <w:rFonts w:ascii="Times New Roman" w:hAnsi="Times New Roman" w:cs="Times New Roman"/>
          <w:sz w:val="24"/>
          <w:szCs w:val="24"/>
        </w:rPr>
        <w:t>ly</w:t>
      </w:r>
      <w:r w:rsidRPr="00081B54">
        <w:rPr>
          <w:rFonts w:ascii="Times New Roman" w:hAnsi="Times New Roman" w:cs="Times New Roman"/>
          <w:sz w:val="24"/>
          <w:szCs w:val="24"/>
        </w:rPr>
        <w:t xml:space="preserve"> (</w:t>
      </w:r>
      <w:proofErr w:type="spellStart"/>
      <w:r w:rsidR="00611A55" w:rsidRPr="00081B54">
        <w:rPr>
          <w:rFonts w:ascii="Times New Roman" w:hAnsi="Times New Roman" w:cs="Times New Roman"/>
          <w:sz w:val="24"/>
          <w:szCs w:val="24"/>
        </w:rPr>
        <w:t>McPhail</w:t>
      </w:r>
      <w:proofErr w:type="spellEnd"/>
      <w:r w:rsidR="00611A55" w:rsidRPr="00081B54">
        <w:rPr>
          <w:rFonts w:ascii="Times New Roman" w:hAnsi="Times New Roman" w:cs="Times New Roman"/>
          <w:sz w:val="24"/>
          <w:szCs w:val="24"/>
        </w:rPr>
        <w:t xml:space="preserve"> </w:t>
      </w:r>
      <w:ins w:id="328" w:author="Taylor Stewart" w:date="2015-01-13T21:08:00Z">
        <w:r w:rsidR="00840153" w:rsidRPr="00081B54">
          <w:rPr>
            <w:rFonts w:ascii="Times New Roman" w:hAnsi="Times New Roman" w:cs="Times New Roman"/>
            <w:sz w:val="24"/>
            <w:szCs w:val="24"/>
          </w:rPr>
          <w:t>and</w:t>
        </w:r>
      </w:ins>
      <w:del w:id="329" w:author="Taylor Stewart" w:date="2015-01-13T21:08: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proofErr w:type="spellStart"/>
      <w:r w:rsidR="00611A55" w:rsidRPr="00081B54">
        <w:rPr>
          <w:rFonts w:ascii="Times New Roman" w:hAnsi="Times New Roman" w:cs="Times New Roman"/>
          <w:sz w:val="24"/>
          <w:szCs w:val="24"/>
        </w:rPr>
        <w:t>Zemlak</w:t>
      </w:r>
      <w:proofErr w:type="spellEnd"/>
      <w:ins w:id="330" w:author="Taylor Stewart" w:date="2015-01-13T21:09: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2001; </w:t>
      </w:r>
      <w:proofErr w:type="spellStart"/>
      <w:r w:rsidR="00611A55" w:rsidRPr="00081B54">
        <w:rPr>
          <w:rFonts w:ascii="Times New Roman" w:hAnsi="Times New Roman" w:cs="Times New Roman"/>
          <w:sz w:val="24"/>
          <w:szCs w:val="24"/>
        </w:rPr>
        <w:t>Zemlak</w:t>
      </w:r>
      <w:proofErr w:type="spellEnd"/>
      <w:r w:rsidR="00611A55" w:rsidRPr="00081B54">
        <w:rPr>
          <w:rFonts w:ascii="Times New Roman" w:hAnsi="Times New Roman" w:cs="Times New Roman"/>
          <w:sz w:val="24"/>
          <w:szCs w:val="24"/>
        </w:rPr>
        <w:t xml:space="preserve"> </w:t>
      </w:r>
      <w:ins w:id="331" w:author="Taylor Stewart" w:date="2015-01-13T21:09:00Z">
        <w:r w:rsidR="00840153" w:rsidRPr="00081B54">
          <w:rPr>
            <w:rFonts w:ascii="Times New Roman" w:hAnsi="Times New Roman" w:cs="Times New Roman"/>
            <w:sz w:val="24"/>
            <w:szCs w:val="24"/>
          </w:rPr>
          <w:t>and</w:t>
        </w:r>
      </w:ins>
      <w:del w:id="332" w:author="Taylor Stewart" w:date="2015-01-13T21:09: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proofErr w:type="spellStart"/>
      <w:r w:rsidR="00611A55" w:rsidRPr="00081B54">
        <w:rPr>
          <w:rFonts w:ascii="Times New Roman" w:hAnsi="Times New Roman" w:cs="Times New Roman"/>
          <w:sz w:val="24"/>
          <w:szCs w:val="24"/>
        </w:rPr>
        <w:t>McPhail</w:t>
      </w:r>
      <w:proofErr w:type="spellEnd"/>
      <w:ins w:id="333" w:author="Taylor Stewart" w:date="2015-01-13T21:09: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2004; Plumb</w:t>
      </w:r>
      <w:ins w:id="334" w:author="Taylor Stewart" w:date="2015-01-13T21:09: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2006; Sullivan</w:t>
      </w:r>
      <w:ins w:id="335" w:author="Taylor Stewart" w:date="2015-01-13T21:09:00Z">
        <w:r w:rsidR="00840153" w:rsidRPr="00081B54">
          <w:rPr>
            <w:rFonts w:ascii="Times New Roman" w:hAnsi="Times New Roman" w:cs="Times New Roman"/>
            <w:sz w:val="24"/>
            <w:szCs w:val="24"/>
          </w:rPr>
          <w:t>,</w:t>
        </w:r>
      </w:ins>
      <w:r w:rsidR="00611A55" w:rsidRPr="00081B54">
        <w:rPr>
          <w:rFonts w:ascii="Times New Roman" w:hAnsi="Times New Roman" w:cs="Times New Roman"/>
          <w:sz w:val="24"/>
          <w:szCs w:val="24"/>
        </w:rPr>
        <w:t xml:space="preserve"> 2011</w:t>
      </w:r>
      <w:r w:rsidRPr="00081B54">
        <w:rPr>
          <w:rFonts w:ascii="Times New Roman" w:hAnsi="Times New Roman" w:cs="Times New Roman"/>
          <w:sz w:val="24"/>
          <w:szCs w:val="24"/>
        </w:rPr>
        <w:t>).  Scales underestimate age for many fish (</w:t>
      </w:r>
      <w:proofErr w:type="spellStart"/>
      <w:r w:rsidRPr="00081B54">
        <w:rPr>
          <w:rFonts w:ascii="Times New Roman" w:hAnsi="Times New Roman" w:cs="Times New Roman"/>
          <w:sz w:val="24"/>
          <w:szCs w:val="24"/>
        </w:rPr>
        <w:t>Maceina</w:t>
      </w:r>
      <w:proofErr w:type="spell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336" w:author="Stewart, Taylor Robert" w:date="2015-01-14T11:50:00Z">
            <w:rPr>
              <w:rFonts w:ascii="Times New Roman" w:hAnsi="Times New Roman" w:cs="Times New Roman"/>
              <w:sz w:val="24"/>
              <w:szCs w:val="24"/>
            </w:rPr>
          </w:rPrChange>
        </w:rPr>
        <w:t>et al.</w:t>
      </w:r>
      <w:ins w:id="337" w:author="Taylor Stewart" w:date="2015-01-13T21:09:00Z">
        <w:r w:rsidR="00840153" w:rsidRPr="00081B54">
          <w:rPr>
            <w:rFonts w:ascii="Times New Roman" w:hAnsi="Times New Roman" w:cs="Times New Roman"/>
            <w:i/>
            <w:sz w:val="24"/>
            <w:szCs w:val="24"/>
            <w:rPrChange w:id="338" w:author="Stewart, Taylor Robert" w:date="2015-01-14T11:50: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2007), including several </w:t>
      </w:r>
      <w:r w:rsidR="000F602D" w:rsidRPr="00081B54">
        <w:rPr>
          <w:rFonts w:ascii="Times New Roman" w:hAnsi="Times New Roman" w:cs="Times New Roman"/>
          <w:sz w:val="24"/>
          <w:szCs w:val="24"/>
        </w:rPr>
        <w:t xml:space="preserve">other </w:t>
      </w:r>
      <w:proofErr w:type="spellStart"/>
      <w:r w:rsidRPr="00081B54">
        <w:rPr>
          <w:rFonts w:ascii="Times New Roman" w:hAnsi="Times New Roman" w:cs="Times New Roman"/>
          <w:sz w:val="24"/>
          <w:szCs w:val="24"/>
        </w:rPr>
        <w:t>coregonids</w:t>
      </w:r>
      <w:proofErr w:type="spellEnd"/>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Aass</w:t>
      </w:r>
      <w:proofErr w:type="spellEnd"/>
      <w:ins w:id="339" w:author="Taylor Stewart" w:date="2015-01-13T21:09: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1972; </w:t>
      </w:r>
      <w:r w:rsidR="00932C7D" w:rsidRPr="00081B54">
        <w:rPr>
          <w:rFonts w:ascii="Times New Roman" w:hAnsi="Times New Roman" w:cs="Times New Roman"/>
          <w:sz w:val="24"/>
          <w:szCs w:val="24"/>
        </w:rPr>
        <w:t>Jessop</w:t>
      </w:r>
      <w:ins w:id="340" w:author="Taylor Stewart" w:date="2015-01-13T21:09:00Z">
        <w:r w:rsidR="00840153" w:rsidRPr="00081B54">
          <w:rPr>
            <w:rFonts w:ascii="Times New Roman" w:hAnsi="Times New Roman" w:cs="Times New Roman"/>
            <w:sz w:val="24"/>
            <w:szCs w:val="24"/>
          </w:rPr>
          <w:t>,</w:t>
        </w:r>
      </w:ins>
      <w:r w:rsidR="00932C7D" w:rsidRPr="00081B54">
        <w:rPr>
          <w:rFonts w:ascii="Times New Roman" w:hAnsi="Times New Roman" w:cs="Times New Roman"/>
          <w:sz w:val="24"/>
          <w:szCs w:val="24"/>
        </w:rPr>
        <w:t xml:space="preserve"> 1972; </w:t>
      </w:r>
      <w:r w:rsidRPr="00081B54">
        <w:rPr>
          <w:rFonts w:ascii="Times New Roman" w:hAnsi="Times New Roman" w:cs="Times New Roman"/>
          <w:sz w:val="24"/>
          <w:szCs w:val="24"/>
        </w:rPr>
        <w:t xml:space="preserve">Barnes </w:t>
      </w:r>
      <w:ins w:id="341" w:author="Taylor Stewart" w:date="2015-01-13T21:09:00Z">
        <w:r w:rsidR="00840153" w:rsidRPr="00081B54">
          <w:rPr>
            <w:rFonts w:ascii="Times New Roman" w:hAnsi="Times New Roman" w:cs="Times New Roman"/>
            <w:sz w:val="24"/>
            <w:szCs w:val="24"/>
          </w:rPr>
          <w:t>and</w:t>
        </w:r>
      </w:ins>
      <w:del w:id="342" w:author="Taylor Stewart" w:date="2015-01-13T21:09: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Power</w:t>
      </w:r>
      <w:ins w:id="343" w:author="Taylor Stewart" w:date="2015-01-13T21:09: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1984; </w:t>
      </w:r>
      <w:proofErr w:type="spellStart"/>
      <w:r w:rsidRPr="00081B54">
        <w:rPr>
          <w:rFonts w:ascii="Times New Roman" w:hAnsi="Times New Roman" w:cs="Times New Roman"/>
          <w:sz w:val="24"/>
          <w:szCs w:val="24"/>
        </w:rPr>
        <w:t>Skurdal</w:t>
      </w:r>
      <w:proofErr w:type="spell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344" w:author="Stewart, Taylor Robert" w:date="2015-01-14T11:50:00Z">
            <w:rPr>
              <w:rFonts w:ascii="Times New Roman" w:hAnsi="Times New Roman" w:cs="Times New Roman"/>
              <w:sz w:val="24"/>
              <w:szCs w:val="24"/>
            </w:rPr>
          </w:rPrChange>
        </w:rPr>
        <w:t>et al.</w:t>
      </w:r>
      <w:ins w:id="345" w:author="Taylor Stewart" w:date="2015-01-13T21:09:00Z">
        <w:r w:rsidR="00840153" w:rsidRPr="00081B54">
          <w:rPr>
            <w:rFonts w:ascii="Times New Roman" w:hAnsi="Times New Roman" w:cs="Times New Roman"/>
            <w:i/>
            <w:sz w:val="24"/>
            <w:szCs w:val="24"/>
            <w:rPrChange w:id="346" w:author="Stewart, Taylor Robert" w:date="2015-01-14T11:50: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1985; Yule </w:t>
      </w:r>
      <w:r w:rsidRPr="00081B54">
        <w:rPr>
          <w:rFonts w:ascii="Times New Roman" w:hAnsi="Times New Roman" w:cs="Times New Roman"/>
          <w:i/>
          <w:sz w:val="24"/>
          <w:szCs w:val="24"/>
          <w:rPrChange w:id="347" w:author="Stewart, Taylor Robert" w:date="2015-01-14T11:50:00Z">
            <w:rPr>
              <w:rFonts w:ascii="Times New Roman" w:hAnsi="Times New Roman" w:cs="Times New Roman"/>
              <w:sz w:val="24"/>
              <w:szCs w:val="24"/>
            </w:rPr>
          </w:rPrChange>
        </w:rPr>
        <w:t>et al.</w:t>
      </w:r>
      <w:ins w:id="348" w:author="Taylor Stewart" w:date="2015-01-13T21:09:00Z">
        <w:r w:rsidR="00840153" w:rsidRPr="00081B54">
          <w:rPr>
            <w:rFonts w:ascii="Times New Roman" w:hAnsi="Times New Roman" w:cs="Times New Roman"/>
            <w:i/>
            <w:sz w:val="24"/>
            <w:szCs w:val="24"/>
            <w:rPrChange w:id="349" w:author="Stewart, Taylor Robert" w:date="2015-01-14T11:50:00Z">
              <w:rPr>
                <w:rFonts w:ascii="Times New Roman" w:hAnsi="Times New Roman" w:cs="Times New Roman"/>
                <w:sz w:val="24"/>
                <w:szCs w:val="24"/>
              </w:rPr>
            </w:rPrChange>
          </w:rPr>
          <w:t>,</w:t>
        </w:r>
      </w:ins>
      <w:r w:rsidRPr="00081B54">
        <w:rPr>
          <w:rFonts w:ascii="Times New Roman" w:hAnsi="Times New Roman" w:cs="Times New Roman"/>
          <w:sz w:val="24"/>
          <w:szCs w:val="24"/>
        </w:rPr>
        <w:t xml:space="preserve"> 2008; Herbst </w:t>
      </w:r>
      <w:ins w:id="350" w:author="Taylor Stewart" w:date="2015-01-13T21:10:00Z">
        <w:r w:rsidR="00840153" w:rsidRPr="00081B54">
          <w:rPr>
            <w:rFonts w:ascii="Times New Roman" w:hAnsi="Times New Roman" w:cs="Times New Roman"/>
            <w:sz w:val="24"/>
            <w:szCs w:val="24"/>
          </w:rPr>
          <w:t>and</w:t>
        </w:r>
      </w:ins>
      <w:del w:id="351" w:author="Taylor Stewart" w:date="2015-01-13T21:10: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Marsden</w:t>
      </w:r>
      <w:ins w:id="352" w:author="Taylor Stewart" w:date="2015-01-13T21:10: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2011).  The precision of ages </w:t>
      </w:r>
      <w:r w:rsidR="00A9083A" w:rsidRPr="00081B54">
        <w:rPr>
          <w:rFonts w:ascii="Times New Roman" w:hAnsi="Times New Roman" w:cs="Times New Roman"/>
          <w:sz w:val="24"/>
          <w:szCs w:val="24"/>
        </w:rPr>
        <w:t>estimated by</w:t>
      </w:r>
      <w:r w:rsidRPr="00081B54">
        <w:rPr>
          <w:rFonts w:ascii="Times New Roman" w:hAnsi="Times New Roman" w:cs="Times New Roman"/>
          <w:sz w:val="24"/>
          <w:szCs w:val="24"/>
        </w:rPr>
        <w:t xml:space="preserve"> multiple readers and a comparison of ages assessed from scales and otoliths has not been formally </w:t>
      </w:r>
      <w:r w:rsidR="00A9083A" w:rsidRPr="00081B54">
        <w:rPr>
          <w:rFonts w:ascii="Times New Roman" w:hAnsi="Times New Roman" w:cs="Times New Roman"/>
          <w:sz w:val="24"/>
          <w:szCs w:val="24"/>
        </w:rPr>
        <w:t>describ</w:t>
      </w:r>
      <w:r w:rsidRPr="00081B54">
        <w:rPr>
          <w:rFonts w:ascii="Times New Roman" w:hAnsi="Times New Roman" w:cs="Times New Roman"/>
          <w:sz w:val="24"/>
          <w:szCs w:val="24"/>
        </w:rPr>
        <w:t>ed for Pygmy Whitefish.  Our first objective is to examine between-reader precision for scales and otoliths and to compare ages assessed from scales and otoliths.</w:t>
      </w:r>
    </w:p>
    <w:p w14:paraId="61166547" w14:textId="2ABBE5E7" w:rsidR="00045D0B" w:rsidRPr="00081B54" w:rsidRDefault="00F604E7" w:rsidP="004432B6">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  Pygmy Whitefish are small</w:t>
      </w:r>
      <w:r w:rsidR="00121577" w:rsidRPr="00081B54">
        <w:rPr>
          <w:rFonts w:ascii="Times New Roman" w:hAnsi="Times New Roman" w:cs="Times New Roman"/>
          <w:sz w:val="24"/>
          <w:szCs w:val="24"/>
        </w:rPr>
        <w:t>,</w:t>
      </w:r>
      <w:r w:rsidRPr="00081B54">
        <w:rPr>
          <w:rFonts w:ascii="Times New Roman" w:hAnsi="Times New Roman" w:cs="Times New Roman"/>
          <w:sz w:val="24"/>
          <w:szCs w:val="24"/>
        </w:rPr>
        <w:t xml:space="preserve"> with a maximum total length (TL) for most populations between approximately 150 and 275 mm (</w:t>
      </w:r>
      <w:r w:rsidRPr="00081B54">
        <w:rPr>
          <w:rFonts w:ascii="Times New Roman" w:hAnsi="Times New Roman" w:cs="Times New Roman"/>
          <w:i/>
          <w:sz w:val="24"/>
          <w:szCs w:val="24"/>
          <w:rPrChange w:id="353" w:author="Stewart, Taylor Robert" w:date="2015-01-14T11:52:00Z">
            <w:rPr>
              <w:rFonts w:ascii="Times New Roman" w:hAnsi="Times New Roman" w:cs="Times New Roman"/>
              <w:sz w:val="24"/>
              <w:szCs w:val="24"/>
            </w:rPr>
          </w:rPrChange>
        </w:rPr>
        <w:t>e.g.,</w:t>
      </w:r>
      <w:r w:rsidRPr="00081B54">
        <w:rPr>
          <w:rFonts w:ascii="Times New Roman" w:hAnsi="Times New Roman" w:cs="Times New Roman"/>
          <w:sz w:val="24"/>
          <w:szCs w:val="24"/>
        </w:rPr>
        <w:t xml:space="preserve"> Eschmeyer </w:t>
      </w:r>
      <w:ins w:id="354" w:author="Taylor Stewart" w:date="2015-01-13T21:10:00Z">
        <w:r w:rsidR="00840153" w:rsidRPr="00081B54">
          <w:rPr>
            <w:rFonts w:ascii="Times New Roman" w:hAnsi="Times New Roman" w:cs="Times New Roman"/>
            <w:sz w:val="24"/>
            <w:szCs w:val="24"/>
          </w:rPr>
          <w:t>and</w:t>
        </w:r>
      </w:ins>
      <w:del w:id="355" w:author="Taylor Stewart" w:date="2015-01-13T21:10: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r w:rsidRPr="00081B54">
        <w:rPr>
          <w:rFonts w:ascii="Times New Roman" w:hAnsi="Times New Roman" w:cs="Times New Roman"/>
          <w:sz w:val="24"/>
          <w:szCs w:val="24"/>
        </w:rPr>
        <w:t>Bailey</w:t>
      </w:r>
      <w:ins w:id="356" w:author="Taylor Stewart" w:date="2015-01-13T21:10: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1955</w:t>
      </w:r>
      <w:r w:rsidR="009E3C01" w:rsidRPr="00081B54">
        <w:rPr>
          <w:rFonts w:ascii="Times New Roman" w:hAnsi="Times New Roman" w:cs="Times New Roman"/>
          <w:sz w:val="24"/>
          <w:szCs w:val="24"/>
        </w:rPr>
        <w:t>;</w:t>
      </w:r>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McCart</w:t>
      </w:r>
      <w:proofErr w:type="spellEnd"/>
      <w:ins w:id="357" w:author="Taylor Stewart" w:date="2015-01-13T21:10: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1965).  Growth of </w:t>
      </w:r>
      <w:r w:rsidR="00045D0B" w:rsidRPr="00081B54">
        <w:rPr>
          <w:rFonts w:ascii="Times New Roman" w:hAnsi="Times New Roman" w:cs="Times New Roman"/>
          <w:sz w:val="24"/>
          <w:szCs w:val="24"/>
        </w:rPr>
        <w:t xml:space="preserve">Pygmy Whitefish </w:t>
      </w:r>
      <w:r w:rsidRPr="00081B54">
        <w:rPr>
          <w:rFonts w:ascii="Times New Roman" w:hAnsi="Times New Roman" w:cs="Times New Roman"/>
          <w:sz w:val="24"/>
          <w:szCs w:val="24"/>
        </w:rPr>
        <w:t>appears to be</w:t>
      </w:r>
      <w:r w:rsidR="00045D0B" w:rsidRPr="00081B54">
        <w:rPr>
          <w:rFonts w:ascii="Times New Roman" w:hAnsi="Times New Roman" w:cs="Times New Roman"/>
          <w:sz w:val="24"/>
          <w:szCs w:val="24"/>
        </w:rPr>
        <w:t xml:space="preserve"> fast prior to sexual maturity</w:t>
      </w:r>
      <w:r w:rsidRPr="00081B54">
        <w:rPr>
          <w:rFonts w:ascii="Times New Roman" w:hAnsi="Times New Roman" w:cs="Times New Roman"/>
          <w:sz w:val="24"/>
          <w:szCs w:val="24"/>
        </w:rPr>
        <w:t>, which may occur between the second and fourth years of life (</w:t>
      </w:r>
      <w:proofErr w:type="spellStart"/>
      <w:r w:rsidR="009E3C01" w:rsidRPr="00081B54">
        <w:rPr>
          <w:rFonts w:ascii="Times New Roman" w:hAnsi="Times New Roman" w:cs="Times New Roman"/>
          <w:sz w:val="24"/>
          <w:szCs w:val="24"/>
        </w:rPr>
        <w:t>Weisel</w:t>
      </w:r>
      <w:proofErr w:type="spellEnd"/>
      <w:r w:rsidR="009E3C01" w:rsidRPr="00081B54">
        <w:rPr>
          <w:rFonts w:ascii="Times New Roman" w:hAnsi="Times New Roman" w:cs="Times New Roman"/>
          <w:sz w:val="24"/>
          <w:szCs w:val="24"/>
        </w:rPr>
        <w:t xml:space="preserve"> </w:t>
      </w:r>
      <w:r w:rsidR="009E3C01" w:rsidRPr="00081B54">
        <w:rPr>
          <w:rFonts w:ascii="Times New Roman" w:hAnsi="Times New Roman" w:cs="Times New Roman"/>
          <w:i/>
          <w:sz w:val="24"/>
          <w:szCs w:val="24"/>
          <w:rPrChange w:id="358" w:author="Stewart, Taylor Robert" w:date="2015-01-14T11:50:00Z">
            <w:rPr>
              <w:rFonts w:ascii="Times New Roman" w:hAnsi="Times New Roman" w:cs="Times New Roman"/>
              <w:sz w:val="24"/>
              <w:szCs w:val="24"/>
            </w:rPr>
          </w:rPrChange>
        </w:rPr>
        <w:t>et al.</w:t>
      </w:r>
      <w:ins w:id="359" w:author="Taylor Stewart" w:date="2015-01-13T21:10:00Z">
        <w:r w:rsidR="00840153" w:rsidRPr="00081B54">
          <w:rPr>
            <w:rFonts w:ascii="Times New Roman" w:hAnsi="Times New Roman" w:cs="Times New Roman"/>
            <w:i/>
            <w:sz w:val="24"/>
            <w:szCs w:val="24"/>
            <w:rPrChange w:id="360" w:author="Stewart, Taylor Robert" w:date="2015-01-14T11:50:00Z">
              <w:rPr>
                <w:rFonts w:ascii="Times New Roman" w:hAnsi="Times New Roman" w:cs="Times New Roman"/>
                <w:sz w:val="24"/>
                <w:szCs w:val="24"/>
              </w:rPr>
            </w:rPrChange>
          </w:rPr>
          <w:t>,</w:t>
        </w:r>
      </w:ins>
      <w:r w:rsidR="009E3C01" w:rsidRPr="00081B54">
        <w:rPr>
          <w:rFonts w:ascii="Times New Roman" w:hAnsi="Times New Roman" w:cs="Times New Roman"/>
          <w:sz w:val="24"/>
          <w:szCs w:val="24"/>
        </w:rPr>
        <w:t xml:space="preserve"> 1973</w:t>
      </w:r>
      <w:r w:rsidR="00121577" w:rsidRPr="00081B54">
        <w:rPr>
          <w:rFonts w:ascii="Times New Roman" w:hAnsi="Times New Roman" w:cs="Times New Roman"/>
          <w:sz w:val="24"/>
          <w:szCs w:val="24"/>
        </w:rPr>
        <w:t xml:space="preserve">; </w:t>
      </w:r>
      <w:r w:rsidR="00EC4CCD" w:rsidRPr="00081B54">
        <w:rPr>
          <w:rFonts w:ascii="Times New Roman" w:hAnsi="Times New Roman" w:cs="Times New Roman"/>
          <w:sz w:val="24"/>
          <w:szCs w:val="24"/>
        </w:rPr>
        <w:t xml:space="preserve">Heard </w:t>
      </w:r>
      <w:ins w:id="361" w:author="Taylor Stewart" w:date="2015-01-13T21:10:00Z">
        <w:r w:rsidR="00840153" w:rsidRPr="00081B54">
          <w:rPr>
            <w:rFonts w:ascii="Times New Roman" w:hAnsi="Times New Roman" w:cs="Times New Roman"/>
            <w:sz w:val="24"/>
            <w:szCs w:val="24"/>
          </w:rPr>
          <w:t>and</w:t>
        </w:r>
      </w:ins>
      <w:del w:id="362" w:author="Taylor Stewart" w:date="2015-01-13T21:10: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r w:rsidR="00EC4CCD" w:rsidRPr="00081B54">
        <w:rPr>
          <w:rFonts w:ascii="Times New Roman" w:hAnsi="Times New Roman" w:cs="Times New Roman"/>
          <w:sz w:val="24"/>
          <w:szCs w:val="24"/>
        </w:rPr>
        <w:t>Hartman</w:t>
      </w:r>
      <w:ins w:id="363" w:author="Taylor Stewart" w:date="2015-01-13T21:10:00Z">
        <w:r w:rsidR="00840153" w:rsidRPr="00081B54">
          <w:rPr>
            <w:rFonts w:ascii="Times New Roman" w:hAnsi="Times New Roman" w:cs="Times New Roman"/>
            <w:sz w:val="24"/>
            <w:szCs w:val="24"/>
          </w:rPr>
          <w:t>,</w:t>
        </w:r>
      </w:ins>
      <w:r w:rsidR="00EC4CCD" w:rsidRPr="00081B54">
        <w:rPr>
          <w:rFonts w:ascii="Times New Roman" w:hAnsi="Times New Roman" w:cs="Times New Roman"/>
          <w:sz w:val="24"/>
          <w:szCs w:val="24"/>
        </w:rPr>
        <w:t xml:space="preserve"> 196</w:t>
      </w:r>
      <w:r w:rsidR="00712416" w:rsidRPr="00081B54">
        <w:rPr>
          <w:rFonts w:ascii="Times New Roman" w:hAnsi="Times New Roman" w:cs="Times New Roman"/>
          <w:sz w:val="24"/>
          <w:szCs w:val="24"/>
        </w:rPr>
        <w:t>6</w:t>
      </w:r>
      <w:r w:rsidRPr="00081B54">
        <w:rPr>
          <w:rFonts w:ascii="Times New Roman" w:hAnsi="Times New Roman" w:cs="Times New Roman"/>
          <w:sz w:val="24"/>
          <w:szCs w:val="24"/>
        </w:rPr>
        <w:t>),</w:t>
      </w:r>
      <w:r w:rsidR="00045D0B" w:rsidRPr="00081B54">
        <w:rPr>
          <w:rFonts w:ascii="Times New Roman" w:hAnsi="Times New Roman" w:cs="Times New Roman"/>
          <w:sz w:val="24"/>
          <w:szCs w:val="24"/>
        </w:rPr>
        <w:t xml:space="preserve"> and considerably slower following sexual maturity</w:t>
      </w:r>
      <w:r w:rsidR="006A586A" w:rsidRPr="00081B54">
        <w:rPr>
          <w:rFonts w:ascii="Times New Roman" w:hAnsi="Times New Roman" w:cs="Times New Roman"/>
          <w:sz w:val="24"/>
          <w:szCs w:val="24"/>
        </w:rPr>
        <w:t xml:space="preserve"> (</w:t>
      </w:r>
      <w:proofErr w:type="spellStart"/>
      <w:r w:rsidR="00903823" w:rsidRPr="00081B54">
        <w:rPr>
          <w:rFonts w:ascii="Times New Roman" w:hAnsi="Times New Roman" w:cs="Times New Roman"/>
          <w:sz w:val="24"/>
          <w:szCs w:val="24"/>
        </w:rPr>
        <w:t>McCart</w:t>
      </w:r>
      <w:proofErr w:type="spellEnd"/>
      <w:ins w:id="364" w:author="Taylor Stewart" w:date="2015-01-13T21:10:00Z">
        <w:r w:rsidR="00840153" w:rsidRPr="00081B54">
          <w:rPr>
            <w:rFonts w:ascii="Times New Roman" w:hAnsi="Times New Roman" w:cs="Times New Roman"/>
            <w:sz w:val="24"/>
            <w:szCs w:val="24"/>
          </w:rPr>
          <w:t>,</w:t>
        </w:r>
      </w:ins>
      <w:r w:rsidR="00903823" w:rsidRPr="00081B54">
        <w:rPr>
          <w:rFonts w:ascii="Times New Roman" w:hAnsi="Times New Roman" w:cs="Times New Roman"/>
          <w:sz w:val="24"/>
          <w:szCs w:val="24"/>
        </w:rPr>
        <w:t xml:space="preserve"> 1965</w:t>
      </w:r>
      <w:r w:rsidR="002C339D" w:rsidRPr="00081B54">
        <w:rPr>
          <w:rFonts w:ascii="Times New Roman" w:hAnsi="Times New Roman" w:cs="Times New Roman"/>
          <w:sz w:val="24"/>
          <w:szCs w:val="24"/>
        </w:rPr>
        <w:t xml:space="preserve">; </w:t>
      </w:r>
      <w:proofErr w:type="spellStart"/>
      <w:r w:rsidR="002C339D" w:rsidRPr="00081B54">
        <w:rPr>
          <w:rFonts w:ascii="Times New Roman" w:hAnsi="Times New Roman" w:cs="Times New Roman"/>
          <w:sz w:val="24"/>
          <w:szCs w:val="24"/>
        </w:rPr>
        <w:t>McPhail</w:t>
      </w:r>
      <w:proofErr w:type="spellEnd"/>
      <w:ins w:id="365" w:author="Taylor Stewart" w:date="2015-01-13T21:10:00Z">
        <w:r w:rsidR="00840153" w:rsidRPr="00081B54">
          <w:rPr>
            <w:rFonts w:ascii="Times New Roman" w:hAnsi="Times New Roman" w:cs="Times New Roman"/>
            <w:sz w:val="24"/>
            <w:szCs w:val="24"/>
          </w:rPr>
          <w:t>,</w:t>
        </w:r>
      </w:ins>
      <w:r w:rsidR="002C339D" w:rsidRPr="00081B54">
        <w:rPr>
          <w:rFonts w:ascii="Times New Roman" w:hAnsi="Times New Roman" w:cs="Times New Roman"/>
          <w:sz w:val="24"/>
          <w:szCs w:val="24"/>
        </w:rPr>
        <w:t xml:space="preserve"> 2007</w:t>
      </w:r>
      <w:r w:rsidR="006A586A" w:rsidRPr="00081B54">
        <w:rPr>
          <w:rFonts w:ascii="Times New Roman" w:hAnsi="Times New Roman" w:cs="Times New Roman"/>
          <w:sz w:val="24"/>
          <w:szCs w:val="24"/>
        </w:rPr>
        <w:t>)</w:t>
      </w:r>
      <w:r w:rsidR="00045D0B" w:rsidRPr="00081B54">
        <w:rPr>
          <w:rFonts w:ascii="Times New Roman" w:hAnsi="Times New Roman" w:cs="Times New Roman"/>
          <w:sz w:val="24"/>
          <w:szCs w:val="24"/>
        </w:rPr>
        <w:t xml:space="preserve">.  Growth of males and females is similar </w:t>
      </w:r>
      <w:r w:rsidRPr="00081B54">
        <w:rPr>
          <w:rFonts w:ascii="Times New Roman" w:hAnsi="Times New Roman" w:cs="Times New Roman"/>
          <w:sz w:val="24"/>
          <w:szCs w:val="24"/>
        </w:rPr>
        <w:t>during the initial fast-growth period</w:t>
      </w:r>
      <w:r w:rsidR="00045D0B" w:rsidRPr="00081B54">
        <w:rPr>
          <w:rFonts w:ascii="Times New Roman" w:hAnsi="Times New Roman" w:cs="Times New Roman"/>
          <w:sz w:val="24"/>
          <w:szCs w:val="24"/>
        </w:rPr>
        <w:t>, but females</w:t>
      </w:r>
      <w:r w:rsidR="00121577" w:rsidRPr="00081B54">
        <w:rPr>
          <w:rFonts w:ascii="Times New Roman" w:hAnsi="Times New Roman" w:cs="Times New Roman"/>
          <w:sz w:val="24"/>
          <w:szCs w:val="24"/>
        </w:rPr>
        <w:t xml:space="preserve"> are larger at older ages and have a longer lifespan </w:t>
      </w:r>
      <w:r w:rsidR="00045D0B" w:rsidRPr="00081B54">
        <w:rPr>
          <w:rFonts w:ascii="Times New Roman" w:hAnsi="Times New Roman" w:cs="Times New Roman"/>
          <w:sz w:val="24"/>
          <w:szCs w:val="24"/>
        </w:rPr>
        <w:t>(</w:t>
      </w:r>
      <w:r w:rsidR="009E3C01" w:rsidRPr="00081B54">
        <w:rPr>
          <w:rFonts w:ascii="Times New Roman" w:hAnsi="Times New Roman" w:cs="Times New Roman"/>
          <w:sz w:val="24"/>
          <w:szCs w:val="24"/>
        </w:rPr>
        <w:t xml:space="preserve">Eschmeyer </w:t>
      </w:r>
      <w:ins w:id="366" w:author="Taylor Stewart" w:date="2015-01-13T21:10:00Z">
        <w:r w:rsidR="00840153" w:rsidRPr="00081B54">
          <w:rPr>
            <w:rFonts w:ascii="Times New Roman" w:hAnsi="Times New Roman" w:cs="Times New Roman"/>
            <w:sz w:val="24"/>
            <w:szCs w:val="24"/>
          </w:rPr>
          <w:t>and</w:t>
        </w:r>
      </w:ins>
      <w:del w:id="367" w:author="Taylor Stewart" w:date="2015-01-13T21:10: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r w:rsidR="009E3C01" w:rsidRPr="00081B54">
        <w:rPr>
          <w:rFonts w:ascii="Times New Roman" w:hAnsi="Times New Roman" w:cs="Times New Roman"/>
          <w:sz w:val="24"/>
          <w:szCs w:val="24"/>
        </w:rPr>
        <w:t>Bailey</w:t>
      </w:r>
      <w:ins w:id="368" w:author="Taylor Stewart" w:date="2015-01-13T21:10:00Z">
        <w:r w:rsidR="00840153" w:rsidRPr="00081B54">
          <w:rPr>
            <w:rFonts w:ascii="Times New Roman" w:hAnsi="Times New Roman" w:cs="Times New Roman"/>
            <w:sz w:val="24"/>
            <w:szCs w:val="24"/>
          </w:rPr>
          <w:t>,</w:t>
        </w:r>
      </w:ins>
      <w:r w:rsidR="009E3C01" w:rsidRPr="00081B54">
        <w:rPr>
          <w:rFonts w:ascii="Times New Roman" w:hAnsi="Times New Roman" w:cs="Times New Roman"/>
          <w:sz w:val="24"/>
          <w:szCs w:val="24"/>
        </w:rPr>
        <w:t xml:space="preserve"> 1955; </w:t>
      </w:r>
      <w:proofErr w:type="spellStart"/>
      <w:r w:rsidR="00903823" w:rsidRPr="00081B54">
        <w:rPr>
          <w:rFonts w:ascii="Times New Roman" w:hAnsi="Times New Roman" w:cs="Times New Roman"/>
          <w:sz w:val="24"/>
          <w:szCs w:val="24"/>
        </w:rPr>
        <w:t>McPhail</w:t>
      </w:r>
      <w:proofErr w:type="spellEnd"/>
      <w:r w:rsidR="00903823" w:rsidRPr="00081B54">
        <w:rPr>
          <w:rFonts w:ascii="Times New Roman" w:hAnsi="Times New Roman" w:cs="Times New Roman"/>
          <w:sz w:val="24"/>
          <w:szCs w:val="24"/>
        </w:rPr>
        <w:t xml:space="preserve"> </w:t>
      </w:r>
      <w:ins w:id="369" w:author="Taylor Stewart" w:date="2015-01-13T21:10:00Z">
        <w:r w:rsidR="00840153" w:rsidRPr="00081B54">
          <w:rPr>
            <w:rFonts w:ascii="Times New Roman" w:hAnsi="Times New Roman" w:cs="Times New Roman"/>
            <w:sz w:val="24"/>
            <w:szCs w:val="24"/>
          </w:rPr>
          <w:t>and</w:t>
        </w:r>
      </w:ins>
      <w:del w:id="370" w:author="Taylor Stewart" w:date="2015-01-13T21:10: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proofErr w:type="spellStart"/>
      <w:r w:rsidR="00903823" w:rsidRPr="00081B54">
        <w:rPr>
          <w:rFonts w:ascii="Times New Roman" w:hAnsi="Times New Roman" w:cs="Times New Roman"/>
          <w:sz w:val="24"/>
          <w:szCs w:val="24"/>
        </w:rPr>
        <w:t>Zemlak</w:t>
      </w:r>
      <w:proofErr w:type="spellEnd"/>
      <w:ins w:id="371" w:author="Taylor Stewart" w:date="2015-01-13T21:10:00Z">
        <w:r w:rsidR="00840153" w:rsidRPr="00081B54">
          <w:rPr>
            <w:rFonts w:ascii="Times New Roman" w:hAnsi="Times New Roman" w:cs="Times New Roman"/>
            <w:sz w:val="24"/>
            <w:szCs w:val="24"/>
          </w:rPr>
          <w:t>,</w:t>
        </w:r>
      </w:ins>
      <w:r w:rsidR="00903823" w:rsidRPr="00081B54">
        <w:rPr>
          <w:rFonts w:ascii="Times New Roman" w:hAnsi="Times New Roman" w:cs="Times New Roman"/>
          <w:sz w:val="24"/>
          <w:szCs w:val="24"/>
        </w:rPr>
        <w:t xml:space="preserve"> 2001; </w:t>
      </w:r>
      <w:proofErr w:type="spellStart"/>
      <w:r w:rsidR="009E3C01" w:rsidRPr="00081B54">
        <w:rPr>
          <w:rFonts w:ascii="Times New Roman" w:hAnsi="Times New Roman" w:cs="Times New Roman"/>
          <w:sz w:val="24"/>
          <w:szCs w:val="24"/>
        </w:rPr>
        <w:t>Zemlak</w:t>
      </w:r>
      <w:proofErr w:type="spellEnd"/>
      <w:r w:rsidR="009E3C01" w:rsidRPr="00081B54">
        <w:rPr>
          <w:rFonts w:ascii="Times New Roman" w:hAnsi="Times New Roman" w:cs="Times New Roman"/>
          <w:sz w:val="24"/>
          <w:szCs w:val="24"/>
        </w:rPr>
        <w:t xml:space="preserve"> </w:t>
      </w:r>
      <w:ins w:id="372" w:author="Taylor Stewart" w:date="2015-01-13T21:10:00Z">
        <w:r w:rsidR="00840153" w:rsidRPr="00081B54">
          <w:rPr>
            <w:rFonts w:ascii="Times New Roman" w:hAnsi="Times New Roman" w:cs="Times New Roman"/>
            <w:sz w:val="24"/>
            <w:szCs w:val="24"/>
          </w:rPr>
          <w:t>and</w:t>
        </w:r>
      </w:ins>
      <w:del w:id="373" w:author="Taylor Stewart" w:date="2015-01-13T21:10: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proofErr w:type="spellStart"/>
      <w:r w:rsidR="009E3C01" w:rsidRPr="00081B54">
        <w:rPr>
          <w:rFonts w:ascii="Times New Roman" w:hAnsi="Times New Roman" w:cs="Times New Roman"/>
          <w:sz w:val="24"/>
          <w:szCs w:val="24"/>
        </w:rPr>
        <w:t>McPhail</w:t>
      </w:r>
      <w:proofErr w:type="spellEnd"/>
      <w:ins w:id="374" w:author="Taylor Stewart" w:date="2015-01-13T21:11:00Z">
        <w:r w:rsidR="00840153" w:rsidRPr="00081B54">
          <w:rPr>
            <w:rFonts w:ascii="Times New Roman" w:hAnsi="Times New Roman" w:cs="Times New Roman"/>
            <w:sz w:val="24"/>
            <w:szCs w:val="24"/>
          </w:rPr>
          <w:t>,</w:t>
        </w:r>
      </w:ins>
      <w:r w:rsidR="009E3C01" w:rsidRPr="00081B54">
        <w:rPr>
          <w:rFonts w:ascii="Times New Roman" w:hAnsi="Times New Roman" w:cs="Times New Roman"/>
          <w:sz w:val="24"/>
          <w:szCs w:val="24"/>
        </w:rPr>
        <w:t xml:space="preserve"> 2004</w:t>
      </w:r>
      <w:r w:rsidR="002C339D" w:rsidRPr="00081B54">
        <w:rPr>
          <w:rFonts w:ascii="Times New Roman" w:hAnsi="Times New Roman" w:cs="Times New Roman"/>
          <w:sz w:val="24"/>
          <w:szCs w:val="24"/>
        </w:rPr>
        <w:t xml:space="preserve">; </w:t>
      </w:r>
      <w:proofErr w:type="spellStart"/>
      <w:r w:rsidR="002C339D" w:rsidRPr="00081B54">
        <w:rPr>
          <w:rFonts w:ascii="Times New Roman" w:hAnsi="Times New Roman" w:cs="Times New Roman"/>
          <w:sz w:val="24"/>
          <w:szCs w:val="24"/>
        </w:rPr>
        <w:t>McPhail</w:t>
      </w:r>
      <w:proofErr w:type="spellEnd"/>
      <w:ins w:id="375" w:author="Taylor Stewart" w:date="2015-01-13T21:11:00Z">
        <w:r w:rsidR="00840153" w:rsidRPr="00081B54">
          <w:rPr>
            <w:rFonts w:ascii="Times New Roman" w:hAnsi="Times New Roman" w:cs="Times New Roman"/>
            <w:sz w:val="24"/>
            <w:szCs w:val="24"/>
          </w:rPr>
          <w:t>,</w:t>
        </w:r>
      </w:ins>
      <w:r w:rsidR="002C339D" w:rsidRPr="00081B54">
        <w:rPr>
          <w:rFonts w:ascii="Times New Roman" w:hAnsi="Times New Roman" w:cs="Times New Roman"/>
          <w:sz w:val="24"/>
          <w:szCs w:val="24"/>
        </w:rPr>
        <w:t xml:space="preserve"> 2007</w:t>
      </w:r>
      <w:r w:rsidR="00045D0B" w:rsidRPr="00081B54">
        <w:rPr>
          <w:rFonts w:ascii="Times New Roman" w:hAnsi="Times New Roman" w:cs="Times New Roman"/>
          <w:sz w:val="24"/>
          <w:szCs w:val="24"/>
        </w:rPr>
        <w:t>).  Our second objective is to describe the growth of Lake Superior Pygmy Whit</w:t>
      </w:r>
      <w:r w:rsidR="006A586A" w:rsidRPr="00081B54">
        <w:rPr>
          <w:rFonts w:ascii="Times New Roman" w:hAnsi="Times New Roman" w:cs="Times New Roman"/>
          <w:sz w:val="24"/>
          <w:szCs w:val="24"/>
        </w:rPr>
        <w:t>efish and to</w:t>
      </w:r>
      <w:r w:rsidRPr="00081B54">
        <w:rPr>
          <w:rFonts w:ascii="Times New Roman" w:hAnsi="Times New Roman" w:cs="Times New Roman"/>
          <w:sz w:val="24"/>
          <w:szCs w:val="24"/>
        </w:rPr>
        <w:t xml:space="preserve"> make comparisons with</w:t>
      </w:r>
      <w:r w:rsidR="00121577" w:rsidRPr="00081B54">
        <w:rPr>
          <w:rFonts w:ascii="Times New Roman" w:hAnsi="Times New Roman" w:cs="Times New Roman"/>
          <w:sz w:val="24"/>
          <w:szCs w:val="24"/>
        </w:rPr>
        <w:t xml:space="preserve"> </w:t>
      </w:r>
      <w:r w:rsidR="00A9083A" w:rsidRPr="00081B54">
        <w:rPr>
          <w:rFonts w:ascii="Times New Roman" w:hAnsi="Times New Roman" w:cs="Times New Roman"/>
          <w:sz w:val="24"/>
          <w:szCs w:val="24"/>
        </w:rPr>
        <w:t>other studies</w:t>
      </w:r>
      <w:r w:rsidR="006A586A" w:rsidRPr="00081B54">
        <w:rPr>
          <w:rFonts w:ascii="Times New Roman" w:hAnsi="Times New Roman" w:cs="Times New Roman"/>
          <w:sz w:val="24"/>
          <w:szCs w:val="24"/>
        </w:rPr>
        <w:t xml:space="preserve">.  One key comparison will be with </w:t>
      </w:r>
      <w:r w:rsidR="00132726" w:rsidRPr="00081B54">
        <w:rPr>
          <w:rFonts w:ascii="Times New Roman" w:hAnsi="Times New Roman" w:cs="Times New Roman"/>
          <w:sz w:val="24"/>
          <w:szCs w:val="24"/>
        </w:rPr>
        <w:t xml:space="preserve">the first collections of Pygmy Whitefish in Lake Superior made in 1953 by </w:t>
      </w:r>
      <w:r w:rsidR="00045D0B" w:rsidRPr="00081B54">
        <w:rPr>
          <w:rFonts w:ascii="Times New Roman" w:hAnsi="Times New Roman" w:cs="Times New Roman"/>
          <w:sz w:val="24"/>
          <w:szCs w:val="24"/>
        </w:rPr>
        <w:t>Eschmeyer and Bailey (1955)</w:t>
      </w:r>
      <w:r w:rsidR="00B82509" w:rsidRPr="00081B54">
        <w:rPr>
          <w:rFonts w:ascii="Times New Roman" w:hAnsi="Times New Roman" w:cs="Times New Roman"/>
          <w:sz w:val="24"/>
          <w:szCs w:val="24"/>
        </w:rPr>
        <w:t xml:space="preserve">, </w:t>
      </w:r>
      <w:r w:rsidR="00C52C67" w:rsidRPr="00081B54">
        <w:rPr>
          <w:rFonts w:ascii="Times New Roman" w:hAnsi="Times New Roman" w:cs="Times New Roman"/>
          <w:sz w:val="24"/>
          <w:szCs w:val="24"/>
        </w:rPr>
        <w:t xml:space="preserve">to determine if growth of Pygmy Whitefish in </w:t>
      </w:r>
      <w:r w:rsidR="00045D0B" w:rsidRPr="00081B54">
        <w:rPr>
          <w:rFonts w:ascii="Times New Roman" w:hAnsi="Times New Roman" w:cs="Times New Roman"/>
          <w:sz w:val="24"/>
          <w:szCs w:val="24"/>
        </w:rPr>
        <w:t>Lake Superior</w:t>
      </w:r>
      <w:r w:rsidR="0072422D" w:rsidRPr="00081B54">
        <w:rPr>
          <w:rFonts w:ascii="Times New Roman" w:hAnsi="Times New Roman" w:cs="Times New Roman"/>
          <w:sz w:val="24"/>
          <w:szCs w:val="24"/>
        </w:rPr>
        <w:t xml:space="preserve"> has changed </w:t>
      </w:r>
      <w:r w:rsidR="003807A2" w:rsidRPr="00081B54">
        <w:rPr>
          <w:rFonts w:ascii="Times New Roman" w:hAnsi="Times New Roman" w:cs="Times New Roman"/>
          <w:sz w:val="24"/>
          <w:szCs w:val="24"/>
        </w:rPr>
        <w:t>in 60</w:t>
      </w:r>
      <w:r w:rsidR="00132726" w:rsidRPr="00081B54">
        <w:rPr>
          <w:rFonts w:ascii="Times New Roman" w:hAnsi="Times New Roman" w:cs="Times New Roman"/>
          <w:sz w:val="24"/>
          <w:szCs w:val="24"/>
        </w:rPr>
        <w:t xml:space="preserve"> years.</w:t>
      </w:r>
    </w:p>
    <w:p w14:paraId="2980C9E5" w14:textId="6DCF7184" w:rsidR="00CB5602" w:rsidRPr="00081B54" w:rsidRDefault="00045D0B" w:rsidP="00F4049B">
      <w:pPr>
        <w:spacing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Finally, </w:t>
      </w:r>
      <w:proofErr w:type="spellStart"/>
      <w:r w:rsidRPr="00081B54">
        <w:rPr>
          <w:rFonts w:ascii="Times New Roman" w:hAnsi="Times New Roman" w:cs="Times New Roman"/>
          <w:sz w:val="24"/>
          <w:szCs w:val="24"/>
        </w:rPr>
        <w:t>Froese</w:t>
      </w:r>
      <w:proofErr w:type="spellEnd"/>
      <w:r w:rsidRPr="00081B54">
        <w:rPr>
          <w:rFonts w:ascii="Times New Roman" w:hAnsi="Times New Roman" w:cs="Times New Roman"/>
          <w:sz w:val="24"/>
          <w:szCs w:val="24"/>
        </w:rPr>
        <w:t xml:space="preserve"> (</w:t>
      </w:r>
      <w:r w:rsidR="009B3C0D" w:rsidRPr="00081B54">
        <w:rPr>
          <w:rFonts w:ascii="Times New Roman" w:hAnsi="Times New Roman" w:cs="Times New Roman"/>
          <w:sz w:val="24"/>
          <w:szCs w:val="24"/>
        </w:rPr>
        <w:t>2006</w:t>
      </w:r>
      <w:r w:rsidRPr="00081B54">
        <w:rPr>
          <w:rFonts w:ascii="Times New Roman" w:hAnsi="Times New Roman" w:cs="Times New Roman"/>
          <w:sz w:val="24"/>
          <w:szCs w:val="24"/>
        </w:rPr>
        <w:t xml:space="preserve">) made a strong argument for the utility and continued publication of weight-length relationships for fish from </w:t>
      </w:r>
      <w:r w:rsidR="009E3C01" w:rsidRPr="00081B54">
        <w:rPr>
          <w:rFonts w:ascii="Times New Roman" w:hAnsi="Times New Roman" w:cs="Times New Roman"/>
          <w:sz w:val="24"/>
          <w:szCs w:val="24"/>
        </w:rPr>
        <w:t xml:space="preserve">a variety of populations.  </w:t>
      </w:r>
      <w:proofErr w:type="spellStart"/>
      <w:r w:rsidR="009E3C01" w:rsidRPr="00081B54">
        <w:rPr>
          <w:rFonts w:ascii="Times New Roman" w:hAnsi="Times New Roman" w:cs="Times New Roman"/>
          <w:sz w:val="24"/>
          <w:szCs w:val="24"/>
        </w:rPr>
        <w:t>Zemlak</w:t>
      </w:r>
      <w:proofErr w:type="spellEnd"/>
      <w:r w:rsidR="009E3C01" w:rsidRPr="00081B54">
        <w:rPr>
          <w:rFonts w:ascii="Times New Roman" w:hAnsi="Times New Roman" w:cs="Times New Roman"/>
          <w:sz w:val="24"/>
          <w:szCs w:val="24"/>
        </w:rPr>
        <w:t xml:space="preserve"> and </w:t>
      </w:r>
      <w:proofErr w:type="spellStart"/>
      <w:r w:rsidR="009E3C01" w:rsidRPr="00081B54">
        <w:rPr>
          <w:rFonts w:ascii="Times New Roman" w:hAnsi="Times New Roman" w:cs="Times New Roman"/>
          <w:sz w:val="24"/>
          <w:szCs w:val="24"/>
        </w:rPr>
        <w:t>McPhail</w:t>
      </w:r>
      <w:proofErr w:type="spellEnd"/>
      <w:r w:rsidR="009E3C01" w:rsidRPr="00081B54">
        <w:rPr>
          <w:rFonts w:ascii="Times New Roman" w:hAnsi="Times New Roman" w:cs="Times New Roman"/>
          <w:sz w:val="24"/>
          <w:szCs w:val="24"/>
        </w:rPr>
        <w:t xml:space="preserve"> </w:t>
      </w:r>
      <w:r w:rsidR="009E3C01" w:rsidRPr="00081B54">
        <w:rPr>
          <w:rFonts w:ascii="Times New Roman" w:hAnsi="Times New Roman" w:cs="Times New Roman"/>
          <w:sz w:val="24"/>
          <w:szCs w:val="24"/>
        </w:rPr>
        <w:lastRenderedPageBreak/>
        <w:t xml:space="preserve">(2004) published </w:t>
      </w:r>
      <w:r w:rsidR="00A9083A" w:rsidRPr="00081B54">
        <w:rPr>
          <w:rFonts w:ascii="Times New Roman" w:hAnsi="Times New Roman" w:cs="Times New Roman"/>
          <w:sz w:val="24"/>
          <w:szCs w:val="24"/>
        </w:rPr>
        <w:t xml:space="preserve">the only </w:t>
      </w:r>
      <w:r w:rsidR="009E3C01" w:rsidRPr="00081B54">
        <w:rPr>
          <w:rFonts w:ascii="Times New Roman" w:hAnsi="Times New Roman" w:cs="Times New Roman"/>
          <w:sz w:val="24"/>
          <w:szCs w:val="24"/>
        </w:rPr>
        <w:t>w</w:t>
      </w:r>
      <w:r w:rsidRPr="00081B54">
        <w:rPr>
          <w:rFonts w:ascii="Times New Roman" w:hAnsi="Times New Roman" w:cs="Times New Roman"/>
          <w:sz w:val="24"/>
          <w:szCs w:val="24"/>
        </w:rPr>
        <w:t>eight-length relationships</w:t>
      </w:r>
      <w:r w:rsidR="009E3C01" w:rsidRPr="00081B54">
        <w:rPr>
          <w:rFonts w:ascii="Times New Roman" w:hAnsi="Times New Roman" w:cs="Times New Roman"/>
          <w:sz w:val="24"/>
          <w:szCs w:val="24"/>
        </w:rPr>
        <w:t xml:space="preserve"> (for each bi-monthly summer sampling period) for Pygmy Whitefish</w:t>
      </w:r>
      <w:r w:rsidRPr="00081B54">
        <w:rPr>
          <w:rFonts w:ascii="Times New Roman" w:hAnsi="Times New Roman" w:cs="Times New Roman"/>
          <w:sz w:val="24"/>
          <w:szCs w:val="24"/>
        </w:rPr>
        <w:t>.</w:t>
      </w:r>
      <w:r w:rsidR="001B597A" w:rsidRPr="00081B54">
        <w:rPr>
          <w:rFonts w:ascii="Times New Roman" w:hAnsi="Times New Roman" w:cs="Times New Roman"/>
          <w:sz w:val="24"/>
          <w:szCs w:val="24"/>
        </w:rPr>
        <w:t xml:space="preserve">  </w:t>
      </w:r>
      <w:proofErr w:type="spellStart"/>
      <w:r w:rsidR="001B597A" w:rsidRPr="00081B54">
        <w:rPr>
          <w:rFonts w:ascii="Times New Roman" w:hAnsi="Times New Roman" w:cs="Times New Roman"/>
          <w:sz w:val="24"/>
          <w:szCs w:val="24"/>
        </w:rPr>
        <w:t>FishBase</w:t>
      </w:r>
      <w:proofErr w:type="spellEnd"/>
      <w:r w:rsidR="001B597A" w:rsidRPr="00081B54">
        <w:rPr>
          <w:rFonts w:ascii="Times New Roman" w:hAnsi="Times New Roman" w:cs="Times New Roman"/>
          <w:sz w:val="24"/>
          <w:szCs w:val="24"/>
        </w:rPr>
        <w:t xml:space="preserve"> (</w:t>
      </w:r>
      <w:proofErr w:type="spellStart"/>
      <w:r w:rsidR="007504F1" w:rsidRPr="00081B54">
        <w:rPr>
          <w:rFonts w:ascii="Times New Roman" w:hAnsi="Times New Roman" w:cs="Times New Roman"/>
          <w:sz w:val="24"/>
          <w:szCs w:val="24"/>
        </w:rPr>
        <w:t>Froese</w:t>
      </w:r>
      <w:proofErr w:type="spellEnd"/>
      <w:r w:rsidR="007504F1" w:rsidRPr="00081B54">
        <w:rPr>
          <w:rFonts w:ascii="Times New Roman" w:hAnsi="Times New Roman" w:cs="Times New Roman"/>
          <w:sz w:val="24"/>
          <w:szCs w:val="24"/>
        </w:rPr>
        <w:t xml:space="preserve"> </w:t>
      </w:r>
      <w:ins w:id="376" w:author="Taylor Stewart" w:date="2015-01-13T21:11:00Z">
        <w:r w:rsidR="00840153" w:rsidRPr="00081B54">
          <w:rPr>
            <w:rFonts w:ascii="Times New Roman" w:hAnsi="Times New Roman" w:cs="Times New Roman"/>
            <w:sz w:val="24"/>
            <w:szCs w:val="24"/>
          </w:rPr>
          <w:t>and</w:t>
        </w:r>
      </w:ins>
      <w:del w:id="377" w:author="Taylor Stewart" w:date="2015-01-13T21:11:00Z">
        <w:r w:rsidR="004F5FE8" w:rsidRPr="00081B54" w:rsidDel="00840153">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proofErr w:type="spellStart"/>
      <w:r w:rsidR="001B597A" w:rsidRPr="00081B54">
        <w:rPr>
          <w:rFonts w:ascii="Times New Roman" w:hAnsi="Times New Roman" w:cs="Times New Roman"/>
          <w:sz w:val="24"/>
          <w:szCs w:val="24"/>
        </w:rPr>
        <w:t>Pauly</w:t>
      </w:r>
      <w:proofErr w:type="spellEnd"/>
      <w:ins w:id="378" w:author="Taylor Stewart" w:date="2015-01-13T21:11:00Z">
        <w:r w:rsidR="00840153" w:rsidRPr="00081B54">
          <w:rPr>
            <w:rFonts w:ascii="Times New Roman" w:hAnsi="Times New Roman" w:cs="Times New Roman"/>
            <w:sz w:val="24"/>
            <w:szCs w:val="24"/>
          </w:rPr>
          <w:t>,</w:t>
        </w:r>
      </w:ins>
      <w:r w:rsidR="001B597A" w:rsidRPr="00081B54">
        <w:rPr>
          <w:rFonts w:ascii="Times New Roman" w:hAnsi="Times New Roman" w:cs="Times New Roman"/>
          <w:sz w:val="24"/>
          <w:szCs w:val="24"/>
        </w:rPr>
        <w:t xml:space="preserve"> </w:t>
      </w:r>
      <w:r w:rsidR="007504F1" w:rsidRPr="00081B54">
        <w:rPr>
          <w:rFonts w:ascii="Times New Roman" w:hAnsi="Times New Roman" w:cs="Times New Roman"/>
          <w:sz w:val="24"/>
          <w:szCs w:val="24"/>
        </w:rPr>
        <w:t xml:space="preserve">2014) </w:t>
      </w:r>
      <w:r w:rsidR="001659BD" w:rsidRPr="00081B54">
        <w:rPr>
          <w:rFonts w:ascii="Times New Roman" w:hAnsi="Times New Roman" w:cs="Times New Roman"/>
          <w:sz w:val="24"/>
          <w:szCs w:val="24"/>
        </w:rPr>
        <w:t xml:space="preserve">currently provides </w:t>
      </w:r>
      <w:r w:rsidR="001B597A" w:rsidRPr="00081B54">
        <w:rPr>
          <w:rFonts w:ascii="Times New Roman" w:hAnsi="Times New Roman" w:cs="Times New Roman"/>
          <w:sz w:val="24"/>
          <w:szCs w:val="24"/>
        </w:rPr>
        <w:t>a weight-length relationship that was derived from other species with a body shape similar to Pygmy Whitefish (</w:t>
      </w:r>
      <w:proofErr w:type="spellStart"/>
      <w:r w:rsidR="001B597A" w:rsidRPr="00081B54">
        <w:rPr>
          <w:rFonts w:ascii="Times New Roman" w:hAnsi="Times New Roman" w:cs="Times New Roman"/>
          <w:sz w:val="24"/>
          <w:szCs w:val="24"/>
        </w:rPr>
        <w:t>Froese</w:t>
      </w:r>
      <w:proofErr w:type="spellEnd"/>
      <w:r w:rsidR="001B597A" w:rsidRPr="00081B54">
        <w:rPr>
          <w:rFonts w:ascii="Times New Roman" w:hAnsi="Times New Roman" w:cs="Times New Roman"/>
          <w:sz w:val="24"/>
          <w:szCs w:val="24"/>
        </w:rPr>
        <w:t xml:space="preserve"> </w:t>
      </w:r>
      <w:r w:rsidR="001B597A" w:rsidRPr="00081B54">
        <w:rPr>
          <w:rFonts w:ascii="Times New Roman" w:hAnsi="Times New Roman" w:cs="Times New Roman"/>
          <w:i/>
          <w:sz w:val="24"/>
          <w:szCs w:val="24"/>
          <w:rPrChange w:id="379" w:author="Stewart, Taylor Robert" w:date="2015-01-14T11:50:00Z">
            <w:rPr>
              <w:rFonts w:ascii="Times New Roman" w:hAnsi="Times New Roman" w:cs="Times New Roman"/>
              <w:sz w:val="24"/>
              <w:szCs w:val="24"/>
            </w:rPr>
          </w:rPrChange>
        </w:rPr>
        <w:t>et al.</w:t>
      </w:r>
      <w:ins w:id="380" w:author="Taylor Stewart" w:date="2015-01-13T21:11:00Z">
        <w:r w:rsidR="00840153" w:rsidRPr="00081B54">
          <w:rPr>
            <w:rFonts w:ascii="Times New Roman" w:hAnsi="Times New Roman" w:cs="Times New Roman"/>
            <w:i/>
            <w:sz w:val="24"/>
            <w:szCs w:val="24"/>
            <w:rPrChange w:id="381" w:author="Stewart, Taylor Robert" w:date="2015-01-14T11:50:00Z">
              <w:rPr>
                <w:rFonts w:ascii="Times New Roman" w:hAnsi="Times New Roman" w:cs="Times New Roman"/>
                <w:sz w:val="24"/>
                <w:szCs w:val="24"/>
              </w:rPr>
            </w:rPrChange>
          </w:rPr>
          <w:t>,</w:t>
        </w:r>
      </w:ins>
      <w:r w:rsidR="001B597A" w:rsidRPr="00081B54">
        <w:rPr>
          <w:rFonts w:ascii="Times New Roman" w:hAnsi="Times New Roman" w:cs="Times New Roman"/>
          <w:sz w:val="24"/>
          <w:szCs w:val="24"/>
        </w:rPr>
        <w:t xml:space="preserve"> 2013).</w:t>
      </w:r>
      <w:r w:rsidRPr="00081B54">
        <w:rPr>
          <w:rFonts w:ascii="Times New Roman" w:hAnsi="Times New Roman" w:cs="Times New Roman"/>
          <w:sz w:val="24"/>
          <w:szCs w:val="24"/>
        </w:rPr>
        <w:t xml:space="preserve">  Thus, our third objective is to </w:t>
      </w:r>
      <w:r w:rsidR="00C52C67" w:rsidRPr="00081B54">
        <w:rPr>
          <w:rFonts w:ascii="Times New Roman" w:hAnsi="Times New Roman" w:cs="Times New Roman"/>
          <w:sz w:val="24"/>
          <w:szCs w:val="24"/>
        </w:rPr>
        <w:t>report</w:t>
      </w:r>
      <w:r w:rsidRPr="00081B54">
        <w:rPr>
          <w:rFonts w:ascii="Times New Roman" w:hAnsi="Times New Roman" w:cs="Times New Roman"/>
          <w:sz w:val="24"/>
          <w:szCs w:val="24"/>
        </w:rPr>
        <w:t xml:space="preserve"> the weight-length relationship</w:t>
      </w:r>
      <w:r w:rsidR="00C52C67" w:rsidRPr="00081B54">
        <w:rPr>
          <w:rFonts w:ascii="Times New Roman" w:hAnsi="Times New Roman" w:cs="Times New Roman"/>
          <w:sz w:val="24"/>
          <w:szCs w:val="24"/>
        </w:rPr>
        <w:t xml:space="preserve">s for </w:t>
      </w:r>
      <w:r w:rsidRPr="00081B54">
        <w:rPr>
          <w:rFonts w:ascii="Times New Roman" w:hAnsi="Times New Roman" w:cs="Times New Roman"/>
          <w:sz w:val="24"/>
          <w:szCs w:val="24"/>
        </w:rPr>
        <w:t>male and female Pygmy</w:t>
      </w:r>
      <w:r w:rsidR="00C52C67" w:rsidRPr="00081B54">
        <w:rPr>
          <w:rFonts w:ascii="Times New Roman" w:hAnsi="Times New Roman" w:cs="Times New Roman"/>
          <w:sz w:val="24"/>
          <w:szCs w:val="24"/>
        </w:rPr>
        <w:t xml:space="preserve"> Whitefish</w:t>
      </w:r>
      <w:r w:rsidR="00121577" w:rsidRPr="00081B54">
        <w:rPr>
          <w:rFonts w:ascii="Times New Roman" w:hAnsi="Times New Roman" w:cs="Times New Roman"/>
          <w:sz w:val="24"/>
          <w:szCs w:val="24"/>
        </w:rPr>
        <w:t xml:space="preserve"> in Lake Superior</w:t>
      </w:r>
      <w:r w:rsidRPr="00081B54">
        <w:rPr>
          <w:rFonts w:ascii="Times New Roman" w:hAnsi="Times New Roman" w:cs="Times New Roman"/>
          <w:sz w:val="24"/>
          <w:szCs w:val="24"/>
        </w:rPr>
        <w:t>.</w:t>
      </w:r>
    </w:p>
    <w:p w14:paraId="4CCE2E15" w14:textId="4B38D6DE" w:rsidR="00517D0B" w:rsidRPr="00081B54" w:rsidRDefault="00517D0B">
      <w:pPr>
        <w:spacing w:after="0" w:line="480" w:lineRule="auto"/>
        <w:jc w:val="center"/>
        <w:rPr>
          <w:rFonts w:ascii="Times New Roman" w:hAnsi="Times New Roman" w:cs="Times New Roman"/>
          <w:smallCaps/>
          <w:sz w:val="24"/>
          <w:szCs w:val="24"/>
          <w:rPrChange w:id="382" w:author="Stewart, Taylor Robert" w:date="2015-01-14T13:59:00Z">
            <w:rPr>
              <w:rFonts w:ascii="Times New Roman" w:hAnsi="Times New Roman" w:cs="Times New Roman"/>
              <w:b/>
              <w:sz w:val="24"/>
              <w:szCs w:val="24"/>
            </w:rPr>
          </w:rPrChange>
        </w:rPr>
        <w:pPrChange w:id="383" w:author="Stewart, Taylor Robert" w:date="2015-01-14T11:29:00Z">
          <w:pPr>
            <w:spacing w:after="0" w:line="480" w:lineRule="auto"/>
          </w:pPr>
        </w:pPrChange>
      </w:pPr>
      <w:r w:rsidRPr="00081B54">
        <w:rPr>
          <w:rFonts w:ascii="Times New Roman" w:hAnsi="Times New Roman" w:cs="Times New Roman"/>
          <w:smallCaps/>
          <w:sz w:val="24"/>
          <w:szCs w:val="24"/>
          <w:rPrChange w:id="384" w:author="Stewart, Taylor Robert" w:date="2015-01-14T13:59:00Z">
            <w:rPr>
              <w:rFonts w:ascii="Times New Roman" w:hAnsi="Times New Roman" w:cs="Times New Roman"/>
              <w:b/>
              <w:sz w:val="24"/>
              <w:szCs w:val="24"/>
            </w:rPr>
          </w:rPrChange>
        </w:rPr>
        <w:t>M</w:t>
      </w:r>
      <w:ins w:id="385" w:author="Stewart, Taylor Robert" w:date="2015-01-14T13:58:00Z">
        <w:r w:rsidR="00404FC5" w:rsidRPr="00081B54">
          <w:rPr>
            <w:rFonts w:ascii="Times New Roman" w:hAnsi="Times New Roman" w:cs="Times New Roman"/>
            <w:smallCaps/>
            <w:sz w:val="24"/>
            <w:szCs w:val="24"/>
            <w:rPrChange w:id="386" w:author="Stewart, Taylor Robert" w:date="2015-01-14T13:59:00Z">
              <w:rPr>
                <w:rFonts w:ascii="Times New Roman" w:hAnsi="Times New Roman" w:cs="Times New Roman"/>
                <w:sz w:val="28"/>
                <w:szCs w:val="28"/>
              </w:rPr>
            </w:rPrChange>
          </w:rPr>
          <w:t>aterials and Methods</w:t>
        </w:r>
        <w:r w:rsidR="00404FC5" w:rsidRPr="00081B54" w:rsidDel="00744149">
          <w:rPr>
            <w:rFonts w:ascii="Times New Roman" w:hAnsi="Times New Roman" w:cs="Times New Roman"/>
            <w:smallCaps/>
            <w:sz w:val="24"/>
            <w:szCs w:val="24"/>
            <w:rPrChange w:id="387" w:author="Stewart, Taylor Robert" w:date="2015-01-14T13:59:00Z">
              <w:rPr>
                <w:rFonts w:ascii="Times New Roman" w:hAnsi="Times New Roman" w:cs="Times New Roman"/>
                <w:sz w:val="24"/>
                <w:szCs w:val="24"/>
              </w:rPr>
            </w:rPrChange>
          </w:rPr>
          <w:t xml:space="preserve"> </w:t>
        </w:r>
      </w:ins>
      <w:del w:id="388" w:author="Stewart, Taylor Robert" w:date="2015-01-14T11:29:00Z">
        <w:r w:rsidR="001E70CD" w:rsidRPr="00081B54" w:rsidDel="00744149">
          <w:rPr>
            <w:rFonts w:ascii="Times New Roman" w:hAnsi="Times New Roman" w:cs="Times New Roman"/>
            <w:smallCaps/>
            <w:sz w:val="24"/>
            <w:szCs w:val="24"/>
            <w:rPrChange w:id="389" w:author="Stewart, Taylor Robert" w:date="2015-01-14T13:59:00Z">
              <w:rPr>
                <w:rFonts w:ascii="Times New Roman" w:hAnsi="Times New Roman" w:cs="Times New Roman"/>
                <w:b/>
                <w:sz w:val="24"/>
                <w:szCs w:val="24"/>
              </w:rPr>
            </w:rPrChange>
          </w:rPr>
          <w:delText xml:space="preserve">aterials </w:delText>
        </w:r>
      </w:del>
      <w:del w:id="390" w:author="Stewart, Taylor Robert" w:date="2015-01-14T11:28:00Z">
        <w:r w:rsidR="001E70CD" w:rsidRPr="00081B54" w:rsidDel="00744149">
          <w:rPr>
            <w:rFonts w:ascii="Times New Roman" w:hAnsi="Times New Roman" w:cs="Times New Roman"/>
            <w:smallCaps/>
            <w:sz w:val="24"/>
            <w:szCs w:val="24"/>
            <w:rPrChange w:id="391" w:author="Stewart, Taylor Robert" w:date="2015-01-14T13:59:00Z">
              <w:rPr>
                <w:rFonts w:ascii="Times New Roman" w:hAnsi="Times New Roman" w:cs="Times New Roman"/>
                <w:b/>
                <w:sz w:val="24"/>
                <w:szCs w:val="24"/>
              </w:rPr>
            </w:rPrChange>
          </w:rPr>
          <w:delText>and M</w:delText>
        </w:r>
        <w:r w:rsidRPr="00081B54" w:rsidDel="00744149">
          <w:rPr>
            <w:rFonts w:ascii="Times New Roman" w:hAnsi="Times New Roman" w:cs="Times New Roman"/>
            <w:smallCaps/>
            <w:sz w:val="24"/>
            <w:szCs w:val="24"/>
            <w:rPrChange w:id="392" w:author="Stewart, Taylor Robert" w:date="2015-01-14T13:59:00Z">
              <w:rPr>
                <w:rFonts w:ascii="Times New Roman" w:hAnsi="Times New Roman" w:cs="Times New Roman"/>
                <w:b/>
                <w:sz w:val="24"/>
                <w:szCs w:val="24"/>
              </w:rPr>
            </w:rPrChange>
          </w:rPr>
          <w:delText>ethods</w:delText>
        </w:r>
      </w:del>
    </w:p>
    <w:p w14:paraId="1CCAB7F1" w14:textId="6A9A8EBD" w:rsidR="00CB5602" w:rsidRPr="00081B54" w:rsidRDefault="00404FC5">
      <w:pPr>
        <w:spacing w:after="0" w:line="480" w:lineRule="auto"/>
        <w:jc w:val="center"/>
        <w:rPr>
          <w:rFonts w:ascii="Times New Roman" w:hAnsi="Times New Roman" w:cs="Times New Roman"/>
          <w:smallCaps/>
          <w:sz w:val="24"/>
          <w:szCs w:val="24"/>
          <w:rPrChange w:id="393" w:author="Stewart, Taylor Robert" w:date="2015-01-14T13:59:00Z">
            <w:rPr>
              <w:rFonts w:ascii="Times New Roman" w:hAnsi="Times New Roman" w:cs="Times New Roman"/>
              <w:b/>
              <w:i/>
              <w:sz w:val="24"/>
              <w:szCs w:val="24"/>
            </w:rPr>
          </w:rPrChange>
        </w:rPr>
        <w:pPrChange w:id="394" w:author="Stewart, Taylor Robert" w:date="2015-01-14T11:29:00Z">
          <w:pPr>
            <w:spacing w:after="0" w:line="480" w:lineRule="auto"/>
          </w:pPr>
        </w:pPrChange>
      </w:pPr>
      <w:ins w:id="395" w:author="Stewart, Taylor Robert" w:date="2015-01-14T13:59:00Z">
        <w:r w:rsidRPr="00081B54">
          <w:rPr>
            <w:rFonts w:ascii="Times New Roman" w:hAnsi="Times New Roman" w:cs="Times New Roman"/>
            <w:smallCaps/>
            <w:sz w:val="24"/>
            <w:szCs w:val="24"/>
            <w:rPrChange w:id="396" w:author="Stewart, Taylor Robert" w:date="2015-01-14T13:59:00Z">
              <w:rPr>
                <w:rFonts w:ascii="Times New Roman" w:hAnsi="Times New Roman" w:cs="Times New Roman"/>
                <w:sz w:val="24"/>
                <w:szCs w:val="24"/>
              </w:rPr>
            </w:rPrChange>
          </w:rPr>
          <w:t>sampling and data collection</w:t>
        </w:r>
      </w:ins>
      <w:del w:id="397" w:author="Stewart, Taylor Robert" w:date="2015-01-14T11:29:00Z">
        <w:r w:rsidR="00CB5602" w:rsidRPr="00081B54" w:rsidDel="00744149">
          <w:rPr>
            <w:rFonts w:ascii="Times New Roman" w:hAnsi="Times New Roman" w:cs="Times New Roman"/>
            <w:smallCaps/>
            <w:sz w:val="24"/>
            <w:szCs w:val="24"/>
            <w:rPrChange w:id="398" w:author="Stewart, Taylor Robert" w:date="2015-01-14T13:59:00Z">
              <w:rPr>
                <w:rFonts w:ascii="Times New Roman" w:hAnsi="Times New Roman" w:cs="Times New Roman"/>
                <w:b/>
                <w:i/>
                <w:sz w:val="24"/>
                <w:szCs w:val="24"/>
              </w:rPr>
            </w:rPrChange>
          </w:rPr>
          <w:delText>Sampling and Data Collection</w:delText>
        </w:r>
      </w:del>
    </w:p>
    <w:p w14:paraId="27FF6A00" w14:textId="45C9B9B1" w:rsidR="00517D0B" w:rsidRPr="00081B54" w:rsidRDefault="00517D0B">
      <w:pPr>
        <w:spacing w:after="0" w:line="480" w:lineRule="auto"/>
        <w:ind w:firstLine="720"/>
        <w:rPr>
          <w:rFonts w:ascii="Times New Roman" w:hAnsi="Times New Roman" w:cs="Times New Roman"/>
          <w:sz w:val="24"/>
          <w:szCs w:val="24"/>
        </w:rPr>
        <w:pPrChange w:id="399" w:author="Stewart, Taylor Robert" w:date="2015-01-14T14:07:00Z">
          <w:pPr>
            <w:spacing w:after="0" w:line="480" w:lineRule="auto"/>
          </w:pPr>
        </w:pPrChange>
      </w:pPr>
      <w:r w:rsidRPr="00081B54">
        <w:rPr>
          <w:rFonts w:ascii="Times New Roman" w:hAnsi="Times New Roman" w:cs="Times New Roman"/>
          <w:sz w:val="24"/>
          <w:szCs w:val="24"/>
        </w:rPr>
        <w:t xml:space="preserve">Pygmy Whitefish were collected at </w:t>
      </w:r>
      <w:r w:rsidR="00F3246F" w:rsidRPr="00081B54">
        <w:rPr>
          <w:rFonts w:ascii="Times New Roman" w:hAnsi="Times New Roman" w:cs="Times New Roman"/>
          <w:sz w:val="24"/>
          <w:szCs w:val="24"/>
        </w:rPr>
        <w:t>28</w:t>
      </w:r>
      <w:r w:rsidRPr="00081B54">
        <w:rPr>
          <w:rFonts w:ascii="Times New Roman" w:hAnsi="Times New Roman" w:cs="Times New Roman"/>
          <w:sz w:val="24"/>
          <w:szCs w:val="24"/>
        </w:rPr>
        <w:t xml:space="preserve"> stations throughout Lake Superior</w:t>
      </w:r>
      <w:r w:rsidR="00F95B14" w:rsidRPr="00081B54">
        <w:rPr>
          <w:rFonts w:ascii="Times New Roman" w:hAnsi="Times New Roman" w:cs="Times New Roman"/>
          <w:sz w:val="24"/>
          <w:szCs w:val="24"/>
        </w:rPr>
        <w:t xml:space="preserve"> (Fig</w:t>
      </w:r>
      <w:ins w:id="400" w:author="Stewart, Taylor Robert" w:date="2015-01-14T12:02:00Z">
        <w:r w:rsidR="00027AB3" w:rsidRPr="00081B54">
          <w:rPr>
            <w:rFonts w:ascii="Times New Roman" w:hAnsi="Times New Roman" w:cs="Times New Roman"/>
            <w:sz w:val="24"/>
            <w:szCs w:val="24"/>
          </w:rPr>
          <w:t>.</w:t>
        </w:r>
      </w:ins>
      <w:del w:id="401" w:author="Stewart, Taylor Robert" w:date="2015-01-14T12:02:00Z">
        <w:r w:rsidR="00F95B14" w:rsidRPr="00081B54" w:rsidDel="00027AB3">
          <w:rPr>
            <w:rFonts w:ascii="Times New Roman" w:hAnsi="Times New Roman" w:cs="Times New Roman"/>
            <w:sz w:val="24"/>
            <w:szCs w:val="24"/>
          </w:rPr>
          <w:delText>ure</w:delText>
        </w:r>
      </w:del>
      <w:r w:rsidR="00F95B14" w:rsidRPr="00081B54">
        <w:rPr>
          <w:rFonts w:ascii="Times New Roman" w:hAnsi="Times New Roman" w:cs="Times New Roman"/>
          <w:sz w:val="24"/>
          <w:szCs w:val="24"/>
        </w:rPr>
        <w:t xml:space="preserve"> 1)</w:t>
      </w:r>
      <w:r w:rsidRPr="00081B54">
        <w:rPr>
          <w:rFonts w:ascii="Times New Roman" w:hAnsi="Times New Roman" w:cs="Times New Roman"/>
          <w:sz w:val="24"/>
          <w:szCs w:val="24"/>
        </w:rPr>
        <w:t xml:space="preserve"> between </w:t>
      </w:r>
      <w:r w:rsidR="00F95B14" w:rsidRPr="00081B54">
        <w:rPr>
          <w:rFonts w:ascii="Times New Roman" w:hAnsi="Times New Roman" w:cs="Times New Roman"/>
          <w:sz w:val="24"/>
          <w:szCs w:val="24"/>
        </w:rPr>
        <w:t>21-</w:t>
      </w:r>
      <w:r w:rsidRPr="00081B54">
        <w:rPr>
          <w:rFonts w:ascii="Times New Roman" w:hAnsi="Times New Roman" w:cs="Times New Roman"/>
          <w:sz w:val="24"/>
          <w:szCs w:val="24"/>
        </w:rPr>
        <w:t xml:space="preserve">May and </w:t>
      </w:r>
      <w:r w:rsidR="00F95B14" w:rsidRPr="00081B54">
        <w:rPr>
          <w:rFonts w:ascii="Times New Roman" w:hAnsi="Times New Roman" w:cs="Times New Roman"/>
          <w:sz w:val="24"/>
          <w:szCs w:val="24"/>
        </w:rPr>
        <w:t>20-</w:t>
      </w:r>
      <w:r w:rsidRPr="00081B54">
        <w:rPr>
          <w:rFonts w:ascii="Times New Roman" w:hAnsi="Times New Roman" w:cs="Times New Roman"/>
          <w:sz w:val="24"/>
          <w:szCs w:val="24"/>
        </w:rPr>
        <w:t xml:space="preserve">July </w:t>
      </w:r>
      <w:r w:rsidR="00080119" w:rsidRPr="00081B54">
        <w:rPr>
          <w:rFonts w:ascii="Times New Roman" w:hAnsi="Times New Roman" w:cs="Times New Roman"/>
          <w:sz w:val="24"/>
          <w:szCs w:val="24"/>
        </w:rPr>
        <w:t>2013</w:t>
      </w:r>
      <w:r w:rsidR="0031102B" w:rsidRPr="00081B54">
        <w:rPr>
          <w:rFonts w:ascii="Times New Roman" w:hAnsi="Times New Roman" w:cs="Times New Roman"/>
          <w:sz w:val="24"/>
          <w:szCs w:val="24"/>
        </w:rPr>
        <w:t xml:space="preserve">. </w:t>
      </w:r>
      <w:r w:rsidR="00891575" w:rsidRPr="00081B54">
        <w:rPr>
          <w:rFonts w:ascii="Times New Roman" w:hAnsi="Times New Roman" w:cs="Times New Roman"/>
          <w:sz w:val="24"/>
          <w:szCs w:val="24"/>
        </w:rPr>
        <w:t xml:space="preserve"> </w:t>
      </w:r>
      <w:r w:rsidR="0031102B" w:rsidRPr="00081B54">
        <w:rPr>
          <w:rFonts w:ascii="Times New Roman" w:hAnsi="Times New Roman" w:cs="Times New Roman"/>
          <w:sz w:val="24"/>
          <w:szCs w:val="24"/>
        </w:rPr>
        <w:t xml:space="preserve">Fish were collected with the </w:t>
      </w:r>
      <w:r w:rsidR="00C17F95" w:rsidRPr="00081B54">
        <w:rPr>
          <w:rFonts w:ascii="Times New Roman" w:hAnsi="Times New Roman" w:cs="Times New Roman"/>
          <w:sz w:val="24"/>
          <w:szCs w:val="24"/>
        </w:rPr>
        <w:t>Research Vessel Kiyi (</w:t>
      </w:r>
      <w:r w:rsidR="0031102B" w:rsidRPr="00081B54">
        <w:rPr>
          <w:rFonts w:ascii="Times New Roman" w:hAnsi="Times New Roman" w:cs="Times New Roman"/>
          <w:sz w:val="24"/>
          <w:szCs w:val="24"/>
        </w:rPr>
        <w:t>United States Geological Survey</w:t>
      </w:r>
      <w:r w:rsidR="00132726"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Lake Superior Biological Station</w:t>
      </w:r>
      <w:r w:rsidR="00C17F95"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using a Yankee bottom trawl with either a chain</w:t>
      </w:r>
      <w:r w:rsidR="00C17F95" w:rsidRPr="00081B54">
        <w:rPr>
          <w:rFonts w:ascii="Times New Roman" w:hAnsi="Times New Roman" w:cs="Times New Roman"/>
          <w:sz w:val="24"/>
          <w:szCs w:val="24"/>
        </w:rPr>
        <w:t>-</w:t>
      </w:r>
      <w:r w:rsidR="0031102B" w:rsidRPr="00081B54">
        <w:rPr>
          <w:rFonts w:ascii="Times New Roman" w:hAnsi="Times New Roman" w:cs="Times New Roman"/>
          <w:sz w:val="24"/>
          <w:szCs w:val="24"/>
        </w:rPr>
        <w:t xml:space="preserve"> or rubber disk</w:t>
      </w:r>
      <w:r w:rsidR="00C17F95" w:rsidRPr="00081B54">
        <w:rPr>
          <w:rFonts w:ascii="Times New Roman" w:hAnsi="Times New Roman" w:cs="Times New Roman"/>
          <w:sz w:val="24"/>
          <w:szCs w:val="24"/>
        </w:rPr>
        <w:t>-type</w:t>
      </w:r>
      <w:r w:rsidR="0031102B" w:rsidRPr="00081B54">
        <w:rPr>
          <w:rFonts w:ascii="Times New Roman" w:hAnsi="Times New Roman" w:cs="Times New Roman"/>
          <w:sz w:val="24"/>
          <w:szCs w:val="24"/>
        </w:rPr>
        <w:t xml:space="preserve"> foot rope. </w:t>
      </w:r>
      <w:r w:rsidR="00891575" w:rsidRPr="00081B54">
        <w:rPr>
          <w:rFonts w:ascii="Times New Roman" w:hAnsi="Times New Roman" w:cs="Times New Roman"/>
          <w:sz w:val="24"/>
          <w:szCs w:val="24"/>
        </w:rPr>
        <w:t xml:space="preserve"> </w:t>
      </w:r>
      <w:r w:rsidRPr="00081B54">
        <w:rPr>
          <w:rFonts w:ascii="Times New Roman" w:hAnsi="Times New Roman" w:cs="Times New Roman"/>
          <w:sz w:val="24"/>
          <w:szCs w:val="24"/>
        </w:rPr>
        <w:t>Both nets had an 11.9 m head rope, 15.5 m foot rope, and a 2.2 m wing</w:t>
      </w:r>
      <w:r w:rsidR="001E70CD" w:rsidRPr="00081B54">
        <w:rPr>
          <w:rFonts w:ascii="Times New Roman" w:hAnsi="Times New Roman" w:cs="Times New Roman"/>
          <w:sz w:val="24"/>
          <w:szCs w:val="24"/>
        </w:rPr>
        <w:t xml:space="preserve"> height with stretch mesh of 89 mm at the mouth, 64 </w:t>
      </w:r>
      <w:r w:rsidRPr="00081B54">
        <w:rPr>
          <w:rFonts w:ascii="Times New Roman" w:hAnsi="Times New Roman" w:cs="Times New Roman"/>
          <w:sz w:val="24"/>
          <w:szCs w:val="24"/>
        </w:rPr>
        <w:t>mm for</w:t>
      </w:r>
      <w:r w:rsidR="001E70CD" w:rsidRPr="00081B54">
        <w:rPr>
          <w:rFonts w:ascii="Times New Roman" w:hAnsi="Times New Roman" w:cs="Times New Roman"/>
          <w:sz w:val="24"/>
          <w:szCs w:val="24"/>
        </w:rPr>
        <w:t xml:space="preserve"> the trammel, and 13 </w:t>
      </w:r>
      <w:r w:rsidRPr="00081B54">
        <w:rPr>
          <w:rFonts w:ascii="Times New Roman" w:hAnsi="Times New Roman" w:cs="Times New Roman"/>
          <w:sz w:val="24"/>
          <w:szCs w:val="24"/>
        </w:rPr>
        <w:t>mm at t</w:t>
      </w:r>
      <w:r w:rsidR="00F95B14" w:rsidRPr="00081B54">
        <w:rPr>
          <w:rFonts w:ascii="Times New Roman" w:hAnsi="Times New Roman" w:cs="Times New Roman"/>
          <w:sz w:val="24"/>
          <w:szCs w:val="24"/>
        </w:rPr>
        <w:t>he cod-</w:t>
      </w:r>
      <w:r w:rsidR="00B70B50" w:rsidRPr="00081B54">
        <w:rPr>
          <w:rFonts w:ascii="Times New Roman" w:hAnsi="Times New Roman" w:cs="Times New Roman"/>
          <w:sz w:val="24"/>
          <w:szCs w:val="24"/>
        </w:rPr>
        <w:t xml:space="preserve">end. </w:t>
      </w:r>
      <w:r w:rsidR="00F95B14" w:rsidRPr="00081B54">
        <w:rPr>
          <w:rFonts w:ascii="Times New Roman" w:hAnsi="Times New Roman" w:cs="Times New Roman"/>
          <w:sz w:val="24"/>
          <w:szCs w:val="24"/>
        </w:rPr>
        <w:t xml:space="preserve"> </w:t>
      </w:r>
      <w:r w:rsidR="00C17F95" w:rsidRPr="00081B54">
        <w:rPr>
          <w:rFonts w:ascii="Times New Roman" w:hAnsi="Times New Roman" w:cs="Times New Roman"/>
          <w:sz w:val="24"/>
          <w:szCs w:val="24"/>
        </w:rPr>
        <w:t>Trawls were</w:t>
      </w:r>
      <w:r w:rsidR="00B70B50" w:rsidRPr="00081B54">
        <w:rPr>
          <w:rFonts w:ascii="Times New Roman" w:hAnsi="Times New Roman" w:cs="Times New Roman"/>
          <w:sz w:val="24"/>
          <w:szCs w:val="24"/>
        </w:rPr>
        <w:t xml:space="preserve"> towed</w:t>
      </w:r>
      <w:r w:rsidR="00F95B14" w:rsidRPr="00081B54">
        <w:rPr>
          <w:rFonts w:ascii="Times New Roman" w:hAnsi="Times New Roman" w:cs="Times New Roman"/>
          <w:sz w:val="24"/>
          <w:szCs w:val="24"/>
        </w:rPr>
        <w:t xml:space="preserve"> cross-contour beginning in shallower water</w:t>
      </w:r>
      <w:r w:rsidR="00B70B50" w:rsidRPr="00081B54">
        <w:rPr>
          <w:rFonts w:ascii="Times New Roman" w:hAnsi="Times New Roman" w:cs="Times New Roman"/>
          <w:sz w:val="24"/>
          <w:szCs w:val="24"/>
        </w:rPr>
        <w:t xml:space="preserve"> </w:t>
      </w:r>
      <w:r w:rsidR="001A52C2" w:rsidRPr="00081B54">
        <w:rPr>
          <w:rFonts w:ascii="Times New Roman" w:hAnsi="Times New Roman" w:cs="Times New Roman"/>
          <w:sz w:val="24"/>
          <w:szCs w:val="24"/>
        </w:rPr>
        <w:t xml:space="preserve">at approximately </w:t>
      </w:r>
      <w:r w:rsidRPr="00081B54">
        <w:rPr>
          <w:rFonts w:ascii="Times New Roman" w:hAnsi="Times New Roman" w:cs="Times New Roman"/>
          <w:sz w:val="24"/>
          <w:szCs w:val="24"/>
        </w:rPr>
        <w:t>3</w:t>
      </w:r>
      <w:r w:rsidR="004769A7" w:rsidRPr="00081B54">
        <w:rPr>
          <w:rFonts w:ascii="Times New Roman" w:hAnsi="Times New Roman" w:cs="Times New Roman"/>
          <w:sz w:val="24"/>
          <w:szCs w:val="24"/>
        </w:rPr>
        <w:t>.5 km/</w:t>
      </w:r>
      <w:r w:rsidRPr="00081B54">
        <w:rPr>
          <w:rFonts w:ascii="Times New Roman" w:hAnsi="Times New Roman" w:cs="Times New Roman"/>
          <w:sz w:val="24"/>
          <w:szCs w:val="24"/>
        </w:rPr>
        <w:t>h</w:t>
      </w:r>
      <w:r w:rsidR="00F95B14" w:rsidRPr="00081B54">
        <w:rPr>
          <w:rFonts w:ascii="Times New Roman" w:hAnsi="Times New Roman" w:cs="Times New Roman"/>
          <w:sz w:val="24"/>
          <w:szCs w:val="24"/>
        </w:rPr>
        <w:t xml:space="preserve">.  The tows had a mean beginning depth of 41.8 </w:t>
      </w:r>
      <w:r w:rsidR="00C17F95" w:rsidRPr="00081B54">
        <w:rPr>
          <w:rFonts w:ascii="Times New Roman" w:hAnsi="Times New Roman" w:cs="Times New Roman"/>
          <w:sz w:val="24"/>
          <w:szCs w:val="24"/>
        </w:rPr>
        <w:t xml:space="preserve">m </w:t>
      </w:r>
      <w:r w:rsidR="00F95B14" w:rsidRPr="00081B54">
        <w:rPr>
          <w:rFonts w:ascii="Times New Roman" w:hAnsi="Times New Roman" w:cs="Times New Roman"/>
          <w:sz w:val="24"/>
          <w:szCs w:val="24"/>
        </w:rPr>
        <w:t>(range: 10.6-140.0), ending depth of 91.5</w:t>
      </w:r>
      <w:r w:rsidR="00C17F95" w:rsidRPr="00081B54">
        <w:rPr>
          <w:rFonts w:ascii="Times New Roman" w:hAnsi="Times New Roman" w:cs="Times New Roman"/>
          <w:sz w:val="24"/>
          <w:szCs w:val="24"/>
        </w:rPr>
        <w:t xml:space="preserve"> m</w:t>
      </w:r>
      <w:r w:rsidR="00F95B14" w:rsidRPr="00081B54">
        <w:rPr>
          <w:rFonts w:ascii="Times New Roman" w:hAnsi="Times New Roman" w:cs="Times New Roman"/>
          <w:sz w:val="24"/>
          <w:szCs w:val="24"/>
        </w:rPr>
        <w:t xml:space="preserve"> (range: 37.6-156.0), and </w:t>
      </w:r>
      <w:r w:rsidR="0031102B" w:rsidRPr="00081B54">
        <w:rPr>
          <w:rFonts w:ascii="Times New Roman" w:hAnsi="Times New Roman" w:cs="Times New Roman"/>
          <w:sz w:val="24"/>
          <w:szCs w:val="24"/>
        </w:rPr>
        <w:t xml:space="preserve">mean </w:t>
      </w:r>
      <w:r w:rsidR="00F95B14" w:rsidRPr="00081B54">
        <w:rPr>
          <w:rFonts w:ascii="Times New Roman" w:hAnsi="Times New Roman" w:cs="Times New Roman"/>
          <w:sz w:val="24"/>
          <w:szCs w:val="24"/>
        </w:rPr>
        <w:t xml:space="preserve">distance covered </w:t>
      </w:r>
      <w:r w:rsidR="00B86FE0" w:rsidRPr="00081B54">
        <w:rPr>
          <w:rFonts w:ascii="Times New Roman" w:hAnsi="Times New Roman" w:cs="Times New Roman"/>
          <w:sz w:val="24"/>
          <w:szCs w:val="24"/>
        </w:rPr>
        <w:t xml:space="preserve">of </w:t>
      </w:r>
      <w:r w:rsidR="001A52C2" w:rsidRPr="00081B54">
        <w:rPr>
          <w:rFonts w:ascii="Times New Roman" w:hAnsi="Times New Roman" w:cs="Times New Roman"/>
          <w:sz w:val="24"/>
          <w:szCs w:val="24"/>
        </w:rPr>
        <w:t>1.7</w:t>
      </w:r>
      <w:r w:rsidR="00D042E6" w:rsidRPr="00081B54">
        <w:rPr>
          <w:rFonts w:ascii="Times New Roman" w:hAnsi="Times New Roman" w:cs="Times New Roman"/>
          <w:sz w:val="24"/>
          <w:szCs w:val="24"/>
        </w:rPr>
        <w:t>7</w:t>
      </w:r>
      <w:r w:rsidR="00C17F95" w:rsidRPr="00081B54">
        <w:rPr>
          <w:rFonts w:ascii="Times New Roman" w:hAnsi="Times New Roman" w:cs="Times New Roman"/>
          <w:sz w:val="24"/>
          <w:szCs w:val="24"/>
        </w:rPr>
        <w:t xml:space="preserve"> km</w:t>
      </w:r>
      <w:r w:rsidRPr="00081B54">
        <w:rPr>
          <w:rFonts w:ascii="Times New Roman" w:hAnsi="Times New Roman" w:cs="Times New Roman"/>
          <w:sz w:val="24"/>
          <w:szCs w:val="24"/>
        </w:rPr>
        <w:t xml:space="preserve"> (range: 0.64-3.2</w:t>
      </w:r>
      <w:r w:rsidR="00ED2781" w:rsidRPr="00081B54">
        <w:rPr>
          <w:rFonts w:ascii="Times New Roman" w:hAnsi="Times New Roman" w:cs="Times New Roman"/>
          <w:sz w:val="24"/>
          <w:szCs w:val="24"/>
        </w:rPr>
        <w:t>2</w:t>
      </w:r>
      <w:r w:rsidRPr="00081B54">
        <w:rPr>
          <w:rFonts w:ascii="Times New Roman" w:hAnsi="Times New Roman" w:cs="Times New Roman"/>
          <w:sz w:val="24"/>
          <w:szCs w:val="24"/>
        </w:rPr>
        <w:t>)</w:t>
      </w:r>
      <w:r w:rsidR="00667D22" w:rsidRPr="00081B54">
        <w:rPr>
          <w:rFonts w:ascii="Times New Roman" w:hAnsi="Times New Roman" w:cs="Times New Roman"/>
          <w:sz w:val="24"/>
          <w:szCs w:val="24"/>
        </w:rPr>
        <w:t>.</w:t>
      </w:r>
    </w:p>
    <w:p w14:paraId="0C92467D" w14:textId="01FCFD0F" w:rsidR="00011587" w:rsidRPr="00081B54" w:rsidRDefault="003D226D"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All or</w:t>
      </w:r>
      <w:r w:rsidR="00D244FA" w:rsidRPr="00081B54">
        <w:rPr>
          <w:rFonts w:ascii="Times New Roman" w:hAnsi="Times New Roman" w:cs="Times New Roman"/>
          <w:sz w:val="24"/>
          <w:szCs w:val="24"/>
        </w:rPr>
        <w:t>, if the catch was large,</w:t>
      </w:r>
      <w:r w:rsidRPr="00081B54">
        <w:rPr>
          <w:rFonts w:ascii="Times New Roman" w:hAnsi="Times New Roman" w:cs="Times New Roman"/>
          <w:sz w:val="24"/>
          <w:szCs w:val="24"/>
        </w:rPr>
        <w:t xml:space="preserve"> a subsa</w:t>
      </w:r>
      <w:r w:rsidR="00011587" w:rsidRPr="00081B54">
        <w:rPr>
          <w:rFonts w:ascii="Times New Roman" w:hAnsi="Times New Roman" w:cs="Times New Roman"/>
          <w:sz w:val="24"/>
          <w:szCs w:val="24"/>
        </w:rPr>
        <w:t xml:space="preserve">mple </w:t>
      </w:r>
      <w:r w:rsidR="00D244FA" w:rsidRPr="00081B54">
        <w:rPr>
          <w:rFonts w:ascii="Times New Roman" w:hAnsi="Times New Roman" w:cs="Times New Roman"/>
          <w:sz w:val="24"/>
          <w:szCs w:val="24"/>
        </w:rPr>
        <w:t xml:space="preserve">of </w:t>
      </w:r>
      <w:r w:rsidRPr="00081B54">
        <w:rPr>
          <w:rFonts w:ascii="Times New Roman" w:hAnsi="Times New Roman" w:cs="Times New Roman"/>
          <w:sz w:val="24"/>
          <w:szCs w:val="24"/>
        </w:rPr>
        <w:t>captured Pygmy Whitefish were immediately measured for TL</w:t>
      </w:r>
      <w:r w:rsidR="001E70CD" w:rsidRPr="00081B54">
        <w:rPr>
          <w:rFonts w:ascii="Times New Roman" w:hAnsi="Times New Roman" w:cs="Times New Roman"/>
          <w:sz w:val="24"/>
          <w:szCs w:val="24"/>
        </w:rPr>
        <w:t xml:space="preserve"> to the nearest mm</w:t>
      </w:r>
      <w:r w:rsidRPr="00081B54">
        <w:rPr>
          <w:rFonts w:ascii="Times New Roman" w:hAnsi="Times New Roman" w:cs="Times New Roman"/>
          <w:sz w:val="24"/>
          <w:szCs w:val="24"/>
        </w:rPr>
        <w:t xml:space="preserve"> </w:t>
      </w:r>
      <w:r w:rsidR="00EA5425" w:rsidRPr="00081B54">
        <w:rPr>
          <w:rFonts w:ascii="Times New Roman" w:hAnsi="Times New Roman" w:cs="Times New Roman"/>
          <w:sz w:val="24"/>
          <w:szCs w:val="24"/>
        </w:rPr>
        <w:t>and</w:t>
      </w:r>
      <w:r w:rsidRPr="00081B54">
        <w:rPr>
          <w:rFonts w:ascii="Times New Roman" w:hAnsi="Times New Roman" w:cs="Times New Roman"/>
          <w:sz w:val="24"/>
          <w:szCs w:val="24"/>
        </w:rPr>
        <w:t xml:space="preserve"> placed on ice </w:t>
      </w:r>
      <w:r w:rsidR="00EA5425" w:rsidRPr="00081B54">
        <w:rPr>
          <w:rFonts w:ascii="Times New Roman" w:hAnsi="Times New Roman" w:cs="Times New Roman"/>
          <w:sz w:val="24"/>
          <w:szCs w:val="24"/>
        </w:rPr>
        <w:t xml:space="preserve">to be further processed </w:t>
      </w:r>
      <w:r w:rsidR="00891575" w:rsidRPr="00081B54">
        <w:rPr>
          <w:rFonts w:ascii="Times New Roman" w:hAnsi="Times New Roman" w:cs="Times New Roman"/>
          <w:sz w:val="24"/>
          <w:szCs w:val="24"/>
        </w:rPr>
        <w:t>after</w:t>
      </w:r>
      <w:r w:rsidR="00EA5425" w:rsidRPr="00081B54">
        <w:rPr>
          <w:rFonts w:ascii="Times New Roman" w:hAnsi="Times New Roman" w:cs="Times New Roman"/>
          <w:sz w:val="24"/>
          <w:szCs w:val="24"/>
        </w:rPr>
        <w:t xml:space="preserve"> </w:t>
      </w:r>
      <w:r w:rsidRPr="00081B54">
        <w:rPr>
          <w:rFonts w:ascii="Times New Roman" w:hAnsi="Times New Roman" w:cs="Times New Roman"/>
          <w:sz w:val="24"/>
          <w:szCs w:val="24"/>
        </w:rPr>
        <w:t>the vessel was moored.  If a subsample of fish was measured</w:t>
      </w:r>
      <w:r w:rsidR="00EA5425" w:rsidRPr="00081B54">
        <w:rPr>
          <w:rFonts w:ascii="Times New Roman" w:hAnsi="Times New Roman" w:cs="Times New Roman"/>
          <w:sz w:val="24"/>
          <w:szCs w:val="24"/>
        </w:rPr>
        <w:t>,</w:t>
      </w:r>
      <w:r w:rsidRPr="00081B54">
        <w:rPr>
          <w:rFonts w:ascii="Times New Roman" w:hAnsi="Times New Roman" w:cs="Times New Roman"/>
          <w:sz w:val="24"/>
          <w:szCs w:val="24"/>
        </w:rPr>
        <w:t xml:space="preserve"> then the TL</w:t>
      </w:r>
      <w:r w:rsidR="00C17F95" w:rsidRPr="00081B54">
        <w:rPr>
          <w:rFonts w:ascii="Times New Roman" w:hAnsi="Times New Roman" w:cs="Times New Roman"/>
          <w:sz w:val="24"/>
          <w:szCs w:val="24"/>
        </w:rPr>
        <w:t>s</w:t>
      </w:r>
      <w:r w:rsidRPr="00081B54">
        <w:rPr>
          <w:rFonts w:ascii="Times New Roman" w:hAnsi="Times New Roman" w:cs="Times New Roman"/>
          <w:sz w:val="24"/>
          <w:szCs w:val="24"/>
        </w:rPr>
        <w:t xml:space="preserve"> for unmeasured fish </w:t>
      </w:r>
      <w:r w:rsidR="00C17F95" w:rsidRPr="00081B54">
        <w:rPr>
          <w:rFonts w:ascii="Times New Roman" w:hAnsi="Times New Roman" w:cs="Times New Roman"/>
          <w:sz w:val="24"/>
          <w:szCs w:val="24"/>
        </w:rPr>
        <w:t xml:space="preserve">were estimated from the </w:t>
      </w:r>
      <w:r w:rsidRPr="00081B54">
        <w:rPr>
          <w:rFonts w:ascii="Times New Roman" w:hAnsi="Times New Roman" w:cs="Times New Roman"/>
          <w:sz w:val="24"/>
          <w:szCs w:val="24"/>
        </w:rPr>
        <w:t>proportion</w:t>
      </w:r>
      <w:r w:rsidR="00C17F95" w:rsidRPr="00081B54">
        <w:rPr>
          <w:rFonts w:ascii="Times New Roman" w:hAnsi="Times New Roman" w:cs="Times New Roman"/>
          <w:sz w:val="24"/>
          <w:szCs w:val="24"/>
        </w:rPr>
        <w:t>s</w:t>
      </w:r>
      <w:r w:rsidRPr="00081B54">
        <w:rPr>
          <w:rFonts w:ascii="Times New Roman" w:hAnsi="Times New Roman" w:cs="Times New Roman"/>
          <w:sz w:val="24"/>
          <w:szCs w:val="24"/>
        </w:rPr>
        <w:t xml:space="preserve"> </w:t>
      </w:r>
      <w:r w:rsidR="00C17F95" w:rsidRPr="00081B54">
        <w:rPr>
          <w:rFonts w:ascii="Times New Roman" w:hAnsi="Times New Roman" w:cs="Times New Roman"/>
          <w:sz w:val="24"/>
          <w:szCs w:val="24"/>
        </w:rPr>
        <w:t>of</w:t>
      </w:r>
      <w:r w:rsidRPr="00081B54">
        <w:rPr>
          <w:rFonts w:ascii="Times New Roman" w:hAnsi="Times New Roman" w:cs="Times New Roman"/>
          <w:sz w:val="24"/>
          <w:szCs w:val="24"/>
        </w:rPr>
        <w:t xml:space="preserve"> </w:t>
      </w:r>
      <w:r w:rsidR="0071593A" w:rsidRPr="00081B54">
        <w:rPr>
          <w:rFonts w:ascii="Times New Roman" w:hAnsi="Times New Roman" w:cs="Times New Roman"/>
          <w:sz w:val="24"/>
          <w:szCs w:val="24"/>
        </w:rPr>
        <w:t xml:space="preserve">TLs </w:t>
      </w:r>
      <w:r w:rsidR="00EA5425" w:rsidRPr="00081B54">
        <w:rPr>
          <w:rFonts w:ascii="Times New Roman" w:hAnsi="Times New Roman" w:cs="Times New Roman"/>
          <w:sz w:val="24"/>
          <w:szCs w:val="24"/>
        </w:rPr>
        <w:t>of measured fish</w:t>
      </w:r>
      <w:r w:rsidR="0071593A" w:rsidRPr="00081B54">
        <w:rPr>
          <w:rFonts w:ascii="Times New Roman" w:hAnsi="Times New Roman" w:cs="Times New Roman"/>
          <w:sz w:val="24"/>
          <w:szCs w:val="24"/>
        </w:rPr>
        <w:t xml:space="preserve"> in the catch</w:t>
      </w:r>
      <w:r w:rsidRPr="00081B54">
        <w:rPr>
          <w:rFonts w:ascii="Times New Roman" w:hAnsi="Times New Roman" w:cs="Times New Roman"/>
          <w:sz w:val="24"/>
          <w:szCs w:val="24"/>
        </w:rPr>
        <w:t xml:space="preserve">.  Once the vessel was moored, </w:t>
      </w:r>
      <w:r w:rsidR="00EA5425" w:rsidRPr="00081B54">
        <w:rPr>
          <w:rFonts w:ascii="Times New Roman" w:hAnsi="Times New Roman" w:cs="Times New Roman"/>
          <w:sz w:val="24"/>
          <w:szCs w:val="24"/>
        </w:rPr>
        <w:t xml:space="preserve">TL, weight </w:t>
      </w:r>
      <w:r w:rsidR="001E70CD" w:rsidRPr="00081B54">
        <w:rPr>
          <w:rFonts w:ascii="Times New Roman" w:hAnsi="Times New Roman" w:cs="Times New Roman"/>
          <w:sz w:val="24"/>
          <w:szCs w:val="24"/>
        </w:rPr>
        <w:t xml:space="preserve">to </w:t>
      </w:r>
      <w:r w:rsidR="0031102B" w:rsidRPr="00081B54">
        <w:rPr>
          <w:rFonts w:ascii="Times New Roman" w:hAnsi="Times New Roman" w:cs="Times New Roman"/>
          <w:sz w:val="24"/>
          <w:szCs w:val="24"/>
        </w:rPr>
        <w:t xml:space="preserve">the </w:t>
      </w:r>
      <w:r w:rsidR="001E70CD" w:rsidRPr="00081B54">
        <w:rPr>
          <w:rFonts w:ascii="Times New Roman" w:hAnsi="Times New Roman" w:cs="Times New Roman"/>
          <w:sz w:val="24"/>
          <w:szCs w:val="24"/>
        </w:rPr>
        <w:t>nearest 0.1 g</w:t>
      </w:r>
      <w:r w:rsidR="00EA5425" w:rsidRPr="00081B54">
        <w:rPr>
          <w:rFonts w:ascii="Times New Roman" w:hAnsi="Times New Roman" w:cs="Times New Roman"/>
          <w:sz w:val="24"/>
          <w:szCs w:val="24"/>
        </w:rPr>
        <w:t xml:space="preserve">, </w:t>
      </w:r>
      <w:r w:rsidR="00CB5602" w:rsidRPr="00081B54">
        <w:rPr>
          <w:rFonts w:ascii="Times New Roman" w:hAnsi="Times New Roman" w:cs="Times New Roman"/>
          <w:sz w:val="24"/>
          <w:szCs w:val="24"/>
        </w:rPr>
        <w:t xml:space="preserve">and </w:t>
      </w:r>
      <w:r w:rsidR="00EA5425" w:rsidRPr="00081B54">
        <w:rPr>
          <w:rFonts w:ascii="Times New Roman" w:hAnsi="Times New Roman" w:cs="Times New Roman"/>
          <w:sz w:val="24"/>
          <w:szCs w:val="24"/>
        </w:rPr>
        <w:t>sex (</w:t>
      </w:r>
      <w:r w:rsidR="00CB5602" w:rsidRPr="00081B54">
        <w:rPr>
          <w:rFonts w:ascii="Times New Roman" w:hAnsi="Times New Roman" w:cs="Times New Roman"/>
          <w:sz w:val="24"/>
          <w:szCs w:val="24"/>
        </w:rPr>
        <w:t xml:space="preserve">visually determined as </w:t>
      </w:r>
      <w:r w:rsidR="00EA5425" w:rsidRPr="00081B54">
        <w:rPr>
          <w:rFonts w:ascii="Times New Roman" w:hAnsi="Times New Roman" w:cs="Times New Roman"/>
          <w:sz w:val="24"/>
          <w:szCs w:val="24"/>
        </w:rPr>
        <w:t>female, male</w:t>
      </w:r>
      <w:r w:rsidR="000066B2" w:rsidRPr="00081B54">
        <w:rPr>
          <w:rFonts w:ascii="Times New Roman" w:hAnsi="Times New Roman" w:cs="Times New Roman"/>
          <w:sz w:val="24"/>
          <w:szCs w:val="24"/>
        </w:rPr>
        <w:t xml:space="preserve">, </w:t>
      </w:r>
      <w:r w:rsidR="00891575" w:rsidRPr="00081B54">
        <w:rPr>
          <w:rFonts w:ascii="Times New Roman" w:hAnsi="Times New Roman" w:cs="Times New Roman"/>
          <w:sz w:val="24"/>
          <w:szCs w:val="24"/>
        </w:rPr>
        <w:t xml:space="preserve">or </w:t>
      </w:r>
      <w:r w:rsidR="00B572B0" w:rsidRPr="00081B54">
        <w:rPr>
          <w:rFonts w:ascii="Times New Roman" w:hAnsi="Times New Roman" w:cs="Times New Roman"/>
          <w:sz w:val="24"/>
          <w:szCs w:val="24"/>
        </w:rPr>
        <w:t>immature</w:t>
      </w:r>
      <w:r w:rsidR="00EA5425" w:rsidRPr="00081B54">
        <w:rPr>
          <w:rFonts w:ascii="Times New Roman" w:hAnsi="Times New Roman" w:cs="Times New Roman"/>
          <w:sz w:val="24"/>
          <w:szCs w:val="24"/>
        </w:rPr>
        <w:t xml:space="preserve">) were recorded for </w:t>
      </w:r>
      <w:r w:rsidRPr="00081B54">
        <w:rPr>
          <w:rFonts w:ascii="Times New Roman" w:hAnsi="Times New Roman" w:cs="Times New Roman"/>
          <w:sz w:val="24"/>
          <w:szCs w:val="24"/>
        </w:rPr>
        <w:t xml:space="preserve">as many fish as </w:t>
      </w:r>
      <w:r w:rsidR="00EA5425" w:rsidRPr="00081B54">
        <w:rPr>
          <w:rFonts w:ascii="Times New Roman" w:hAnsi="Times New Roman" w:cs="Times New Roman"/>
          <w:sz w:val="24"/>
          <w:szCs w:val="24"/>
        </w:rPr>
        <w:t>time allowed</w:t>
      </w:r>
      <w:r w:rsidR="00011587" w:rsidRPr="00081B54">
        <w:rPr>
          <w:rFonts w:ascii="Times New Roman" w:hAnsi="Times New Roman" w:cs="Times New Roman"/>
          <w:sz w:val="24"/>
          <w:szCs w:val="24"/>
        </w:rPr>
        <w:t>.  S</w:t>
      </w:r>
      <w:r w:rsidRPr="00081B54">
        <w:rPr>
          <w:rFonts w:ascii="Times New Roman" w:hAnsi="Times New Roman" w:cs="Times New Roman"/>
          <w:sz w:val="24"/>
          <w:szCs w:val="24"/>
        </w:rPr>
        <w:t xml:space="preserve">aggital otoliths and scales were </w:t>
      </w:r>
      <w:r w:rsidR="00011587" w:rsidRPr="00081B54">
        <w:rPr>
          <w:rFonts w:ascii="Times New Roman" w:hAnsi="Times New Roman" w:cs="Times New Roman"/>
          <w:sz w:val="24"/>
          <w:szCs w:val="24"/>
        </w:rPr>
        <w:lastRenderedPageBreak/>
        <w:t xml:space="preserve">initially </w:t>
      </w:r>
      <w:r w:rsidRPr="00081B54">
        <w:rPr>
          <w:rFonts w:ascii="Times New Roman" w:hAnsi="Times New Roman" w:cs="Times New Roman"/>
          <w:sz w:val="24"/>
          <w:szCs w:val="24"/>
        </w:rPr>
        <w:t>removed from as many as six fish of each sex per 10</w:t>
      </w:r>
      <w:r w:rsidR="001E70CD"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mm TL </w:t>
      </w:r>
      <w:r w:rsidR="00891575" w:rsidRPr="00081B54">
        <w:rPr>
          <w:rFonts w:ascii="Times New Roman" w:hAnsi="Times New Roman" w:cs="Times New Roman"/>
          <w:sz w:val="24"/>
          <w:szCs w:val="24"/>
        </w:rPr>
        <w:t>interval</w:t>
      </w:r>
      <w:r w:rsidRPr="00081B54">
        <w:rPr>
          <w:rFonts w:ascii="Times New Roman" w:hAnsi="Times New Roman" w:cs="Times New Roman"/>
          <w:sz w:val="24"/>
          <w:szCs w:val="24"/>
        </w:rPr>
        <w:t>.</w:t>
      </w:r>
      <w:r w:rsidR="00011587" w:rsidRPr="00081B54">
        <w:rPr>
          <w:rFonts w:ascii="Times New Roman" w:hAnsi="Times New Roman" w:cs="Times New Roman"/>
          <w:sz w:val="24"/>
          <w:szCs w:val="24"/>
        </w:rPr>
        <w:t xml:space="preserve">  However, this scheme resulted in few males and few fish longer than 120 mm</w:t>
      </w:r>
      <w:r w:rsidR="00655468" w:rsidRPr="00081B54">
        <w:rPr>
          <w:rFonts w:ascii="Times New Roman" w:hAnsi="Times New Roman" w:cs="Times New Roman"/>
          <w:sz w:val="24"/>
          <w:szCs w:val="24"/>
        </w:rPr>
        <w:t xml:space="preserve"> in our samples</w:t>
      </w:r>
      <w:r w:rsidR="00011587" w:rsidRPr="00081B54">
        <w:rPr>
          <w:rFonts w:ascii="Times New Roman" w:hAnsi="Times New Roman" w:cs="Times New Roman"/>
          <w:sz w:val="24"/>
          <w:szCs w:val="24"/>
        </w:rPr>
        <w:t xml:space="preserve">.  </w:t>
      </w:r>
      <w:r w:rsidR="00655468" w:rsidRPr="00081B54">
        <w:rPr>
          <w:rFonts w:ascii="Times New Roman" w:hAnsi="Times New Roman" w:cs="Times New Roman"/>
          <w:sz w:val="24"/>
          <w:szCs w:val="24"/>
        </w:rPr>
        <w:t xml:space="preserve">To rectify this disparity, we extracted </w:t>
      </w:r>
      <w:r w:rsidR="00011587" w:rsidRPr="00081B54">
        <w:rPr>
          <w:rFonts w:ascii="Times New Roman" w:hAnsi="Times New Roman" w:cs="Times New Roman"/>
          <w:sz w:val="24"/>
          <w:szCs w:val="24"/>
        </w:rPr>
        <w:t xml:space="preserve">scales and otoliths from </w:t>
      </w:r>
      <w:r w:rsidR="00B86FE0" w:rsidRPr="00081B54">
        <w:rPr>
          <w:rFonts w:ascii="Times New Roman" w:hAnsi="Times New Roman" w:cs="Times New Roman"/>
          <w:sz w:val="24"/>
          <w:szCs w:val="24"/>
        </w:rPr>
        <w:t xml:space="preserve">more </w:t>
      </w:r>
      <w:r w:rsidR="00655468" w:rsidRPr="00081B54">
        <w:rPr>
          <w:rFonts w:ascii="Times New Roman" w:hAnsi="Times New Roman" w:cs="Times New Roman"/>
          <w:sz w:val="24"/>
          <w:szCs w:val="24"/>
        </w:rPr>
        <w:t xml:space="preserve">males and from all fish </w:t>
      </w:r>
      <w:r w:rsidR="00B86FE0" w:rsidRPr="00081B54">
        <w:rPr>
          <w:rFonts w:ascii="Times New Roman" w:hAnsi="Times New Roman" w:cs="Times New Roman"/>
          <w:sz w:val="24"/>
          <w:szCs w:val="24"/>
        </w:rPr>
        <w:t>longer than 120 mm</w:t>
      </w:r>
      <w:r w:rsidR="00655468" w:rsidRPr="00081B54">
        <w:rPr>
          <w:rFonts w:ascii="Times New Roman" w:hAnsi="Times New Roman" w:cs="Times New Roman"/>
          <w:sz w:val="24"/>
          <w:szCs w:val="24"/>
        </w:rPr>
        <w:t xml:space="preserve"> (which proved to be females)</w:t>
      </w:r>
      <w:r w:rsidR="00011587" w:rsidRPr="00081B54">
        <w:rPr>
          <w:rFonts w:ascii="Times New Roman" w:hAnsi="Times New Roman" w:cs="Times New Roman"/>
          <w:sz w:val="24"/>
          <w:szCs w:val="24"/>
        </w:rPr>
        <w:t xml:space="preserve">.  Scales were removed from directly above the lateral line </w:t>
      </w:r>
      <w:r w:rsidR="00E424BE" w:rsidRPr="00081B54">
        <w:rPr>
          <w:rFonts w:ascii="Times New Roman" w:hAnsi="Times New Roman" w:cs="Times New Roman"/>
          <w:sz w:val="24"/>
          <w:szCs w:val="24"/>
        </w:rPr>
        <w:t>below</w:t>
      </w:r>
      <w:r w:rsidR="00011587" w:rsidRPr="00081B54">
        <w:rPr>
          <w:rFonts w:ascii="Times New Roman" w:hAnsi="Times New Roman" w:cs="Times New Roman"/>
          <w:sz w:val="24"/>
          <w:szCs w:val="24"/>
        </w:rPr>
        <w:t xml:space="preserve"> the posterior edge of the dorsal fin and were placed in a coin envelope to air dry.  </w:t>
      </w:r>
      <w:r w:rsidR="00E424BE" w:rsidRPr="00081B54">
        <w:rPr>
          <w:rFonts w:ascii="Times New Roman" w:hAnsi="Times New Roman" w:cs="Times New Roman"/>
          <w:sz w:val="24"/>
          <w:szCs w:val="24"/>
        </w:rPr>
        <w:t>Excess tissue was removed from o</w:t>
      </w:r>
      <w:r w:rsidR="00011587" w:rsidRPr="00081B54">
        <w:rPr>
          <w:rFonts w:ascii="Times New Roman" w:hAnsi="Times New Roman" w:cs="Times New Roman"/>
          <w:sz w:val="24"/>
          <w:szCs w:val="24"/>
        </w:rPr>
        <w:t xml:space="preserve">toliths </w:t>
      </w:r>
      <w:r w:rsidR="00E424BE" w:rsidRPr="00081B54">
        <w:rPr>
          <w:rFonts w:ascii="Times New Roman" w:hAnsi="Times New Roman" w:cs="Times New Roman"/>
          <w:sz w:val="24"/>
          <w:szCs w:val="24"/>
        </w:rPr>
        <w:t xml:space="preserve">before being </w:t>
      </w:r>
      <w:r w:rsidR="00011587" w:rsidRPr="00081B54">
        <w:rPr>
          <w:rFonts w:ascii="Times New Roman" w:hAnsi="Times New Roman" w:cs="Times New Roman"/>
          <w:sz w:val="24"/>
          <w:szCs w:val="24"/>
        </w:rPr>
        <w:t>placed into</w:t>
      </w:r>
      <w:r w:rsidR="00E424BE" w:rsidRPr="00081B54">
        <w:rPr>
          <w:rFonts w:ascii="Times New Roman" w:hAnsi="Times New Roman" w:cs="Times New Roman"/>
          <w:sz w:val="24"/>
          <w:szCs w:val="24"/>
        </w:rPr>
        <w:t xml:space="preserve"> a</w:t>
      </w:r>
      <w:r w:rsidR="00011587" w:rsidRPr="00081B54">
        <w:rPr>
          <w:rFonts w:ascii="Times New Roman" w:hAnsi="Times New Roman" w:cs="Times New Roman"/>
          <w:sz w:val="24"/>
          <w:szCs w:val="24"/>
        </w:rPr>
        <w:t xml:space="preserve"> vial to air dry.</w:t>
      </w:r>
      <w:r w:rsidR="00781B35" w:rsidRPr="00081B54">
        <w:rPr>
          <w:rFonts w:ascii="Times New Roman" w:hAnsi="Times New Roman" w:cs="Times New Roman"/>
          <w:sz w:val="24"/>
          <w:szCs w:val="24"/>
        </w:rPr>
        <w:t xml:space="preserve">  No frozen or preserved Pygmy Whitefish were used in this study.</w:t>
      </w:r>
    </w:p>
    <w:p w14:paraId="62A6DDA2" w14:textId="3D8109B1" w:rsidR="00495DFE" w:rsidRPr="00081B54" w:rsidRDefault="0001158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In the laboratory, s</w:t>
      </w:r>
      <w:r w:rsidR="00517D0B" w:rsidRPr="00081B54">
        <w:rPr>
          <w:rFonts w:ascii="Times New Roman" w:hAnsi="Times New Roman" w:cs="Times New Roman"/>
          <w:sz w:val="24"/>
          <w:szCs w:val="24"/>
        </w:rPr>
        <w:t>cales were removed from the envelopes, soaked in water, gently clean</w:t>
      </w:r>
      <w:r w:rsidR="005D5D83" w:rsidRPr="00081B54">
        <w:rPr>
          <w:rFonts w:ascii="Times New Roman" w:hAnsi="Times New Roman" w:cs="Times New Roman"/>
          <w:sz w:val="24"/>
          <w:szCs w:val="24"/>
        </w:rPr>
        <w:t>ed</w:t>
      </w:r>
      <w:r w:rsidR="00517D0B" w:rsidRPr="00081B54">
        <w:rPr>
          <w:rFonts w:ascii="Times New Roman" w:hAnsi="Times New Roman" w:cs="Times New Roman"/>
          <w:sz w:val="24"/>
          <w:szCs w:val="24"/>
        </w:rPr>
        <w:t xml:space="preserve">, and mounted between two </w:t>
      </w:r>
      <w:r w:rsidR="002464EF" w:rsidRPr="00081B54">
        <w:rPr>
          <w:rFonts w:ascii="Times New Roman" w:hAnsi="Times New Roman" w:cs="Times New Roman"/>
          <w:sz w:val="24"/>
          <w:szCs w:val="24"/>
        </w:rPr>
        <w:t xml:space="preserve">glass </w:t>
      </w:r>
      <w:r w:rsidR="00517D0B" w:rsidRPr="00081B54">
        <w:rPr>
          <w:rFonts w:ascii="Times New Roman" w:hAnsi="Times New Roman" w:cs="Times New Roman"/>
          <w:sz w:val="24"/>
          <w:szCs w:val="24"/>
        </w:rPr>
        <w:t>slides.</w:t>
      </w:r>
      <w:r w:rsidR="00495DFE"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S</w:t>
      </w:r>
      <w:r w:rsidR="00495DFE" w:rsidRPr="00081B54">
        <w:rPr>
          <w:rFonts w:ascii="Times New Roman" w:hAnsi="Times New Roman" w:cs="Times New Roman"/>
          <w:sz w:val="24"/>
          <w:szCs w:val="24"/>
        </w:rPr>
        <w:t>cale</w:t>
      </w:r>
      <w:r w:rsidR="005D5D83" w:rsidRPr="00081B54">
        <w:rPr>
          <w:rFonts w:ascii="Times New Roman" w:hAnsi="Times New Roman" w:cs="Times New Roman"/>
          <w:sz w:val="24"/>
          <w:szCs w:val="24"/>
        </w:rPr>
        <w:t>s</w:t>
      </w:r>
      <w:r w:rsidR="00495DFE" w:rsidRPr="00081B54">
        <w:rPr>
          <w:rFonts w:ascii="Times New Roman" w:hAnsi="Times New Roman" w:cs="Times New Roman"/>
          <w:sz w:val="24"/>
          <w:szCs w:val="24"/>
        </w:rPr>
        <w:t xml:space="preserve"> w</w:t>
      </w:r>
      <w:r w:rsidR="005D5D83" w:rsidRPr="00081B54">
        <w:rPr>
          <w:rFonts w:ascii="Times New Roman" w:hAnsi="Times New Roman" w:cs="Times New Roman"/>
          <w:sz w:val="24"/>
          <w:szCs w:val="24"/>
        </w:rPr>
        <w:t>ere viewed using</w:t>
      </w:r>
      <w:r w:rsidR="00495DFE" w:rsidRPr="00081B54">
        <w:rPr>
          <w:rFonts w:ascii="Times New Roman" w:hAnsi="Times New Roman" w:cs="Times New Roman"/>
          <w:sz w:val="24"/>
          <w:szCs w:val="24"/>
        </w:rPr>
        <w:t xml:space="preserve"> transmitted light with a Nikon SMZ745T</w:t>
      </w:r>
      <w:r w:rsidR="00781B35"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stereo microscope (</w:t>
      </w:r>
      <w:r w:rsidR="000066B2" w:rsidRPr="00081B54">
        <w:rPr>
          <w:rFonts w:ascii="Times New Roman" w:hAnsi="Times New Roman" w:cs="Times New Roman"/>
          <w:sz w:val="24"/>
          <w:szCs w:val="24"/>
        </w:rPr>
        <w:t>20-75x</w:t>
      </w:r>
      <w:r w:rsidR="00495DFE" w:rsidRPr="00081B54">
        <w:rPr>
          <w:rFonts w:ascii="Times New Roman" w:hAnsi="Times New Roman" w:cs="Times New Roman"/>
          <w:sz w:val="24"/>
          <w:szCs w:val="24"/>
        </w:rPr>
        <w:t xml:space="preserve"> magnification). </w:t>
      </w:r>
      <w:r w:rsidR="005D5D83"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Otolith</w:t>
      </w:r>
      <w:r w:rsidR="005D5D83" w:rsidRPr="00081B54">
        <w:rPr>
          <w:rFonts w:ascii="Times New Roman" w:hAnsi="Times New Roman" w:cs="Times New Roman"/>
          <w:sz w:val="24"/>
          <w:szCs w:val="24"/>
        </w:rPr>
        <w:t>s were embedded in</w:t>
      </w:r>
      <w:r w:rsidR="00495DFE"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clear epoxy (</w:t>
      </w:r>
      <w:r w:rsidR="000066B2" w:rsidRPr="00081B54">
        <w:rPr>
          <w:rFonts w:ascii="Times New Roman" w:hAnsi="Times New Roman" w:cs="Times New Roman"/>
          <w:sz w:val="24"/>
          <w:szCs w:val="24"/>
        </w:rPr>
        <w:t xml:space="preserve">Buehler </w:t>
      </w:r>
      <w:proofErr w:type="spellStart"/>
      <w:r w:rsidR="000066B2" w:rsidRPr="00081B54">
        <w:rPr>
          <w:rFonts w:ascii="Times New Roman" w:hAnsi="Times New Roman" w:cs="Times New Roman"/>
          <w:sz w:val="24"/>
          <w:szCs w:val="24"/>
        </w:rPr>
        <w:t>EpoKwick</w:t>
      </w:r>
      <w:proofErr w:type="spellEnd"/>
      <w:r w:rsidR="007338A8" w:rsidRPr="00081B54">
        <w:rPr>
          <w:rFonts w:ascii="Times New Roman" w:hAnsi="Times New Roman" w:cs="Times New Roman"/>
          <w:color w:val="000000"/>
          <w:sz w:val="24"/>
          <w:szCs w:val="24"/>
        </w:rPr>
        <w:t>™</w:t>
      </w:r>
      <w:r w:rsidR="000066B2" w:rsidRPr="00081B54" w:rsidDel="000066B2">
        <w:rPr>
          <w:rFonts w:ascii="Times New Roman" w:hAnsi="Times New Roman" w:cs="Times New Roman"/>
          <w:sz w:val="24"/>
          <w:szCs w:val="24"/>
        </w:rPr>
        <w:t xml:space="preserve"> </w:t>
      </w:r>
      <w:r w:rsidR="000066B2" w:rsidRPr="00081B54">
        <w:rPr>
          <w:rFonts w:ascii="Times New Roman" w:hAnsi="Times New Roman" w:cs="Times New Roman"/>
          <w:sz w:val="24"/>
          <w:szCs w:val="24"/>
        </w:rPr>
        <w:t>Epoxy, 5:1 ratio Resin to Hardener</w:t>
      </w:r>
      <w:r w:rsidR="005D5D83" w:rsidRPr="00081B54">
        <w:rPr>
          <w:rFonts w:ascii="Times New Roman" w:hAnsi="Times New Roman" w:cs="Times New Roman"/>
          <w:sz w:val="24"/>
          <w:szCs w:val="24"/>
        </w:rPr>
        <w:t xml:space="preserve">) before a </w:t>
      </w:r>
      <w:r w:rsidR="004D68FC" w:rsidRPr="00081B54">
        <w:rPr>
          <w:rFonts w:ascii="Times New Roman" w:hAnsi="Times New Roman" w:cs="Times New Roman"/>
          <w:sz w:val="24"/>
          <w:szCs w:val="24"/>
        </w:rPr>
        <w:t>0.</w:t>
      </w:r>
      <w:r w:rsidR="005D5D83" w:rsidRPr="00081B54">
        <w:rPr>
          <w:rFonts w:ascii="Times New Roman" w:hAnsi="Times New Roman" w:cs="Times New Roman"/>
          <w:sz w:val="24"/>
          <w:szCs w:val="24"/>
        </w:rPr>
        <w:t xml:space="preserve">24 </w:t>
      </w:r>
      <w:r w:rsidR="004D68FC" w:rsidRPr="00081B54">
        <w:rPr>
          <w:rFonts w:ascii="Times New Roman" w:hAnsi="Times New Roman" w:cs="Times New Roman"/>
          <w:sz w:val="24"/>
          <w:szCs w:val="24"/>
        </w:rPr>
        <w:t>mm</w:t>
      </w:r>
      <w:r w:rsidR="00404E94" w:rsidRPr="00081B54">
        <w:rPr>
          <w:rFonts w:ascii="Times New Roman" w:hAnsi="Times New Roman" w:cs="Times New Roman"/>
          <w:sz w:val="24"/>
          <w:szCs w:val="24"/>
        </w:rPr>
        <w:t xml:space="preserve"> </w:t>
      </w:r>
      <w:r w:rsidR="005D5D83" w:rsidRPr="00081B54">
        <w:rPr>
          <w:rFonts w:ascii="Times New Roman" w:hAnsi="Times New Roman" w:cs="Times New Roman"/>
          <w:sz w:val="24"/>
          <w:szCs w:val="24"/>
        </w:rPr>
        <w:t xml:space="preserve">thick section through the nucleus along the </w:t>
      </w:r>
      <w:proofErr w:type="spellStart"/>
      <w:r w:rsidR="005D5D83" w:rsidRPr="00081B54">
        <w:rPr>
          <w:rFonts w:ascii="Times New Roman" w:hAnsi="Times New Roman" w:cs="Times New Roman"/>
          <w:sz w:val="24"/>
          <w:szCs w:val="24"/>
        </w:rPr>
        <w:t>dorso</w:t>
      </w:r>
      <w:proofErr w:type="spellEnd"/>
      <w:r w:rsidR="00655468" w:rsidRPr="00081B54">
        <w:rPr>
          <w:rFonts w:ascii="Times New Roman" w:hAnsi="Times New Roman" w:cs="Times New Roman"/>
          <w:sz w:val="24"/>
          <w:szCs w:val="24"/>
        </w:rPr>
        <w:t>-</w:t>
      </w:r>
      <w:r w:rsidR="005D5D83" w:rsidRPr="00081B54">
        <w:rPr>
          <w:rFonts w:ascii="Times New Roman" w:hAnsi="Times New Roman" w:cs="Times New Roman"/>
          <w:sz w:val="24"/>
          <w:szCs w:val="24"/>
        </w:rPr>
        <w:t xml:space="preserve">ventral plane was obtained with </w:t>
      </w:r>
      <w:r w:rsidR="00495DFE" w:rsidRPr="00081B54">
        <w:rPr>
          <w:rFonts w:ascii="Times New Roman" w:hAnsi="Times New Roman" w:cs="Times New Roman"/>
          <w:sz w:val="24"/>
          <w:szCs w:val="24"/>
        </w:rPr>
        <w:t xml:space="preserve">a Buehler </w:t>
      </w:r>
      <w:proofErr w:type="spellStart"/>
      <w:r w:rsidR="00495DFE" w:rsidRPr="00081B54">
        <w:rPr>
          <w:rFonts w:ascii="Times New Roman" w:hAnsi="Times New Roman" w:cs="Times New Roman"/>
          <w:sz w:val="24"/>
          <w:szCs w:val="24"/>
        </w:rPr>
        <w:t>IsoMet</w:t>
      </w:r>
      <w:proofErr w:type="spellEnd"/>
      <w:r w:rsidR="007338A8" w:rsidRPr="00081B54">
        <w:rPr>
          <w:rFonts w:ascii="Times New Roman" w:hAnsi="Times New Roman" w:cs="Times New Roman"/>
          <w:color w:val="000000"/>
          <w:sz w:val="24"/>
          <w:szCs w:val="24"/>
        </w:rPr>
        <w:t>™</w:t>
      </w:r>
      <w:r w:rsidR="002158A6" w:rsidRPr="00081B54" w:rsidDel="00BE11EF">
        <w:rPr>
          <w:rFonts w:ascii="Times New Roman" w:hAnsi="Times New Roman" w:cs="Times New Roman"/>
          <w:sz w:val="24"/>
          <w:szCs w:val="24"/>
        </w:rPr>
        <w:t xml:space="preserve"> </w:t>
      </w:r>
      <w:r w:rsidR="002158A6" w:rsidRPr="00081B54">
        <w:rPr>
          <w:rFonts w:ascii="Times New Roman" w:hAnsi="Times New Roman" w:cs="Times New Roman"/>
          <w:sz w:val="24"/>
          <w:szCs w:val="24"/>
        </w:rPr>
        <w:t>Low</w:t>
      </w:r>
      <w:r w:rsidR="00781B35" w:rsidRPr="00081B54">
        <w:rPr>
          <w:rFonts w:ascii="Times New Roman" w:hAnsi="Times New Roman" w:cs="Times New Roman"/>
          <w:sz w:val="24"/>
          <w:szCs w:val="24"/>
        </w:rPr>
        <w:t xml:space="preserve"> </w:t>
      </w:r>
      <w:r w:rsidR="00BE11EF" w:rsidRPr="00081B54">
        <w:rPr>
          <w:rFonts w:ascii="Times New Roman" w:hAnsi="Times New Roman" w:cs="Times New Roman"/>
          <w:sz w:val="24"/>
          <w:szCs w:val="24"/>
        </w:rPr>
        <w:t>S</w:t>
      </w:r>
      <w:r w:rsidR="00495DFE" w:rsidRPr="00081B54">
        <w:rPr>
          <w:rFonts w:ascii="Times New Roman" w:hAnsi="Times New Roman" w:cs="Times New Roman"/>
          <w:sz w:val="24"/>
          <w:szCs w:val="24"/>
        </w:rPr>
        <w:t xml:space="preserve">peed </w:t>
      </w:r>
      <w:r w:rsidR="00BE11EF" w:rsidRPr="00081B54">
        <w:rPr>
          <w:rFonts w:ascii="Times New Roman" w:hAnsi="Times New Roman" w:cs="Times New Roman"/>
          <w:sz w:val="24"/>
          <w:szCs w:val="24"/>
        </w:rPr>
        <w:t>S</w:t>
      </w:r>
      <w:r w:rsidR="00495DFE" w:rsidRPr="00081B54">
        <w:rPr>
          <w:rFonts w:ascii="Times New Roman" w:hAnsi="Times New Roman" w:cs="Times New Roman"/>
          <w:sz w:val="24"/>
          <w:szCs w:val="24"/>
        </w:rPr>
        <w:t>aw</w:t>
      </w:r>
      <w:r w:rsidR="005D5D83"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w:t>
      </w:r>
      <w:r w:rsidR="00D440FF"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Oto</w:t>
      </w:r>
      <w:r w:rsidR="005D5D83" w:rsidRPr="00081B54">
        <w:rPr>
          <w:rFonts w:ascii="Times New Roman" w:hAnsi="Times New Roman" w:cs="Times New Roman"/>
          <w:sz w:val="24"/>
          <w:szCs w:val="24"/>
        </w:rPr>
        <w:t xml:space="preserve">lith thin sections were </w:t>
      </w:r>
      <w:r w:rsidR="00495DFE" w:rsidRPr="00081B54">
        <w:rPr>
          <w:rFonts w:ascii="Times New Roman" w:hAnsi="Times New Roman" w:cs="Times New Roman"/>
          <w:sz w:val="24"/>
          <w:szCs w:val="24"/>
        </w:rPr>
        <w:t xml:space="preserve">lightly polished with 2000-grit sandpaper </w:t>
      </w:r>
      <w:r w:rsidR="005D5D83" w:rsidRPr="00081B54">
        <w:rPr>
          <w:rFonts w:ascii="Times New Roman" w:hAnsi="Times New Roman" w:cs="Times New Roman"/>
          <w:sz w:val="24"/>
          <w:szCs w:val="24"/>
        </w:rPr>
        <w:t>before viewing</w:t>
      </w:r>
      <w:r w:rsidR="00495DFE" w:rsidRPr="00081B54">
        <w:rPr>
          <w:rFonts w:ascii="Times New Roman" w:hAnsi="Times New Roman" w:cs="Times New Roman"/>
          <w:sz w:val="24"/>
          <w:szCs w:val="24"/>
        </w:rPr>
        <w:t xml:space="preserve"> in mineral oil on a black background with finely concentrated reflected light using the same </w:t>
      </w:r>
      <w:proofErr w:type="gramStart"/>
      <w:r w:rsidR="00495DFE" w:rsidRPr="00081B54">
        <w:rPr>
          <w:rFonts w:ascii="Times New Roman" w:hAnsi="Times New Roman" w:cs="Times New Roman"/>
          <w:sz w:val="24"/>
          <w:szCs w:val="24"/>
        </w:rPr>
        <w:t>stereo microscope</w:t>
      </w:r>
      <w:proofErr w:type="gramEnd"/>
      <w:r w:rsidR="00495DFE" w:rsidRPr="00081B54">
        <w:rPr>
          <w:rFonts w:ascii="Times New Roman" w:hAnsi="Times New Roman" w:cs="Times New Roman"/>
          <w:sz w:val="24"/>
          <w:szCs w:val="24"/>
        </w:rPr>
        <w:t xml:space="preserve"> (5</w:t>
      </w:r>
      <w:r w:rsidR="00BE11EF" w:rsidRPr="00081B54">
        <w:rPr>
          <w:rFonts w:ascii="Times New Roman" w:hAnsi="Times New Roman" w:cs="Times New Roman"/>
          <w:sz w:val="24"/>
          <w:szCs w:val="24"/>
        </w:rPr>
        <w:t>0</w:t>
      </w:r>
      <w:r w:rsidR="00495DFE" w:rsidRPr="00081B54">
        <w:rPr>
          <w:rFonts w:ascii="Times New Roman" w:hAnsi="Times New Roman" w:cs="Times New Roman"/>
          <w:sz w:val="24"/>
          <w:szCs w:val="24"/>
        </w:rPr>
        <w:t>x magnification).  Digital images of scales and otoliths were obtained with a Nikon DS-Fi2</w:t>
      </w:r>
      <w:r w:rsidR="00781B35" w:rsidRPr="00081B54">
        <w:rPr>
          <w:rFonts w:ascii="Times New Roman" w:hAnsi="Times New Roman" w:cs="Times New Roman"/>
          <w:sz w:val="24"/>
          <w:szCs w:val="24"/>
        </w:rPr>
        <w:t>™</w:t>
      </w:r>
      <w:r w:rsidR="00495DFE" w:rsidRPr="00081B54">
        <w:rPr>
          <w:rFonts w:ascii="Times New Roman" w:hAnsi="Times New Roman" w:cs="Times New Roman"/>
          <w:sz w:val="24"/>
          <w:szCs w:val="24"/>
        </w:rPr>
        <w:t xml:space="preserve"> camera attached to the stereo microscope.</w:t>
      </w:r>
    </w:p>
    <w:p w14:paraId="0708B504" w14:textId="5336E543" w:rsidR="00CB5602" w:rsidRPr="00081B54" w:rsidRDefault="002464EF" w:rsidP="00F4049B">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Two readers, who were blind to any biological information related to the fish, identified annuli </w:t>
      </w:r>
      <w:r w:rsidR="00495DFE" w:rsidRPr="00081B54">
        <w:rPr>
          <w:rFonts w:ascii="Times New Roman" w:hAnsi="Times New Roman" w:cs="Times New Roman"/>
          <w:sz w:val="24"/>
          <w:szCs w:val="24"/>
        </w:rPr>
        <w:t>on the scales and otoliths from the digital images.</w:t>
      </w:r>
      <w:r w:rsidR="00456037" w:rsidRPr="00081B54">
        <w:rPr>
          <w:rFonts w:ascii="Times New Roman" w:hAnsi="Times New Roman" w:cs="Times New Roman"/>
          <w:sz w:val="24"/>
          <w:szCs w:val="24"/>
        </w:rPr>
        <w:t xml:space="preserve">  Readers had varying levels of experience ageing fish</w:t>
      </w:r>
      <w:r w:rsidR="002D1D69" w:rsidRPr="00081B54">
        <w:rPr>
          <w:rFonts w:ascii="Times New Roman" w:hAnsi="Times New Roman" w:cs="Times New Roman"/>
          <w:sz w:val="24"/>
          <w:szCs w:val="24"/>
        </w:rPr>
        <w:t>.  However</w:t>
      </w:r>
      <w:r w:rsidR="007D6640" w:rsidRPr="00081B54">
        <w:rPr>
          <w:rFonts w:ascii="Times New Roman" w:hAnsi="Times New Roman" w:cs="Times New Roman"/>
          <w:sz w:val="24"/>
          <w:szCs w:val="24"/>
        </w:rPr>
        <w:t>,</w:t>
      </w:r>
      <w:r w:rsidR="002D1D69" w:rsidRPr="00081B54">
        <w:rPr>
          <w:rFonts w:ascii="Times New Roman" w:hAnsi="Times New Roman" w:cs="Times New Roman"/>
          <w:sz w:val="24"/>
          <w:szCs w:val="24"/>
        </w:rPr>
        <w:t xml:space="preserve"> </w:t>
      </w:r>
      <w:r w:rsidR="00456037" w:rsidRPr="00081B54">
        <w:rPr>
          <w:rFonts w:ascii="Times New Roman" w:hAnsi="Times New Roman" w:cs="Times New Roman"/>
          <w:sz w:val="24"/>
          <w:szCs w:val="24"/>
        </w:rPr>
        <w:t xml:space="preserve">each reader examined, with </w:t>
      </w:r>
      <w:r w:rsidR="002D1D69" w:rsidRPr="00081B54">
        <w:rPr>
          <w:rFonts w:ascii="Times New Roman" w:hAnsi="Times New Roman" w:cs="Times New Roman"/>
          <w:sz w:val="24"/>
          <w:szCs w:val="24"/>
        </w:rPr>
        <w:t xml:space="preserve">an </w:t>
      </w:r>
      <w:r w:rsidR="00456037" w:rsidRPr="00081B54">
        <w:rPr>
          <w:rFonts w:ascii="Times New Roman" w:hAnsi="Times New Roman" w:cs="Times New Roman"/>
          <w:sz w:val="24"/>
          <w:szCs w:val="24"/>
        </w:rPr>
        <w:t xml:space="preserve">experienced reader, training sets of </w:t>
      </w:r>
      <w:r w:rsidR="002D1D69" w:rsidRPr="00081B54">
        <w:rPr>
          <w:rFonts w:ascii="Times New Roman" w:hAnsi="Times New Roman" w:cs="Times New Roman"/>
          <w:sz w:val="24"/>
          <w:szCs w:val="24"/>
        </w:rPr>
        <w:t xml:space="preserve">Pygmy Whitefish </w:t>
      </w:r>
      <w:r w:rsidR="00456037" w:rsidRPr="00081B54">
        <w:rPr>
          <w:rFonts w:ascii="Times New Roman" w:hAnsi="Times New Roman" w:cs="Times New Roman"/>
          <w:sz w:val="24"/>
          <w:szCs w:val="24"/>
        </w:rPr>
        <w:t xml:space="preserve">scales and otoliths </w:t>
      </w:r>
      <w:r w:rsidR="002D1D69" w:rsidRPr="00081B54">
        <w:rPr>
          <w:rFonts w:ascii="Times New Roman" w:hAnsi="Times New Roman" w:cs="Times New Roman"/>
          <w:sz w:val="24"/>
          <w:szCs w:val="24"/>
        </w:rPr>
        <w:t>not used in this</w:t>
      </w:r>
      <w:r w:rsidR="00D244FA" w:rsidRPr="00081B54">
        <w:rPr>
          <w:rFonts w:ascii="Times New Roman" w:hAnsi="Times New Roman" w:cs="Times New Roman"/>
          <w:sz w:val="24"/>
          <w:szCs w:val="24"/>
        </w:rPr>
        <w:t xml:space="preserve"> study</w:t>
      </w:r>
      <w:r w:rsidR="002D1D69" w:rsidRPr="00081B54">
        <w:rPr>
          <w:rFonts w:ascii="Times New Roman" w:hAnsi="Times New Roman" w:cs="Times New Roman"/>
          <w:sz w:val="24"/>
          <w:szCs w:val="24"/>
        </w:rPr>
        <w:t xml:space="preserve"> </w:t>
      </w:r>
      <w:r w:rsidR="00456037" w:rsidRPr="00081B54">
        <w:rPr>
          <w:rFonts w:ascii="Times New Roman" w:hAnsi="Times New Roman" w:cs="Times New Roman"/>
          <w:sz w:val="24"/>
          <w:szCs w:val="24"/>
        </w:rPr>
        <w:t>before assessing age</w:t>
      </w:r>
      <w:r w:rsidR="007D6640" w:rsidRPr="00081B54">
        <w:rPr>
          <w:rFonts w:ascii="Times New Roman" w:hAnsi="Times New Roman" w:cs="Times New Roman"/>
          <w:sz w:val="24"/>
          <w:szCs w:val="24"/>
        </w:rPr>
        <w:t xml:space="preserve"> from fish</w:t>
      </w:r>
      <w:r w:rsidR="00456037" w:rsidRPr="00081B54">
        <w:rPr>
          <w:rFonts w:ascii="Times New Roman" w:hAnsi="Times New Roman" w:cs="Times New Roman"/>
          <w:sz w:val="24"/>
          <w:szCs w:val="24"/>
        </w:rPr>
        <w:t xml:space="preserve"> used in this study.</w:t>
      </w:r>
      <w:r w:rsidR="00495DFE" w:rsidRPr="00081B54">
        <w:rPr>
          <w:rFonts w:ascii="Times New Roman" w:hAnsi="Times New Roman" w:cs="Times New Roman"/>
          <w:sz w:val="24"/>
          <w:szCs w:val="24"/>
        </w:rPr>
        <w:t xml:space="preserve">  Annuli on scales were identified </w:t>
      </w:r>
      <w:r w:rsidRPr="00081B54">
        <w:rPr>
          <w:rFonts w:ascii="Times New Roman" w:hAnsi="Times New Roman" w:cs="Times New Roman"/>
          <w:sz w:val="24"/>
          <w:szCs w:val="24"/>
        </w:rPr>
        <w:t>using “cutting-over” and “compaction” characteristics evident in the circuli (</w:t>
      </w:r>
      <w:r w:rsidR="00781B35" w:rsidRPr="00081B54">
        <w:rPr>
          <w:rFonts w:ascii="Times New Roman" w:hAnsi="Times New Roman" w:cs="Times New Roman"/>
          <w:sz w:val="24"/>
          <w:szCs w:val="24"/>
        </w:rPr>
        <w:t xml:space="preserve">Quist </w:t>
      </w:r>
      <w:r w:rsidR="00781B35" w:rsidRPr="00081B54">
        <w:rPr>
          <w:rFonts w:ascii="Times New Roman" w:hAnsi="Times New Roman" w:cs="Times New Roman"/>
          <w:i/>
          <w:sz w:val="24"/>
          <w:szCs w:val="24"/>
          <w:rPrChange w:id="402" w:author="Stewart, Taylor Robert" w:date="2015-01-14T11:51:00Z">
            <w:rPr>
              <w:rFonts w:ascii="Times New Roman" w:hAnsi="Times New Roman" w:cs="Times New Roman"/>
              <w:sz w:val="24"/>
              <w:szCs w:val="24"/>
            </w:rPr>
          </w:rPrChange>
        </w:rPr>
        <w:t>et al.</w:t>
      </w:r>
      <w:ins w:id="403" w:author="Taylor Stewart" w:date="2015-01-13T21:12:00Z">
        <w:r w:rsidR="00840153" w:rsidRPr="00081B54">
          <w:rPr>
            <w:rFonts w:ascii="Times New Roman" w:hAnsi="Times New Roman" w:cs="Times New Roman"/>
            <w:i/>
            <w:sz w:val="24"/>
            <w:szCs w:val="24"/>
            <w:rPrChange w:id="404" w:author="Stewart, Taylor Robert" w:date="2015-01-14T11:51:00Z">
              <w:rPr>
                <w:rFonts w:ascii="Times New Roman" w:hAnsi="Times New Roman" w:cs="Times New Roman"/>
                <w:sz w:val="24"/>
                <w:szCs w:val="24"/>
              </w:rPr>
            </w:rPrChange>
          </w:rPr>
          <w:t>,</w:t>
        </w:r>
      </w:ins>
      <w:r w:rsidR="00781B35" w:rsidRPr="00081B54">
        <w:rPr>
          <w:rFonts w:ascii="Times New Roman" w:hAnsi="Times New Roman" w:cs="Times New Roman"/>
          <w:sz w:val="24"/>
          <w:szCs w:val="24"/>
        </w:rPr>
        <w:t xml:space="preserve"> 2012</w:t>
      </w:r>
      <w:r w:rsidRPr="00081B54">
        <w:rPr>
          <w:rFonts w:ascii="Times New Roman" w:hAnsi="Times New Roman" w:cs="Times New Roman"/>
          <w:sz w:val="24"/>
          <w:szCs w:val="24"/>
        </w:rPr>
        <w:t xml:space="preserve">).  </w:t>
      </w:r>
      <w:r w:rsidR="00495DFE" w:rsidRPr="00081B54">
        <w:rPr>
          <w:rFonts w:ascii="Times New Roman" w:hAnsi="Times New Roman" w:cs="Times New Roman"/>
          <w:sz w:val="24"/>
          <w:szCs w:val="24"/>
        </w:rPr>
        <w:t xml:space="preserve">Annuli on </w:t>
      </w:r>
      <w:r w:rsidR="00D440FF" w:rsidRPr="00081B54">
        <w:rPr>
          <w:rFonts w:ascii="Times New Roman" w:hAnsi="Times New Roman" w:cs="Times New Roman"/>
          <w:sz w:val="24"/>
          <w:szCs w:val="24"/>
        </w:rPr>
        <w:t>otolith</w:t>
      </w:r>
      <w:r w:rsidR="00495DFE" w:rsidRPr="00081B54">
        <w:rPr>
          <w:rFonts w:ascii="Times New Roman" w:hAnsi="Times New Roman" w:cs="Times New Roman"/>
          <w:sz w:val="24"/>
          <w:szCs w:val="24"/>
        </w:rPr>
        <w:t xml:space="preserve">s were identified by discontinuities in the otolith structure that were usually most obvious on the otolith margin </w:t>
      </w:r>
      <w:r w:rsidR="00495DFE" w:rsidRPr="00081B54">
        <w:rPr>
          <w:rFonts w:ascii="Times New Roman" w:hAnsi="Times New Roman" w:cs="Times New Roman"/>
          <w:sz w:val="24"/>
          <w:szCs w:val="24"/>
        </w:rPr>
        <w:lastRenderedPageBreak/>
        <w:t xml:space="preserve">lateral from the sulcus.  </w:t>
      </w:r>
      <w:r w:rsidRPr="00081B54">
        <w:rPr>
          <w:rFonts w:ascii="Times New Roman" w:hAnsi="Times New Roman" w:cs="Times New Roman"/>
          <w:sz w:val="24"/>
          <w:szCs w:val="24"/>
        </w:rPr>
        <w:t xml:space="preserve">Some </w:t>
      </w:r>
      <w:r w:rsidR="00CB5602" w:rsidRPr="00081B54">
        <w:rPr>
          <w:rFonts w:ascii="Times New Roman" w:hAnsi="Times New Roman" w:cs="Times New Roman"/>
          <w:sz w:val="24"/>
          <w:szCs w:val="24"/>
        </w:rPr>
        <w:t>fish were excluded from further</w:t>
      </w:r>
      <w:r w:rsidRPr="00081B54">
        <w:rPr>
          <w:rFonts w:ascii="Times New Roman" w:hAnsi="Times New Roman" w:cs="Times New Roman"/>
          <w:sz w:val="24"/>
          <w:szCs w:val="24"/>
        </w:rPr>
        <w:t xml:space="preserve"> </w:t>
      </w:r>
      <w:r w:rsidR="007D6640" w:rsidRPr="00081B54">
        <w:rPr>
          <w:rFonts w:ascii="Times New Roman" w:hAnsi="Times New Roman" w:cs="Times New Roman"/>
          <w:sz w:val="24"/>
          <w:szCs w:val="24"/>
        </w:rPr>
        <w:t>analyses involving age</w:t>
      </w:r>
      <w:r w:rsidRPr="00081B54">
        <w:rPr>
          <w:rFonts w:ascii="Times New Roman" w:hAnsi="Times New Roman" w:cs="Times New Roman"/>
          <w:sz w:val="24"/>
          <w:szCs w:val="24"/>
        </w:rPr>
        <w:t xml:space="preserve"> because the scales </w:t>
      </w:r>
      <w:r w:rsidR="001E3E63" w:rsidRPr="00081B54">
        <w:rPr>
          <w:rFonts w:ascii="Times New Roman" w:hAnsi="Times New Roman" w:cs="Times New Roman"/>
          <w:sz w:val="24"/>
          <w:szCs w:val="24"/>
        </w:rPr>
        <w:t>(</w:t>
      </w:r>
      <w:r w:rsidR="0021554E" w:rsidRPr="00081B54">
        <w:rPr>
          <w:rFonts w:ascii="Times New Roman" w:hAnsi="Times New Roman" w:cs="Times New Roman"/>
          <w:sz w:val="24"/>
          <w:szCs w:val="24"/>
        </w:rPr>
        <w:t>6.2</w:t>
      </w:r>
      <w:r w:rsidR="00FE75E0" w:rsidRPr="00081B54">
        <w:rPr>
          <w:rFonts w:ascii="Times New Roman" w:hAnsi="Times New Roman" w:cs="Times New Roman"/>
          <w:sz w:val="24"/>
          <w:szCs w:val="24"/>
        </w:rPr>
        <w:t>%</w:t>
      </w:r>
      <w:r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or otoliths (</w:t>
      </w:r>
      <w:r w:rsidR="0021554E" w:rsidRPr="00081B54">
        <w:rPr>
          <w:rFonts w:ascii="Times New Roman" w:hAnsi="Times New Roman" w:cs="Times New Roman"/>
          <w:sz w:val="24"/>
          <w:szCs w:val="24"/>
        </w:rPr>
        <w:t>32.6</w:t>
      </w:r>
      <w:r w:rsidR="00FE75E0"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were </w:t>
      </w:r>
      <w:r w:rsidR="00D440FF" w:rsidRPr="00081B54">
        <w:rPr>
          <w:rFonts w:ascii="Times New Roman" w:hAnsi="Times New Roman" w:cs="Times New Roman"/>
          <w:sz w:val="24"/>
          <w:szCs w:val="24"/>
        </w:rPr>
        <w:t xml:space="preserve">deemed </w:t>
      </w:r>
      <w:r w:rsidR="00CB5602" w:rsidRPr="00081B54">
        <w:rPr>
          <w:rFonts w:ascii="Times New Roman" w:hAnsi="Times New Roman" w:cs="Times New Roman"/>
          <w:sz w:val="24"/>
          <w:szCs w:val="24"/>
        </w:rPr>
        <w:t>unreadable.</w:t>
      </w:r>
      <w:r w:rsidR="0021554E" w:rsidRPr="00081B54">
        <w:rPr>
          <w:rFonts w:ascii="Times New Roman" w:hAnsi="Times New Roman" w:cs="Times New Roman"/>
          <w:sz w:val="24"/>
          <w:szCs w:val="24"/>
        </w:rPr>
        <w:t xml:space="preserve">  Unreadable scales were generally due to regeneration.  Unreadable otoliths were caused by difficulties with </w:t>
      </w:r>
      <w:r w:rsidR="007260E2" w:rsidRPr="00081B54">
        <w:rPr>
          <w:rFonts w:ascii="Times New Roman" w:hAnsi="Times New Roman" w:cs="Times New Roman"/>
          <w:sz w:val="24"/>
          <w:szCs w:val="24"/>
        </w:rPr>
        <w:t xml:space="preserve">sectioning </w:t>
      </w:r>
      <w:r w:rsidR="0021554E" w:rsidRPr="00081B54">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081B54">
        <w:rPr>
          <w:rFonts w:ascii="Times New Roman" w:hAnsi="Times New Roman" w:cs="Times New Roman"/>
          <w:sz w:val="24"/>
          <w:szCs w:val="24"/>
        </w:rPr>
        <w:t xml:space="preserve">  </w:t>
      </w:r>
      <w:r w:rsidR="008C0919" w:rsidRPr="00081B54">
        <w:rPr>
          <w:rFonts w:ascii="Times New Roman" w:hAnsi="Times New Roman" w:cs="Times New Roman"/>
          <w:sz w:val="24"/>
          <w:szCs w:val="24"/>
        </w:rPr>
        <w:t xml:space="preserve">When the two readers disagreed on an age </w:t>
      </w:r>
      <w:r w:rsidR="0071593A" w:rsidRPr="00081B54">
        <w:rPr>
          <w:rFonts w:ascii="Times New Roman" w:hAnsi="Times New Roman" w:cs="Times New Roman"/>
          <w:sz w:val="24"/>
          <w:szCs w:val="24"/>
        </w:rPr>
        <w:t>assessment</w:t>
      </w:r>
      <w:r w:rsidR="008C0919" w:rsidRPr="00081B54">
        <w:rPr>
          <w:rFonts w:ascii="Times New Roman" w:hAnsi="Times New Roman" w:cs="Times New Roman"/>
          <w:sz w:val="24"/>
          <w:szCs w:val="24"/>
        </w:rPr>
        <w:t>, they compared their results in an attempt to achieve consensus.</w:t>
      </w:r>
      <w:r w:rsidR="00CB5602" w:rsidRPr="00081B54">
        <w:rPr>
          <w:rFonts w:ascii="Times New Roman" w:hAnsi="Times New Roman" w:cs="Times New Roman"/>
          <w:sz w:val="24"/>
          <w:szCs w:val="24"/>
        </w:rPr>
        <w:t xml:space="preserve">  If the readers could not agree on an age</w:t>
      </w:r>
      <w:r w:rsidR="007D6640" w:rsidRPr="00081B54">
        <w:rPr>
          <w:rFonts w:ascii="Times New Roman" w:hAnsi="Times New Roman" w:cs="Times New Roman"/>
          <w:sz w:val="24"/>
          <w:szCs w:val="24"/>
        </w:rPr>
        <w:t>,</w:t>
      </w:r>
      <w:r w:rsidR="00CB5602" w:rsidRPr="00081B54">
        <w:rPr>
          <w:rFonts w:ascii="Times New Roman" w:hAnsi="Times New Roman" w:cs="Times New Roman"/>
          <w:sz w:val="24"/>
          <w:szCs w:val="24"/>
        </w:rPr>
        <w:t xml:space="preserve"> then that fish was removed from the comparison of ages as</w:t>
      </w:r>
      <w:r w:rsidR="00796C76" w:rsidRPr="00081B54">
        <w:rPr>
          <w:rFonts w:ascii="Times New Roman" w:hAnsi="Times New Roman" w:cs="Times New Roman"/>
          <w:sz w:val="24"/>
          <w:szCs w:val="24"/>
        </w:rPr>
        <w:t>sessed from scales and otoliths</w:t>
      </w:r>
      <w:r w:rsidR="007D6640" w:rsidRPr="00081B54">
        <w:rPr>
          <w:rFonts w:ascii="Times New Roman" w:hAnsi="Times New Roman" w:cs="Times New Roman"/>
          <w:sz w:val="24"/>
          <w:szCs w:val="24"/>
        </w:rPr>
        <w:t>, but not from comparison of age</w:t>
      </w:r>
      <w:r w:rsidR="008C0919" w:rsidRPr="00081B54">
        <w:rPr>
          <w:rFonts w:ascii="Times New Roman" w:hAnsi="Times New Roman" w:cs="Times New Roman"/>
          <w:sz w:val="24"/>
          <w:szCs w:val="24"/>
        </w:rPr>
        <w:t xml:space="preserve"> </w:t>
      </w:r>
      <w:r w:rsidR="0071593A" w:rsidRPr="00081B54">
        <w:rPr>
          <w:rFonts w:ascii="Times New Roman" w:hAnsi="Times New Roman" w:cs="Times New Roman"/>
          <w:sz w:val="24"/>
          <w:szCs w:val="24"/>
        </w:rPr>
        <w:t xml:space="preserve">assessments </w:t>
      </w:r>
      <w:r w:rsidR="008C0919" w:rsidRPr="00081B54">
        <w:rPr>
          <w:rFonts w:ascii="Times New Roman" w:hAnsi="Times New Roman" w:cs="Times New Roman"/>
          <w:sz w:val="24"/>
          <w:szCs w:val="24"/>
        </w:rPr>
        <w:t>from the two</w:t>
      </w:r>
      <w:r w:rsidR="007D6640" w:rsidRPr="00081B54">
        <w:rPr>
          <w:rFonts w:ascii="Times New Roman" w:hAnsi="Times New Roman" w:cs="Times New Roman"/>
          <w:sz w:val="24"/>
          <w:szCs w:val="24"/>
        </w:rPr>
        <w:t xml:space="preserve"> readers on the same structures</w:t>
      </w:r>
      <w:r w:rsidR="00796C76" w:rsidRPr="00081B54">
        <w:rPr>
          <w:rFonts w:ascii="Times New Roman" w:hAnsi="Times New Roman" w:cs="Times New Roman"/>
          <w:sz w:val="24"/>
          <w:szCs w:val="24"/>
        </w:rPr>
        <w:t>.</w:t>
      </w:r>
    </w:p>
    <w:p w14:paraId="7415060F" w14:textId="58031A34" w:rsidR="00CB5602" w:rsidRPr="00081B54" w:rsidRDefault="00404FC5">
      <w:pPr>
        <w:spacing w:after="0" w:line="480" w:lineRule="auto"/>
        <w:jc w:val="center"/>
        <w:rPr>
          <w:rFonts w:ascii="Times New Roman" w:hAnsi="Times New Roman" w:cs="Times New Roman"/>
          <w:sz w:val="24"/>
          <w:szCs w:val="24"/>
          <w:rPrChange w:id="405" w:author="Stewart, Taylor Robert" w:date="2015-01-14T11:30:00Z">
            <w:rPr>
              <w:rFonts w:ascii="Times New Roman" w:hAnsi="Times New Roman" w:cs="Times New Roman"/>
              <w:b/>
              <w:i/>
              <w:sz w:val="24"/>
              <w:szCs w:val="24"/>
            </w:rPr>
          </w:rPrChange>
        </w:rPr>
        <w:pPrChange w:id="406" w:author="Stewart, Taylor Robert" w:date="2015-01-14T11:30:00Z">
          <w:pPr>
            <w:spacing w:after="0" w:line="480" w:lineRule="auto"/>
          </w:pPr>
        </w:pPrChange>
      </w:pPr>
      <w:ins w:id="407" w:author="Stewart, Taylor Robert" w:date="2015-01-14T14:00:00Z">
        <w:r w:rsidRPr="00081B54">
          <w:rPr>
            <w:rFonts w:ascii="Times New Roman" w:hAnsi="Times New Roman" w:cs="Times New Roman"/>
            <w:smallCaps/>
            <w:sz w:val="24"/>
            <w:szCs w:val="24"/>
            <w:rPrChange w:id="408" w:author="Stewart, Taylor Robert" w:date="2015-01-14T14:00:00Z">
              <w:rPr>
                <w:rFonts w:ascii="Times New Roman" w:hAnsi="Times New Roman" w:cs="Times New Roman"/>
                <w:sz w:val="24"/>
                <w:szCs w:val="24"/>
              </w:rPr>
            </w:rPrChange>
          </w:rPr>
          <w:t>statistical analyses</w:t>
        </w:r>
      </w:ins>
      <w:del w:id="409" w:author="Stewart, Taylor Robert" w:date="2015-01-14T14:00:00Z">
        <w:r w:rsidR="00CB5602" w:rsidRPr="00081B54" w:rsidDel="00404FC5">
          <w:rPr>
            <w:rFonts w:ascii="Times New Roman" w:hAnsi="Times New Roman" w:cs="Times New Roman"/>
            <w:sz w:val="24"/>
            <w:szCs w:val="24"/>
            <w:rPrChange w:id="410" w:author="Stewart, Taylor Robert" w:date="2015-01-14T11:30:00Z">
              <w:rPr>
                <w:rFonts w:ascii="Times New Roman" w:hAnsi="Times New Roman" w:cs="Times New Roman"/>
                <w:b/>
                <w:i/>
                <w:sz w:val="24"/>
                <w:szCs w:val="24"/>
              </w:rPr>
            </w:rPrChange>
          </w:rPr>
          <w:delText>S</w:delText>
        </w:r>
      </w:del>
      <w:del w:id="411" w:author="Stewart, Taylor Robert" w:date="2015-01-14T11:30:00Z">
        <w:r w:rsidR="00CB5602" w:rsidRPr="00081B54" w:rsidDel="00744149">
          <w:rPr>
            <w:rFonts w:ascii="Times New Roman" w:hAnsi="Times New Roman" w:cs="Times New Roman"/>
            <w:sz w:val="24"/>
            <w:szCs w:val="24"/>
            <w:rPrChange w:id="412" w:author="Stewart, Taylor Robert" w:date="2015-01-14T11:30:00Z">
              <w:rPr>
                <w:rFonts w:ascii="Times New Roman" w:hAnsi="Times New Roman" w:cs="Times New Roman"/>
                <w:b/>
                <w:i/>
                <w:sz w:val="24"/>
                <w:szCs w:val="24"/>
              </w:rPr>
            </w:rPrChange>
          </w:rPr>
          <w:delText>tatistical Analyses</w:delText>
        </w:r>
      </w:del>
    </w:p>
    <w:p w14:paraId="765CA968" w14:textId="68A3837C" w:rsidR="00BD10C3" w:rsidRPr="00081B54" w:rsidRDefault="00BD10C3"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081B54">
        <w:rPr>
          <w:rFonts w:ascii="Times New Roman" w:hAnsi="Times New Roman" w:cs="Times New Roman"/>
          <w:sz w:val="24"/>
          <w:szCs w:val="24"/>
        </w:rPr>
        <w:t>Campana</w:t>
      </w:r>
      <w:proofErr w:type="spellEnd"/>
      <w:r w:rsidRPr="00081B54">
        <w:rPr>
          <w:rFonts w:ascii="Times New Roman" w:hAnsi="Times New Roman" w:cs="Times New Roman"/>
          <w:sz w:val="24"/>
          <w:szCs w:val="24"/>
        </w:rPr>
        <w:t xml:space="preserve"> </w:t>
      </w:r>
      <w:r w:rsidR="00C26231" w:rsidRPr="00081B54">
        <w:rPr>
          <w:rFonts w:ascii="Times New Roman" w:hAnsi="Times New Roman" w:cs="Times New Roman"/>
          <w:i/>
          <w:sz w:val="24"/>
          <w:szCs w:val="24"/>
          <w:rPrChange w:id="413" w:author="Stewart, Taylor Robert" w:date="2015-01-14T11:51:00Z">
            <w:rPr>
              <w:rFonts w:ascii="Times New Roman" w:hAnsi="Times New Roman" w:cs="Times New Roman"/>
              <w:sz w:val="24"/>
              <w:szCs w:val="24"/>
            </w:rPr>
          </w:rPrChange>
        </w:rPr>
        <w:t>et al.</w:t>
      </w:r>
      <w:ins w:id="414" w:author="Taylor Stewart" w:date="2015-01-13T21:12:00Z">
        <w:r w:rsidR="00840153" w:rsidRPr="00081B54">
          <w:rPr>
            <w:rFonts w:ascii="Times New Roman" w:hAnsi="Times New Roman" w:cs="Times New Roman"/>
            <w:i/>
            <w:sz w:val="24"/>
            <w:szCs w:val="24"/>
            <w:rPrChange w:id="415" w:author="Stewart, Taylor Robert" w:date="2015-01-14T11:51:00Z">
              <w:rPr>
                <w:rFonts w:ascii="Times New Roman" w:hAnsi="Times New Roman" w:cs="Times New Roman"/>
                <w:sz w:val="24"/>
                <w:szCs w:val="24"/>
              </w:rPr>
            </w:rPrChange>
          </w:rPr>
          <w:t>,</w:t>
        </w:r>
      </w:ins>
      <w:r w:rsidR="00C26231"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1995) and three measures of symmetry for the age-agreement table (Evans </w:t>
      </w:r>
      <w:ins w:id="416" w:author="Taylor Stewart" w:date="2015-01-13T21:12:00Z">
        <w:r w:rsidR="00840153" w:rsidRPr="00081B54">
          <w:rPr>
            <w:rFonts w:ascii="Times New Roman" w:hAnsi="Times New Roman" w:cs="Times New Roman"/>
            <w:sz w:val="24"/>
            <w:szCs w:val="24"/>
          </w:rPr>
          <w:t>and</w:t>
        </w:r>
      </w:ins>
      <w:del w:id="417" w:author="Taylor Stewart" w:date="2015-01-13T21:12: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Hoenig</w:t>
      </w:r>
      <w:proofErr w:type="spellEnd"/>
      <w:ins w:id="418" w:author="Taylor Stewart" w:date="2015-01-13T21:12: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1998) as computed with </w:t>
      </w:r>
      <w:proofErr w:type="spellStart"/>
      <w:proofErr w:type="gramStart"/>
      <w:r w:rsidRPr="00081B54">
        <w:rPr>
          <w:rFonts w:ascii="Times New Roman" w:hAnsi="Times New Roman" w:cs="Times New Roman"/>
          <w:sz w:val="24"/>
          <w:szCs w:val="24"/>
        </w:rPr>
        <w:t>ageBias</w:t>
      </w:r>
      <w:proofErr w:type="spellEnd"/>
      <w:r w:rsidRPr="00081B54">
        <w:rPr>
          <w:rFonts w:ascii="Times New Roman" w:hAnsi="Times New Roman" w:cs="Times New Roman"/>
          <w:sz w:val="24"/>
          <w:szCs w:val="24"/>
        </w:rPr>
        <w:t>(</w:t>
      </w:r>
      <w:proofErr w:type="gramEnd"/>
      <w:r w:rsidRPr="00081B54">
        <w:rPr>
          <w:rFonts w:ascii="Times New Roman" w:hAnsi="Times New Roman" w:cs="Times New Roman"/>
          <w:sz w:val="24"/>
          <w:szCs w:val="24"/>
        </w:rPr>
        <w:t>) from the FSA package v0.</w:t>
      </w:r>
      <w:r w:rsidR="00ED2781" w:rsidRPr="00081B54">
        <w:rPr>
          <w:rFonts w:ascii="Times New Roman" w:hAnsi="Times New Roman" w:cs="Times New Roman"/>
          <w:sz w:val="24"/>
          <w:szCs w:val="24"/>
        </w:rPr>
        <w:t>4</w:t>
      </w:r>
      <w:r w:rsidRPr="00081B54">
        <w:rPr>
          <w:rFonts w:ascii="Times New Roman" w:hAnsi="Times New Roman" w:cs="Times New Roman"/>
          <w:sz w:val="24"/>
          <w:szCs w:val="24"/>
        </w:rPr>
        <w:t>.</w:t>
      </w:r>
      <w:r w:rsidR="00ED2781" w:rsidRPr="00081B54">
        <w:rPr>
          <w:rFonts w:ascii="Times New Roman" w:hAnsi="Times New Roman" w:cs="Times New Roman"/>
          <w:sz w:val="24"/>
          <w:szCs w:val="24"/>
        </w:rPr>
        <w:t>3</w:t>
      </w:r>
      <w:r w:rsidR="008A174C" w:rsidRPr="00081B54">
        <w:rPr>
          <w:rFonts w:ascii="Times New Roman" w:hAnsi="Times New Roman" w:cs="Times New Roman"/>
          <w:sz w:val="24"/>
          <w:szCs w:val="24"/>
        </w:rPr>
        <w:t>3</w:t>
      </w:r>
      <w:r w:rsidRPr="00081B54">
        <w:rPr>
          <w:rFonts w:ascii="Times New Roman" w:hAnsi="Times New Roman" w:cs="Times New Roman"/>
          <w:sz w:val="24"/>
          <w:szCs w:val="24"/>
        </w:rPr>
        <w:t xml:space="preserve"> (Ogle</w:t>
      </w:r>
      <w:ins w:id="419" w:author="Taylor Stewart" w:date="2015-01-13T21:12: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2014) in</w:t>
      </w:r>
      <w:r w:rsidR="007756F6" w:rsidRPr="00081B54">
        <w:rPr>
          <w:rFonts w:ascii="Times New Roman" w:hAnsi="Times New Roman" w:cs="Times New Roman"/>
          <w:sz w:val="24"/>
          <w:szCs w:val="24"/>
        </w:rPr>
        <w:t xml:space="preserve"> the</w:t>
      </w:r>
      <w:r w:rsidRPr="00081B54">
        <w:rPr>
          <w:rFonts w:ascii="Times New Roman" w:hAnsi="Times New Roman" w:cs="Times New Roman"/>
          <w:sz w:val="24"/>
          <w:szCs w:val="24"/>
        </w:rPr>
        <w:t xml:space="preserve"> R</w:t>
      </w:r>
      <w:r w:rsidRPr="00081B54">
        <w:rPr>
          <w:rFonts w:ascii="Times New Roman" w:hAnsi="Times New Roman" w:cs="Times New Roman"/>
          <w:sz w:val="24"/>
          <w:szCs w:val="24"/>
          <w:vertAlign w:val="superscript"/>
        </w:rPr>
        <w:t>TM</w:t>
      </w:r>
      <w:r w:rsidRPr="00081B54">
        <w:rPr>
          <w:rFonts w:ascii="Times New Roman" w:hAnsi="Times New Roman" w:cs="Times New Roman"/>
          <w:sz w:val="24"/>
          <w:szCs w:val="24"/>
        </w:rPr>
        <w:t xml:space="preserve"> statistical environment v3.1.</w:t>
      </w:r>
      <w:r w:rsidR="004D68FC" w:rsidRPr="00081B54">
        <w:rPr>
          <w:rFonts w:ascii="Times New Roman" w:hAnsi="Times New Roman" w:cs="Times New Roman"/>
          <w:sz w:val="24"/>
          <w:szCs w:val="24"/>
        </w:rPr>
        <w:t>2</w:t>
      </w:r>
      <w:r w:rsidRPr="00081B54">
        <w:rPr>
          <w:rFonts w:ascii="Times New Roman" w:hAnsi="Times New Roman" w:cs="Times New Roman"/>
          <w:sz w:val="24"/>
          <w:szCs w:val="24"/>
        </w:rPr>
        <w:t xml:space="preserve"> (R Development Core Team</w:t>
      </w:r>
      <w:ins w:id="420" w:author="Taylor Stewart" w:date="2015-01-13T21:12: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2014).  If no significant bias </w:t>
      </w:r>
      <w:r w:rsidR="00796C76" w:rsidRPr="00081B54">
        <w:rPr>
          <w:rFonts w:ascii="Times New Roman" w:hAnsi="Times New Roman" w:cs="Times New Roman"/>
          <w:sz w:val="24"/>
          <w:szCs w:val="24"/>
        </w:rPr>
        <w:t xml:space="preserve">between readers </w:t>
      </w:r>
      <w:r w:rsidRPr="00081B54">
        <w:rPr>
          <w:rFonts w:ascii="Times New Roman" w:hAnsi="Times New Roman" w:cs="Times New Roman"/>
          <w:sz w:val="24"/>
          <w:szCs w:val="24"/>
        </w:rPr>
        <w:t xml:space="preserve">was detected, precision </w:t>
      </w:r>
      <w:r w:rsidR="00796C76" w:rsidRPr="00081B54">
        <w:rPr>
          <w:rFonts w:ascii="Times New Roman" w:hAnsi="Times New Roman" w:cs="Times New Roman"/>
          <w:sz w:val="24"/>
          <w:szCs w:val="24"/>
        </w:rPr>
        <w:t>between readers was</w:t>
      </w:r>
      <w:r w:rsidRPr="00081B54">
        <w:rPr>
          <w:rFonts w:ascii="Times New Roman" w:hAnsi="Times New Roman" w:cs="Times New Roman"/>
          <w:sz w:val="24"/>
          <w:szCs w:val="24"/>
        </w:rPr>
        <w:t xml:space="preserve"> summarized </w:t>
      </w:r>
      <w:r w:rsidR="00974F80" w:rsidRPr="00081B54">
        <w:rPr>
          <w:rFonts w:ascii="Times New Roman" w:hAnsi="Times New Roman" w:cs="Times New Roman"/>
          <w:sz w:val="24"/>
          <w:szCs w:val="24"/>
        </w:rPr>
        <w:t xml:space="preserve">as </w:t>
      </w:r>
      <w:r w:rsidRPr="00081B54">
        <w:rPr>
          <w:rFonts w:ascii="Times New Roman" w:hAnsi="Times New Roman" w:cs="Times New Roman"/>
          <w:sz w:val="24"/>
          <w:szCs w:val="24"/>
        </w:rPr>
        <w:t xml:space="preserve">the percentage of fish for which the ages differed by </w:t>
      </w:r>
      <w:r w:rsidR="007756F6" w:rsidRPr="00081B54">
        <w:rPr>
          <w:rFonts w:ascii="Times New Roman" w:hAnsi="Times New Roman" w:cs="Times New Roman"/>
          <w:sz w:val="24"/>
          <w:szCs w:val="24"/>
        </w:rPr>
        <w:t>zero to three or more years</w:t>
      </w:r>
      <w:r w:rsidRPr="00081B54">
        <w:rPr>
          <w:rFonts w:ascii="Times New Roman" w:hAnsi="Times New Roman" w:cs="Times New Roman"/>
          <w:sz w:val="24"/>
          <w:szCs w:val="24"/>
        </w:rPr>
        <w:t>, the coefficient of variation (CV; Chang</w:t>
      </w:r>
      <w:ins w:id="421" w:author="Taylor Stewart" w:date="2015-01-13T21:12: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1982</w:t>
      </w:r>
      <w:r w:rsidR="003D1C1F" w:rsidRPr="00081B54">
        <w:rPr>
          <w:rFonts w:ascii="Times New Roman" w:hAnsi="Times New Roman" w:cs="Times New Roman"/>
          <w:sz w:val="24"/>
          <w:szCs w:val="24"/>
        </w:rPr>
        <w:t xml:space="preserve">; Kimura </w:t>
      </w:r>
      <w:ins w:id="422" w:author="Taylor Stewart" w:date="2015-01-13T21:12:00Z">
        <w:r w:rsidR="00840153" w:rsidRPr="00081B54">
          <w:rPr>
            <w:rFonts w:ascii="Times New Roman" w:hAnsi="Times New Roman" w:cs="Times New Roman"/>
            <w:sz w:val="24"/>
            <w:szCs w:val="24"/>
          </w:rPr>
          <w:t>and</w:t>
        </w:r>
      </w:ins>
      <w:del w:id="423" w:author="Taylor Stewart" w:date="2015-01-13T21:12: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3D1C1F" w:rsidRPr="00081B54">
        <w:rPr>
          <w:rFonts w:ascii="Times New Roman" w:hAnsi="Times New Roman" w:cs="Times New Roman"/>
          <w:sz w:val="24"/>
          <w:szCs w:val="24"/>
        </w:rPr>
        <w:t>Lyons</w:t>
      </w:r>
      <w:ins w:id="424" w:author="Taylor Stewart" w:date="2015-01-13T21:12:00Z">
        <w:r w:rsidR="00840153" w:rsidRPr="00081B54">
          <w:rPr>
            <w:rFonts w:ascii="Times New Roman" w:hAnsi="Times New Roman" w:cs="Times New Roman"/>
            <w:sz w:val="24"/>
            <w:szCs w:val="24"/>
          </w:rPr>
          <w:t>,</w:t>
        </w:r>
      </w:ins>
      <w:r w:rsidR="003D1C1F" w:rsidRPr="00081B54">
        <w:rPr>
          <w:rFonts w:ascii="Times New Roman" w:hAnsi="Times New Roman" w:cs="Times New Roman"/>
          <w:sz w:val="24"/>
          <w:szCs w:val="24"/>
        </w:rPr>
        <w:t xml:space="preserve"> 1991</w:t>
      </w:r>
      <w:r w:rsidRPr="00081B54">
        <w:rPr>
          <w:rFonts w:ascii="Times New Roman" w:hAnsi="Times New Roman" w:cs="Times New Roman"/>
          <w:sz w:val="24"/>
          <w:szCs w:val="24"/>
        </w:rPr>
        <w:t xml:space="preserve">), and average percentage error (APE; </w:t>
      </w:r>
      <w:r w:rsidR="00062BE8" w:rsidRPr="00081B54">
        <w:rPr>
          <w:rFonts w:ascii="Times New Roman" w:hAnsi="Times New Roman" w:cs="Times New Roman"/>
          <w:sz w:val="24"/>
          <w:szCs w:val="24"/>
        </w:rPr>
        <w:t xml:space="preserve">Beamish </w:t>
      </w:r>
      <w:ins w:id="425" w:author="Taylor Stewart" w:date="2015-01-13T21:13:00Z">
        <w:r w:rsidR="00840153" w:rsidRPr="00081B54">
          <w:rPr>
            <w:rFonts w:ascii="Times New Roman" w:hAnsi="Times New Roman" w:cs="Times New Roman"/>
            <w:sz w:val="24"/>
            <w:szCs w:val="24"/>
          </w:rPr>
          <w:t>and</w:t>
        </w:r>
      </w:ins>
      <w:del w:id="426" w:author="Taylor Stewart" w:date="2015-01-13T21:13: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062BE8" w:rsidRPr="00081B54">
        <w:rPr>
          <w:rFonts w:ascii="Times New Roman" w:hAnsi="Times New Roman" w:cs="Times New Roman"/>
          <w:sz w:val="24"/>
          <w:szCs w:val="24"/>
        </w:rPr>
        <w:t>Fournier</w:t>
      </w:r>
      <w:ins w:id="427" w:author="Taylor Stewart" w:date="2015-01-13T21:13:00Z">
        <w:r w:rsidR="00840153" w:rsidRPr="00081B54">
          <w:rPr>
            <w:rFonts w:ascii="Times New Roman" w:hAnsi="Times New Roman" w:cs="Times New Roman"/>
            <w:sz w:val="24"/>
            <w:szCs w:val="24"/>
          </w:rPr>
          <w:t>,</w:t>
        </w:r>
      </w:ins>
      <w:r w:rsidR="00062BE8" w:rsidRPr="00081B54">
        <w:rPr>
          <w:rFonts w:ascii="Times New Roman" w:hAnsi="Times New Roman" w:cs="Times New Roman"/>
          <w:sz w:val="24"/>
          <w:szCs w:val="24"/>
        </w:rPr>
        <w:t xml:space="preserve"> 19</w:t>
      </w:r>
      <w:r w:rsidR="00436ADB" w:rsidRPr="00081B54">
        <w:rPr>
          <w:rFonts w:ascii="Times New Roman" w:hAnsi="Times New Roman" w:cs="Times New Roman"/>
          <w:sz w:val="24"/>
          <w:szCs w:val="24"/>
        </w:rPr>
        <w:t>8</w:t>
      </w:r>
      <w:r w:rsidR="00062BE8" w:rsidRPr="00081B54">
        <w:rPr>
          <w:rFonts w:ascii="Times New Roman" w:hAnsi="Times New Roman" w:cs="Times New Roman"/>
          <w:sz w:val="24"/>
          <w:szCs w:val="24"/>
        </w:rPr>
        <w:t>1</w:t>
      </w:r>
      <w:r w:rsidRPr="00081B54">
        <w:rPr>
          <w:rFonts w:ascii="Times New Roman" w:hAnsi="Times New Roman" w:cs="Times New Roman"/>
          <w:sz w:val="24"/>
          <w:szCs w:val="24"/>
        </w:rPr>
        <w:t xml:space="preserve">) as computed with </w:t>
      </w:r>
      <w:proofErr w:type="spellStart"/>
      <w:r w:rsidRPr="00081B54">
        <w:rPr>
          <w:rFonts w:ascii="Times New Roman" w:hAnsi="Times New Roman" w:cs="Times New Roman"/>
          <w:sz w:val="24"/>
          <w:szCs w:val="24"/>
        </w:rPr>
        <w:t>agePrecision</w:t>
      </w:r>
      <w:proofErr w:type="spellEnd"/>
      <w:r w:rsidRPr="00081B54">
        <w:rPr>
          <w:rFonts w:ascii="Times New Roman" w:hAnsi="Times New Roman" w:cs="Times New Roman"/>
          <w:sz w:val="24"/>
          <w:szCs w:val="24"/>
        </w:rPr>
        <w:t>() from the FSA package.</w:t>
      </w:r>
    </w:p>
    <w:p w14:paraId="5BDBFB48" w14:textId="27BEDB51" w:rsidR="00BD10C3" w:rsidRPr="00081B54" w:rsidRDefault="00BD10C3"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Assessed ages could not be validated because known-age Pygmy Whitefish were not available and </w:t>
      </w:r>
      <w:r w:rsidR="00312B05" w:rsidRPr="00081B54">
        <w:rPr>
          <w:rFonts w:ascii="Times New Roman" w:hAnsi="Times New Roman" w:cs="Times New Roman"/>
          <w:sz w:val="24"/>
          <w:szCs w:val="24"/>
        </w:rPr>
        <w:t xml:space="preserve">collections </w:t>
      </w:r>
      <w:r w:rsidRPr="00081B54">
        <w:rPr>
          <w:rFonts w:ascii="Times New Roman" w:hAnsi="Times New Roman" w:cs="Times New Roman"/>
          <w:sz w:val="24"/>
          <w:szCs w:val="24"/>
        </w:rPr>
        <w:t xml:space="preserve">were not </w:t>
      </w:r>
      <w:r w:rsidR="00312B05" w:rsidRPr="00081B54">
        <w:rPr>
          <w:rFonts w:ascii="Times New Roman" w:hAnsi="Times New Roman" w:cs="Times New Roman"/>
          <w:sz w:val="24"/>
          <w:szCs w:val="24"/>
        </w:rPr>
        <w:t xml:space="preserve">made </w:t>
      </w:r>
      <w:r w:rsidRPr="00081B54">
        <w:rPr>
          <w:rFonts w:ascii="Times New Roman" w:hAnsi="Times New Roman" w:cs="Times New Roman"/>
          <w:sz w:val="24"/>
          <w:szCs w:val="24"/>
        </w:rPr>
        <w:t>throughout the year (</w:t>
      </w:r>
      <w:proofErr w:type="spellStart"/>
      <w:r w:rsidRPr="00081B54">
        <w:rPr>
          <w:rFonts w:ascii="Times New Roman" w:hAnsi="Times New Roman" w:cs="Times New Roman"/>
          <w:sz w:val="24"/>
          <w:szCs w:val="24"/>
        </w:rPr>
        <w:t>Campana</w:t>
      </w:r>
      <w:proofErr w:type="spellEnd"/>
      <w:ins w:id="428" w:author="Taylor Stewart" w:date="2015-01-13T21:13:00Z">
        <w:r w:rsidR="0084015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2001).  However, </w:t>
      </w:r>
      <w:r w:rsidR="008A174C" w:rsidRPr="00081B54">
        <w:rPr>
          <w:rFonts w:ascii="Times New Roman" w:hAnsi="Times New Roman" w:cs="Times New Roman"/>
          <w:sz w:val="24"/>
          <w:szCs w:val="24"/>
        </w:rPr>
        <w:t xml:space="preserve">we examined the length frequency distribution of all Pygmy Whitefish from May-July 2006-2012 that were captured using methods similar to those described for the 2013 collection </w:t>
      </w:r>
      <w:r w:rsidR="006765A3" w:rsidRPr="00081B54">
        <w:rPr>
          <w:rFonts w:ascii="Times New Roman" w:hAnsi="Times New Roman" w:cs="Times New Roman"/>
          <w:sz w:val="24"/>
          <w:szCs w:val="24"/>
        </w:rPr>
        <w:t>to determine if the age of some fish could be ascertained</w:t>
      </w:r>
      <w:r w:rsidR="008A174C" w:rsidRPr="00081B54">
        <w:rPr>
          <w:rFonts w:ascii="Times New Roman" w:hAnsi="Times New Roman" w:cs="Times New Roman"/>
          <w:sz w:val="24"/>
          <w:szCs w:val="24"/>
        </w:rPr>
        <w:t xml:space="preserve"> from their length</w:t>
      </w:r>
      <w:r w:rsidR="006765A3" w:rsidRPr="00081B54">
        <w:rPr>
          <w:rFonts w:ascii="Times New Roman" w:hAnsi="Times New Roman" w:cs="Times New Roman"/>
          <w:sz w:val="24"/>
          <w:szCs w:val="24"/>
        </w:rPr>
        <w:t xml:space="preserve"> and compared to ages assessed from scales and otoliths</w:t>
      </w:r>
      <w:r w:rsidRPr="00081B54">
        <w:rPr>
          <w:rFonts w:ascii="Times New Roman" w:hAnsi="Times New Roman" w:cs="Times New Roman"/>
          <w:sz w:val="24"/>
          <w:szCs w:val="24"/>
        </w:rPr>
        <w:t>.</w:t>
      </w:r>
      <w:r w:rsidR="006817CE" w:rsidRPr="00081B54">
        <w:rPr>
          <w:rFonts w:ascii="Times New Roman" w:hAnsi="Times New Roman" w:cs="Times New Roman"/>
          <w:sz w:val="24"/>
          <w:szCs w:val="24"/>
        </w:rPr>
        <w:t xml:space="preserve">  We also included </w:t>
      </w:r>
      <w:r w:rsidR="008A174C" w:rsidRPr="00081B54">
        <w:rPr>
          <w:rFonts w:ascii="Times New Roman" w:hAnsi="Times New Roman" w:cs="Times New Roman"/>
          <w:sz w:val="24"/>
          <w:szCs w:val="24"/>
        </w:rPr>
        <w:t xml:space="preserve">in this analysis </w:t>
      </w:r>
      <w:r w:rsidR="006817CE" w:rsidRPr="00081B54">
        <w:rPr>
          <w:rFonts w:ascii="Times New Roman" w:hAnsi="Times New Roman" w:cs="Times New Roman"/>
          <w:sz w:val="24"/>
          <w:szCs w:val="24"/>
        </w:rPr>
        <w:t>the lengths of Pygmy Whitefish captured in shallow</w:t>
      </w:r>
      <w:r w:rsidR="005929C8" w:rsidRPr="00081B54">
        <w:rPr>
          <w:rFonts w:ascii="Times New Roman" w:hAnsi="Times New Roman" w:cs="Times New Roman"/>
          <w:sz w:val="24"/>
          <w:szCs w:val="24"/>
        </w:rPr>
        <w:t>er</w:t>
      </w:r>
      <w:r w:rsidR="006817CE" w:rsidRPr="00081B54">
        <w:rPr>
          <w:rFonts w:ascii="Times New Roman" w:hAnsi="Times New Roman" w:cs="Times New Roman"/>
          <w:sz w:val="24"/>
          <w:szCs w:val="24"/>
        </w:rPr>
        <w:t xml:space="preserve"> waters </w:t>
      </w:r>
      <w:r w:rsidR="00DE3814" w:rsidRPr="00081B54">
        <w:rPr>
          <w:rFonts w:ascii="Times New Roman" w:hAnsi="Times New Roman" w:cs="Times New Roman"/>
          <w:sz w:val="24"/>
          <w:szCs w:val="24"/>
        </w:rPr>
        <w:t>(range: 2.9-14.3 m</w:t>
      </w:r>
      <w:r w:rsidR="006817CE" w:rsidRPr="00081B54">
        <w:rPr>
          <w:rFonts w:ascii="Times New Roman" w:hAnsi="Times New Roman" w:cs="Times New Roman"/>
          <w:sz w:val="24"/>
          <w:szCs w:val="24"/>
        </w:rPr>
        <w:t>) of the Apostle Islands region in</w:t>
      </w:r>
      <w:r w:rsidR="00D244FA" w:rsidRPr="00081B54">
        <w:rPr>
          <w:rFonts w:ascii="Times New Roman" w:hAnsi="Times New Roman" w:cs="Times New Roman"/>
          <w:sz w:val="24"/>
          <w:szCs w:val="24"/>
        </w:rPr>
        <w:t xml:space="preserve"> a once-only effort in</w:t>
      </w:r>
      <w:r w:rsidR="006817CE" w:rsidRPr="00081B54">
        <w:rPr>
          <w:rFonts w:ascii="Times New Roman" w:hAnsi="Times New Roman" w:cs="Times New Roman"/>
          <w:sz w:val="24"/>
          <w:szCs w:val="24"/>
        </w:rPr>
        <w:t xml:space="preserve"> late July 2008</w:t>
      </w:r>
      <w:r w:rsidR="002A6989" w:rsidRPr="00081B54">
        <w:rPr>
          <w:rFonts w:ascii="Times New Roman" w:hAnsi="Times New Roman" w:cs="Times New Roman"/>
          <w:sz w:val="24"/>
          <w:szCs w:val="24"/>
        </w:rPr>
        <w:t xml:space="preserve"> (Gorman </w:t>
      </w:r>
      <w:r w:rsidR="002A6989" w:rsidRPr="00081B54">
        <w:rPr>
          <w:rFonts w:ascii="Times New Roman" w:hAnsi="Times New Roman" w:cs="Times New Roman"/>
          <w:i/>
          <w:sz w:val="24"/>
          <w:szCs w:val="24"/>
          <w:rPrChange w:id="429" w:author="Stewart, Taylor Robert" w:date="2015-01-14T11:51:00Z">
            <w:rPr>
              <w:rFonts w:ascii="Times New Roman" w:hAnsi="Times New Roman" w:cs="Times New Roman"/>
              <w:sz w:val="24"/>
              <w:szCs w:val="24"/>
            </w:rPr>
          </w:rPrChange>
        </w:rPr>
        <w:t>et al.</w:t>
      </w:r>
      <w:ins w:id="430" w:author="Taylor Stewart" w:date="2015-01-13T21:13:00Z">
        <w:r w:rsidR="00840153" w:rsidRPr="00081B54">
          <w:rPr>
            <w:rFonts w:ascii="Times New Roman" w:hAnsi="Times New Roman" w:cs="Times New Roman"/>
            <w:i/>
            <w:sz w:val="24"/>
            <w:szCs w:val="24"/>
            <w:rPrChange w:id="431" w:author="Stewart, Taylor Robert" w:date="2015-01-14T11:51:00Z">
              <w:rPr>
                <w:rFonts w:ascii="Times New Roman" w:hAnsi="Times New Roman" w:cs="Times New Roman"/>
                <w:sz w:val="24"/>
                <w:szCs w:val="24"/>
              </w:rPr>
            </w:rPrChange>
          </w:rPr>
          <w:t>,</w:t>
        </w:r>
      </w:ins>
      <w:r w:rsidR="002A6989" w:rsidRPr="00081B54">
        <w:rPr>
          <w:rFonts w:ascii="Times New Roman" w:hAnsi="Times New Roman" w:cs="Times New Roman"/>
          <w:sz w:val="24"/>
          <w:szCs w:val="24"/>
        </w:rPr>
        <w:t xml:space="preserve"> 2012)</w:t>
      </w:r>
      <w:r w:rsidR="006817CE" w:rsidRPr="00081B54">
        <w:rPr>
          <w:rFonts w:ascii="Times New Roman" w:hAnsi="Times New Roman" w:cs="Times New Roman"/>
          <w:sz w:val="24"/>
          <w:szCs w:val="24"/>
        </w:rPr>
        <w:t>.</w:t>
      </w:r>
    </w:p>
    <w:p w14:paraId="659662B6" w14:textId="109A37F1" w:rsidR="00242948" w:rsidRPr="00081B54" w:rsidRDefault="00796C76"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Potential differences</w:t>
      </w:r>
      <w:r w:rsidR="00242948" w:rsidRPr="00081B54">
        <w:rPr>
          <w:rFonts w:ascii="Times New Roman" w:hAnsi="Times New Roman" w:cs="Times New Roman"/>
          <w:sz w:val="24"/>
          <w:szCs w:val="24"/>
        </w:rPr>
        <w:t xml:space="preserve"> in the </w:t>
      </w:r>
      <w:proofErr w:type="gramStart"/>
      <w:r w:rsidR="00242948" w:rsidRPr="00081B54">
        <w:rPr>
          <w:rFonts w:ascii="Times New Roman" w:hAnsi="Times New Roman" w:cs="Times New Roman"/>
          <w:sz w:val="24"/>
          <w:szCs w:val="24"/>
        </w:rPr>
        <w:t>log</w:t>
      </w:r>
      <w:r w:rsidR="00CE7292" w:rsidRPr="00081B54">
        <w:rPr>
          <w:rFonts w:ascii="Times New Roman" w:hAnsi="Times New Roman" w:cs="Times New Roman"/>
          <w:sz w:val="24"/>
          <w:szCs w:val="24"/>
          <w:vertAlign w:val="subscript"/>
        </w:rPr>
        <w:t>10</w:t>
      </w:r>
      <w:r w:rsidR="00242948" w:rsidRPr="00081B54">
        <w:rPr>
          <w:rFonts w:ascii="Times New Roman" w:hAnsi="Times New Roman" w:cs="Times New Roman"/>
          <w:sz w:val="24"/>
          <w:szCs w:val="24"/>
        </w:rPr>
        <w:t>(</w:t>
      </w:r>
      <w:proofErr w:type="gramEnd"/>
      <w:r w:rsidR="00242948" w:rsidRPr="00081B54">
        <w:rPr>
          <w:rFonts w:ascii="Times New Roman" w:hAnsi="Times New Roman" w:cs="Times New Roman"/>
          <w:sz w:val="24"/>
          <w:szCs w:val="24"/>
        </w:rPr>
        <w:t>W)-log</w:t>
      </w:r>
      <w:r w:rsidR="00CE7292" w:rsidRPr="00081B54">
        <w:rPr>
          <w:rFonts w:ascii="Times New Roman" w:hAnsi="Times New Roman" w:cs="Times New Roman"/>
          <w:sz w:val="24"/>
          <w:szCs w:val="24"/>
          <w:vertAlign w:val="subscript"/>
        </w:rPr>
        <w:t>10</w:t>
      </w:r>
      <w:r w:rsidR="00242948" w:rsidRPr="00081B54">
        <w:rPr>
          <w:rFonts w:ascii="Times New Roman" w:hAnsi="Times New Roman" w:cs="Times New Roman"/>
          <w:sz w:val="24"/>
          <w:szCs w:val="24"/>
        </w:rPr>
        <w:t>(TL) relationship among male, female, and immature Pygmy Whitefish were assessed with a dum</w:t>
      </w:r>
      <w:r w:rsidR="00907A58" w:rsidRPr="00081B54">
        <w:rPr>
          <w:rFonts w:ascii="Times New Roman" w:hAnsi="Times New Roman" w:cs="Times New Roman"/>
          <w:sz w:val="24"/>
          <w:szCs w:val="24"/>
        </w:rPr>
        <w:t>my variable regression (Fox</w:t>
      </w:r>
      <w:ins w:id="432" w:author="Taylor Stewart" w:date="2015-01-13T21:13:00Z">
        <w:r w:rsidR="00840153" w:rsidRPr="00081B54">
          <w:rPr>
            <w:rFonts w:ascii="Times New Roman" w:hAnsi="Times New Roman" w:cs="Times New Roman"/>
            <w:sz w:val="24"/>
            <w:szCs w:val="24"/>
          </w:rPr>
          <w:t>,</w:t>
        </w:r>
      </w:ins>
      <w:r w:rsidR="00907A58" w:rsidRPr="00081B54">
        <w:rPr>
          <w:rFonts w:ascii="Times New Roman" w:hAnsi="Times New Roman" w:cs="Times New Roman"/>
          <w:sz w:val="24"/>
          <w:szCs w:val="24"/>
        </w:rPr>
        <w:t xml:space="preserve"> 1997</w:t>
      </w:r>
      <w:r w:rsidR="00242948" w:rsidRPr="00081B54">
        <w:rPr>
          <w:rFonts w:ascii="Times New Roman" w:hAnsi="Times New Roman" w:cs="Times New Roman"/>
          <w:sz w:val="24"/>
          <w:szCs w:val="24"/>
        </w:rPr>
        <w:t>)</w:t>
      </w:r>
      <w:r w:rsidR="00D440FF" w:rsidRPr="00081B54">
        <w:rPr>
          <w:rFonts w:ascii="Times New Roman" w:hAnsi="Times New Roman" w:cs="Times New Roman"/>
          <w:sz w:val="24"/>
          <w:szCs w:val="24"/>
        </w:rPr>
        <w:t xml:space="preserve"> </w:t>
      </w:r>
      <w:r w:rsidR="00FA26CB" w:rsidRPr="00081B54">
        <w:rPr>
          <w:rFonts w:ascii="Times New Roman" w:hAnsi="Times New Roman" w:cs="Times New Roman"/>
          <w:sz w:val="24"/>
          <w:szCs w:val="24"/>
        </w:rPr>
        <w:t xml:space="preserve">using </w:t>
      </w:r>
      <w:r w:rsidR="00D440FF" w:rsidRPr="00081B54">
        <w:rPr>
          <w:rFonts w:ascii="Times New Roman" w:hAnsi="Times New Roman" w:cs="Times New Roman"/>
          <w:sz w:val="24"/>
          <w:szCs w:val="24"/>
        </w:rPr>
        <w:t xml:space="preserve">lm() </w:t>
      </w:r>
      <w:r w:rsidR="00BD10C3" w:rsidRPr="00081B54">
        <w:rPr>
          <w:rFonts w:ascii="Times New Roman" w:hAnsi="Times New Roman" w:cs="Times New Roman"/>
          <w:sz w:val="24"/>
          <w:szCs w:val="24"/>
        </w:rPr>
        <w:t>in R</w:t>
      </w:r>
      <w:r w:rsidRPr="00081B54">
        <w:rPr>
          <w:rFonts w:ascii="Times New Roman" w:hAnsi="Times New Roman" w:cs="Times New Roman"/>
          <w:sz w:val="24"/>
          <w:szCs w:val="24"/>
        </w:rPr>
        <w:t>.</w:t>
      </w:r>
      <w:r w:rsidR="00242948" w:rsidRPr="00081B54">
        <w:rPr>
          <w:rFonts w:ascii="Times New Roman" w:hAnsi="Times New Roman" w:cs="Times New Roman"/>
          <w:sz w:val="24"/>
          <w:szCs w:val="24"/>
        </w:rPr>
        <w:t xml:space="preserve"> </w:t>
      </w:r>
      <w:r w:rsidR="00837930" w:rsidRPr="00081B54">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w:t>
      </w:r>
      <w:proofErr w:type="spellStart"/>
      <w:r w:rsidR="00837930" w:rsidRPr="00081B54">
        <w:rPr>
          <w:rFonts w:ascii="Times New Roman" w:hAnsi="Times New Roman" w:cs="Times New Roman"/>
          <w:sz w:val="24"/>
          <w:szCs w:val="24"/>
        </w:rPr>
        <w:t>ks.test</w:t>
      </w:r>
      <w:proofErr w:type="spellEnd"/>
      <w:r w:rsidR="00837930" w:rsidRPr="00081B54">
        <w:rPr>
          <w:rFonts w:ascii="Times New Roman" w:hAnsi="Times New Roman" w:cs="Times New Roman"/>
          <w:sz w:val="24"/>
          <w:szCs w:val="24"/>
        </w:rPr>
        <w:t xml:space="preserve">() and the mean ranks of lengths with a Wilcoxon signed-rank test using </w:t>
      </w:r>
      <w:proofErr w:type="spellStart"/>
      <w:r w:rsidR="00837930" w:rsidRPr="00081B54">
        <w:rPr>
          <w:rFonts w:ascii="Times New Roman" w:hAnsi="Times New Roman" w:cs="Times New Roman"/>
          <w:sz w:val="24"/>
          <w:szCs w:val="24"/>
        </w:rPr>
        <w:t>wilcox.test</w:t>
      </w:r>
      <w:proofErr w:type="spellEnd"/>
      <w:r w:rsidR="00837930" w:rsidRPr="00081B54">
        <w:rPr>
          <w:rFonts w:ascii="Times New Roman" w:hAnsi="Times New Roman" w:cs="Times New Roman"/>
          <w:sz w:val="24"/>
          <w:szCs w:val="24"/>
        </w:rPr>
        <w:t xml:space="preserve">() in R (Neumann </w:t>
      </w:r>
      <w:ins w:id="433" w:author="Taylor Stewart" w:date="2015-01-13T21:13:00Z">
        <w:r w:rsidR="00840153" w:rsidRPr="00081B54">
          <w:rPr>
            <w:rFonts w:ascii="Times New Roman" w:hAnsi="Times New Roman" w:cs="Times New Roman"/>
            <w:sz w:val="24"/>
            <w:szCs w:val="24"/>
          </w:rPr>
          <w:t>and</w:t>
        </w:r>
      </w:ins>
      <w:del w:id="434" w:author="Taylor Stewart" w:date="2015-01-13T21:13:00Z">
        <w:r w:rsidR="00F832A8" w:rsidRPr="00081B54" w:rsidDel="00840153">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837930" w:rsidRPr="00081B54">
        <w:rPr>
          <w:rFonts w:ascii="Times New Roman" w:hAnsi="Times New Roman" w:cs="Times New Roman"/>
          <w:sz w:val="24"/>
          <w:szCs w:val="24"/>
        </w:rPr>
        <w:t>Allen</w:t>
      </w:r>
      <w:ins w:id="435" w:author="Taylor Stewart" w:date="2015-01-13T21:13:00Z">
        <w:r w:rsidR="00840153" w:rsidRPr="00081B54">
          <w:rPr>
            <w:rFonts w:ascii="Times New Roman" w:hAnsi="Times New Roman" w:cs="Times New Roman"/>
            <w:sz w:val="24"/>
            <w:szCs w:val="24"/>
          </w:rPr>
          <w:t>,</w:t>
        </w:r>
      </w:ins>
      <w:r w:rsidR="00837930" w:rsidRPr="00081B54">
        <w:rPr>
          <w:rFonts w:ascii="Times New Roman" w:hAnsi="Times New Roman" w:cs="Times New Roman"/>
          <w:sz w:val="24"/>
          <w:szCs w:val="24"/>
        </w:rPr>
        <w:t xml:space="preserve"> 2007).</w:t>
      </w:r>
    </w:p>
    <w:p w14:paraId="0233815F" w14:textId="3920EF27" w:rsidR="003E2D7F" w:rsidRPr="00081B54" w:rsidRDefault="003E2D7F"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Growth was summarized with the Francis (</w:t>
      </w:r>
      <w:r w:rsidR="00245833" w:rsidRPr="00081B54">
        <w:rPr>
          <w:rFonts w:ascii="Times New Roman" w:hAnsi="Times New Roman" w:cs="Times New Roman"/>
          <w:sz w:val="24"/>
          <w:szCs w:val="24"/>
        </w:rPr>
        <w:t>1988</w:t>
      </w:r>
      <w:r w:rsidRPr="00081B54">
        <w:rPr>
          <w:rFonts w:ascii="Times New Roman" w:hAnsi="Times New Roman" w:cs="Times New Roman"/>
          <w:sz w:val="24"/>
          <w:szCs w:val="24"/>
        </w:rPr>
        <w:t>) parameterization of the von Bertalanffy growth model (VBGM) with</w:t>
      </w:r>
      <w:r w:rsidR="008A174C" w:rsidRPr="00081B54">
        <w:rPr>
          <w:rFonts w:ascii="Times New Roman" w:hAnsi="Times New Roman" w:cs="Times New Roman"/>
          <w:sz w:val="24"/>
          <w:szCs w:val="24"/>
        </w:rPr>
        <w:t xml:space="preserve"> parameters defined by</w:t>
      </w:r>
      <w:r w:rsidRPr="00081B54">
        <w:rPr>
          <w:rFonts w:ascii="Times New Roman" w:hAnsi="Times New Roman" w:cs="Times New Roman"/>
          <w:sz w:val="24"/>
          <w:szCs w:val="24"/>
        </w:rPr>
        <w:t xml:space="preserve"> the minimum (</w:t>
      </w:r>
      <w:r w:rsidR="008A174C" w:rsidRPr="00081B54">
        <w:rPr>
          <w:rFonts w:ascii="Times New Roman" w:hAnsi="Times New Roman" w:cs="Times New Roman"/>
          <w:sz w:val="24"/>
          <w:szCs w:val="24"/>
        </w:rPr>
        <w:t>two</w:t>
      </w:r>
      <w:r w:rsidRPr="00081B54">
        <w:rPr>
          <w:rFonts w:ascii="Times New Roman" w:hAnsi="Times New Roman" w:cs="Times New Roman"/>
          <w:sz w:val="24"/>
          <w:szCs w:val="24"/>
        </w:rPr>
        <w:t>) and maximum (</w:t>
      </w:r>
      <w:r w:rsidR="008A174C" w:rsidRPr="00081B54">
        <w:rPr>
          <w:rFonts w:ascii="Times New Roman" w:hAnsi="Times New Roman" w:cs="Times New Roman"/>
          <w:sz w:val="24"/>
          <w:szCs w:val="24"/>
        </w:rPr>
        <w:t>six</w:t>
      </w:r>
      <w:r w:rsidRPr="00081B54">
        <w:rPr>
          <w:rFonts w:ascii="Times New Roman" w:hAnsi="Times New Roman" w:cs="Times New Roman"/>
          <w:sz w:val="24"/>
          <w:szCs w:val="24"/>
        </w:rPr>
        <w:t xml:space="preserve">) age </w:t>
      </w:r>
      <w:r w:rsidR="0021554E" w:rsidRPr="00081B54">
        <w:rPr>
          <w:rFonts w:ascii="Times New Roman" w:hAnsi="Times New Roman" w:cs="Times New Roman"/>
          <w:sz w:val="24"/>
          <w:szCs w:val="24"/>
        </w:rPr>
        <w:t>with more than one fish for both males and females</w:t>
      </w:r>
      <w:r w:rsidR="00F51B5E" w:rsidRPr="00081B54">
        <w:rPr>
          <w:rFonts w:ascii="Times New Roman" w:hAnsi="Times New Roman" w:cs="Times New Roman"/>
          <w:sz w:val="24"/>
          <w:szCs w:val="24"/>
        </w:rPr>
        <w:t>.  Thus, the model parameters represent</w:t>
      </w:r>
      <w:r w:rsidR="003807A2" w:rsidRPr="00081B54">
        <w:rPr>
          <w:rFonts w:ascii="Times New Roman" w:hAnsi="Times New Roman" w:cs="Times New Roman"/>
          <w:sz w:val="24"/>
          <w:szCs w:val="24"/>
        </w:rPr>
        <w:t>ed</w:t>
      </w:r>
      <w:r w:rsidR="00F51B5E" w:rsidRPr="00081B54">
        <w:rPr>
          <w:rFonts w:ascii="Times New Roman" w:hAnsi="Times New Roman" w:cs="Times New Roman"/>
          <w:sz w:val="24"/>
          <w:szCs w:val="24"/>
        </w:rPr>
        <w:t xml:space="preserve"> the mean length</w:t>
      </w:r>
      <w:r w:rsidR="00FA26CB" w:rsidRPr="00081B54">
        <w:rPr>
          <w:rFonts w:ascii="Times New Roman" w:hAnsi="Times New Roman" w:cs="Times New Roman"/>
          <w:sz w:val="24"/>
          <w:szCs w:val="24"/>
        </w:rPr>
        <w:t>s</w:t>
      </w:r>
      <w:r w:rsidR="00F51B5E" w:rsidRPr="00081B54">
        <w:rPr>
          <w:rFonts w:ascii="Times New Roman" w:hAnsi="Times New Roman" w:cs="Times New Roman"/>
          <w:sz w:val="24"/>
          <w:szCs w:val="24"/>
        </w:rPr>
        <w:t xml:space="preserve"> of age-</w:t>
      </w:r>
      <w:r w:rsidR="0021554E" w:rsidRPr="00081B54">
        <w:rPr>
          <w:rFonts w:ascii="Times New Roman" w:hAnsi="Times New Roman" w:cs="Times New Roman"/>
          <w:sz w:val="24"/>
          <w:szCs w:val="24"/>
        </w:rPr>
        <w:t>2</w:t>
      </w:r>
      <w:r w:rsidR="00F51B5E" w:rsidRPr="00081B54">
        <w:rPr>
          <w:rFonts w:ascii="Times New Roman" w:hAnsi="Times New Roman" w:cs="Times New Roman"/>
          <w:sz w:val="24"/>
          <w:szCs w:val="24"/>
        </w:rPr>
        <w:t>, age-</w:t>
      </w:r>
      <w:r w:rsidR="0021554E" w:rsidRPr="00081B54">
        <w:rPr>
          <w:rFonts w:ascii="Times New Roman" w:hAnsi="Times New Roman" w:cs="Times New Roman"/>
          <w:sz w:val="24"/>
          <w:szCs w:val="24"/>
        </w:rPr>
        <w:t>4</w:t>
      </w:r>
      <w:r w:rsidR="00F51B5E" w:rsidRPr="00081B54">
        <w:rPr>
          <w:rFonts w:ascii="Times New Roman" w:hAnsi="Times New Roman" w:cs="Times New Roman"/>
          <w:sz w:val="24"/>
          <w:szCs w:val="24"/>
        </w:rPr>
        <w:t>, and age-</w:t>
      </w:r>
      <w:r w:rsidR="0021554E" w:rsidRPr="00081B54">
        <w:rPr>
          <w:rFonts w:ascii="Times New Roman" w:hAnsi="Times New Roman" w:cs="Times New Roman"/>
          <w:sz w:val="24"/>
          <w:szCs w:val="24"/>
        </w:rPr>
        <w:t>6</w:t>
      </w:r>
      <w:r w:rsidR="00FA26CB" w:rsidRPr="00081B54">
        <w:rPr>
          <w:rFonts w:ascii="Times New Roman" w:hAnsi="Times New Roman" w:cs="Times New Roman"/>
          <w:sz w:val="24"/>
          <w:szCs w:val="24"/>
        </w:rPr>
        <w:t xml:space="preserve"> fish</w:t>
      </w:r>
      <w:r w:rsidR="00F51B5E"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 Differences in VBGM parameters between male</w:t>
      </w:r>
      <w:r w:rsidR="00796C76" w:rsidRPr="00081B54">
        <w:rPr>
          <w:rFonts w:ascii="Times New Roman" w:hAnsi="Times New Roman" w:cs="Times New Roman"/>
          <w:sz w:val="24"/>
          <w:szCs w:val="24"/>
        </w:rPr>
        <w:t>s</w:t>
      </w:r>
      <w:r w:rsidRPr="00081B54">
        <w:rPr>
          <w:rFonts w:ascii="Times New Roman" w:hAnsi="Times New Roman" w:cs="Times New Roman"/>
          <w:sz w:val="24"/>
          <w:szCs w:val="24"/>
        </w:rPr>
        <w:t xml:space="preserve"> and female</w:t>
      </w:r>
      <w:r w:rsidR="00796C76" w:rsidRPr="00081B54">
        <w:rPr>
          <w:rFonts w:ascii="Times New Roman" w:hAnsi="Times New Roman" w:cs="Times New Roman"/>
          <w:sz w:val="24"/>
          <w:szCs w:val="24"/>
        </w:rPr>
        <w:t>s</w:t>
      </w:r>
      <w:r w:rsidRPr="00081B54">
        <w:rPr>
          <w:rFonts w:ascii="Times New Roman" w:hAnsi="Times New Roman" w:cs="Times New Roman"/>
          <w:sz w:val="24"/>
          <w:szCs w:val="24"/>
        </w:rPr>
        <w:t xml:space="preserve"> were assessed by fitting models where all </w:t>
      </w:r>
      <w:r w:rsidR="003807A2" w:rsidRPr="00081B54">
        <w:rPr>
          <w:rFonts w:ascii="Times New Roman" w:hAnsi="Times New Roman" w:cs="Times New Roman"/>
          <w:sz w:val="24"/>
          <w:szCs w:val="24"/>
        </w:rPr>
        <w:t>three parameters</w:t>
      </w:r>
      <w:r w:rsidRPr="00081B54">
        <w:rPr>
          <w:rFonts w:ascii="Times New Roman" w:hAnsi="Times New Roman" w:cs="Times New Roman"/>
          <w:sz w:val="24"/>
          <w:szCs w:val="24"/>
        </w:rPr>
        <w:t>, two</w:t>
      </w:r>
      <w:r w:rsidR="003807A2" w:rsidRPr="00081B54">
        <w:rPr>
          <w:rFonts w:ascii="Times New Roman" w:hAnsi="Times New Roman" w:cs="Times New Roman"/>
          <w:sz w:val="24"/>
          <w:szCs w:val="24"/>
        </w:rPr>
        <w:t xml:space="preserve"> parameters</w:t>
      </w:r>
      <w:r w:rsidRPr="00081B54">
        <w:rPr>
          <w:rFonts w:ascii="Times New Roman" w:hAnsi="Times New Roman" w:cs="Times New Roman"/>
          <w:sz w:val="24"/>
          <w:szCs w:val="24"/>
        </w:rPr>
        <w:t>, and one parameter differed by sex</w:t>
      </w:r>
      <w:r w:rsidR="00796C76" w:rsidRPr="00081B54">
        <w:rPr>
          <w:rFonts w:ascii="Times New Roman" w:hAnsi="Times New Roman" w:cs="Times New Roman"/>
          <w:sz w:val="24"/>
          <w:szCs w:val="24"/>
        </w:rPr>
        <w:t>,</w:t>
      </w:r>
      <w:r w:rsidRPr="00081B54">
        <w:rPr>
          <w:rFonts w:ascii="Times New Roman" w:hAnsi="Times New Roman" w:cs="Times New Roman"/>
          <w:sz w:val="24"/>
          <w:szCs w:val="24"/>
        </w:rPr>
        <w:t xml:space="preserve"> and </w:t>
      </w:r>
      <w:r w:rsidR="00796C76" w:rsidRPr="00081B54">
        <w:rPr>
          <w:rFonts w:ascii="Times New Roman" w:hAnsi="Times New Roman" w:cs="Times New Roman"/>
          <w:sz w:val="24"/>
          <w:szCs w:val="24"/>
        </w:rPr>
        <w:t xml:space="preserve">then </w:t>
      </w:r>
      <w:r w:rsidRPr="00081B54">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081B54">
        <w:rPr>
          <w:rFonts w:ascii="Times New Roman" w:hAnsi="Times New Roman" w:cs="Times New Roman"/>
          <w:sz w:val="24"/>
          <w:szCs w:val="24"/>
        </w:rPr>
        <w:t>Streibig</w:t>
      </w:r>
      <w:proofErr w:type="spellEnd"/>
      <w:r w:rsidRPr="00081B54">
        <w:rPr>
          <w:rFonts w:ascii="Times New Roman" w:hAnsi="Times New Roman" w:cs="Times New Roman"/>
          <w:sz w:val="24"/>
          <w:szCs w:val="24"/>
        </w:rPr>
        <w:t xml:space="preserve"> (</w:t>
      </w:r>
      <w:r w:rsidR="00907A58" w:rsidRPr="00081B54">
        <w:rPr>
          <w:rFonts w:ascii="Times New Roman" w:hAnsi="Times New Roman" w:cs="Times New Roman"/>
          <w:sz w:val="24"/>
          <w:szCs w:val="24"/>
        </w:rPr>
        <w:t>2008</w:t>
      </w:r>
      <w:r w:rsidR="00796C76" w:rsidRPr="00081B54">
        <w:rPr>
          <w:rFonts w:ascii="Times New Roman" w:hAnsi="Times New Roman" w:cs="Times New Roman"/>
          <w:sz w:val="24"/>
          <w:szCs w:val="24"/>
        </w:rPr>
        <w:t xml:space="preserve">) and specifically for </w:t>
      </w:r>
      <w:r w:rsidR="00D244FA" w:rsidRPr="00081B54">
        <w:rPr>
          <w:rFonts w:ascii="Times New Roman" w:hAnsi="Times New Roman" w:cs="Times New Roman"/>
          <w:sz w:val="24"/>
          <w:szCs w:val="24"/>
        </w:rPr>
        <w:t xml:space="preserve">the </w:t>
      </w:r>
      <w:r w:rsidR="00796C76" w:rsidRPr="00081B54">
        <w:rPr>
          <w:rFonts w:ascii="Times New Roman" w:hAnsi="Times New Roman" w:cs="Times New Roman"/>
          <w:sz w:val="24"/>
          <w:szCs w:val="24"/>
        </w:rPr>
        <w:t>VBGM</w:t>
      </w:r>
      <w:r w:rsidRPr="00081B54">
        <w:rPr>
          <w:rFonts w:ascii="Times New Roman" w:hAnsi="Times New Roman" w:cs="Times New Roman"/>
          <w:sz w:val="24"/>
          <w:szCs w:val="24"/>
        </w:rPr>
        <w:t xml:space="preserve"> by Ogle (201</w:t>
      </w:r>
      <w:r w:rsidR="00F158FA" w:rsidRPr="00081B54">
        <w:rPr>
          <w:rFonts w:ascii="Times New Roman" w:hAnsi="Times New Roman" w:cs="Times New Roman"/>
          <w:sz w:val="24"/>
          <w:szCs w:val="24"/>
        </w:rPr>
        <w:t>3</w:t>
      </w:r>
      <w:r w:rsidRPr="00081B54">
        <w:rPr>
          <w:rFonts w:ascii="Times New Roman" w:hAnsi="Times New Roman" w:cs="Times New Roman"/>
          <w:sz w:val="24"/>
          <w:szCs w:val="24"/>
        </w:rPr>
        <w:t xml:space="preserve">).  </w:t>
      </w:r>
      <w:r w:rsidR="00245833" w:rsidRPr="00081B54">
        <w:rPr>
          <w:rFonts w:ascii="Times New Roman" w:hAnsi="Times New Roman" w:cs="Times New Roman"/>
          <w:sz w:val="24"/>
          <w:szCs w:val="24"/>
        </w:rPr>
        <w:t xml:space="preserve">Models were fit using the “port” algorithm of </w:t>
      </w:r>
      <w:proofErr w:type="spellStart"/>
      <w:proofErr w:type="gramStart"/>
      <w:r w:rsidR="00245833" w:rsidRPr="00081B54">
        <w:rPr>
          <w:rFonts w:ascii="Times New Roman" w:hAnsi="Times New Roman" w:cs="Times New Roman"/>
          <w:sz w:val="24"/>
          <w:szCs w:val="24"/>
        </w:rPr>
        <w:t>nls</w:t>
      </w:r>
      <w:proofErr w:type="spellEnd"/>
      <w:r w:rsidR="00245833" w:rsidRPr="00081B54">
        <w:rPr>
          <w:rFonts w:ascii="Times New Roman" w:hAnsi="Times New Roman" w:cs="Times New Roman"/>
          <w:sz w:val="24"/>
          <w:szCs w:val="24"/>
        </w:rPr>
        <w:t>(</w:t>
      </w:r>
      <w:proofErr w:type="gramEnd"/>
      <w:r w:rsidR="00245833" w:rsidRPr="00081B54">
        <w:rPr>
          <w:rFonts w:ascii="Times New Roman" w:hAnsi="Times New Roman" w:cs="Times New Roman"/>
          <w:sz w:val="24"/>
          <w:szCs w:val="24"/>
        </w:rPr>
        <w:t>) in R</w:t>
      </w:r>
      <w:r w:rsidR="00FA26CB" w:rsidRPr="00081B54">
        <w:rPr>
          <w:rFonts w:ascii="Times New Roman" w:hAnsi="Times New Roman" w:cs="Times New Roman"/>
          <w:sz w:val="24"/>
          <w:szCs w:val="24"/>
        </w:rPr>
        <w:t xml:space="preserve"> with boxed constraints on the parameters</w:t>
      </w:r>
      <w:r w:rsidR="00245833" w:rsidRPr="00081B54">
        <w:rPr>
          <w:rFonts w:ascii="Times New Roman" w:hAnsi="Times New Roman" w:cs="Times New Roman"/>
          <w:sz w:val="24"/>
          <w:szCs w:val="24"/>
        </w:rPr>
        <w:t xml:space="preserve">.  Parameters and lengths predicted from the VBGM for both sexes were summarized with </w:t>
      </w:r>
      <w:r w:rsidR="00796C76" w:rsidRPr="00081B54">
        <w:rPr>
          <w:rFonts w:ascii="Times New Roman" w:hAnsi="Times New Roman" w:cs="Times New Roman"/>
          <w:sz w:val="24"/>
          <w:szCs w:val="24"/>
        </w:rPr>
        <w:t xml:space="preserve">bootstrap </w:t>
      </w:r>
      <w:r w:rsidR="00245833" w:rsidRPr="00081B54">
        <w:rPr>
          <w:rFonts w:ascii="Times New Roman" w:hAnsi="Times New Roman" w:cs="Times New Roman"/>
          <w:sz w:val="24"/>
          <w:szCs w:val="24"/>
        </w:rPr>
        <w:t>confidence intervals constructed wi</w:t>
      </w:r>
      <w:r w:rsidR="00790D25" w:rsidRPr="00081B54">
        <w:rPr>
          <w:rFonts w:ascii="Times New Roman" w:hAnsi="Times New Roman" w:cs="Times New Roman"/>
          <w:sz w:val="24"/>
          <w:szCs w:val="24"/>
        </w:rPr>
        <w:t xml:space="preserve">th </w:t>
      </w:r>
      <w:proofErr w:type="spellStart"/>
      <w:proofErr w:type="gramStart"/>
      <w:r w:rsidR="00790D25" w:rsidRPr="00081B54">
        <w:rPr>
          <w:rFonts w:ascii="Times New Roman" w:hAnsi="Times New Roman" w:cs="Times New Roman"/>
          <w:sz w:val="24"/>
          <w:szCs w:val="24"/>
        </w:rPr>
        <w:t>nlsBoot</w:t>
      </w:r>
      <w:proofErr w:type="spellEnd"/>
      <w:r w:rsidR="00790D25" w:rsidRPr="00081B54">
        <w:rPr>
          <w:rFonts w:ascii="Times New Roman" w:hAnsi="Times New Roman" w:cs="Times New Roman"/>
          <w:sz w:val="24"/>
          <w:szCs w:val="24"/>
        </w:rPr>
        <w:t>(</w:t>
      </w:r>
      <w:proofErr w:type="gramEnd"/>
      <w:r w:rsidR="00790D25" w:rsidRPr="00081B54">
        <w:rPr>
          <w:rFonts w:ascii="Times New Roman" w:hAnsi="Times New Roman" w:cs="Times New Roman"/>
          <w:sz w:val="24"/>
          <w:szCs w:val="24"/>
        </w:rPr>
        <w:t xml:space="preserve">) from the </w:t>
      </w:r>
      <w:proofErr w:type="spellStart"/>
      <w:r w:rsidR="00790D25" w:rsidRPr="00081B54">
        <w:rPr>
          <w:rFonts w:ascii="Times New Roman" w:hAnsi="Times New Roman" w:cs="Times New Roman"/>
          <w:sz w:val="24"/>
          <w:szCs w:val="24"/>
        </w:rPr>
        <w:t>nlstools</w:t>
      </w:r>
      <w:proofErr w:type="spellEnd"/>
      <w:r w:rsidR="00245833" w:rsidRPr="00081B54">
        <w:rPr>
          <w:rFonts w:ascii="Times New Roman" w:hAnsi="Times New Roman" w:cs="Times New Roman"/>
          <w:sz w:val="24"/>
          <w:szCs w:val="24"/>
        </w:rPr>
        <w:t xml:space="preserve"> package</w:t>
      </w:r>
      <w:r w:rsidR="004D7F1A" w:rsidRPr="00081B54">
        <w:rPr>
          <w:rFonts w:ascii="Times New Roman" w:hAnsi="Times New Roman" w:cs="Times New Roman"/>
          <w:sz w:val="24"/>
          <w:szCs w:val="24"/>
        </w:rPr>
        <w:t xml:space="preserve"> v1.0-0</w:t>
      </w:r>
      <w:r w:rsidR="00245833" w:rsidRPr="00081B54">
        <w:rPr>
          <w:rFonts w:ascii="Times New Roman" w:hAnsi="Times New Roman" w:cs="Times New Roman"/>
          <w:sz w:val="24"/>
          <w:szCs w:val="24"/>
        </w:rPr>
        <w:t xml:space="preserve"> (</w:t>
      </w:r>
      <w:proofErr w:type="spellStart"/>
      <w:r w:rsidR="00EF4126" w:rsidRPr="00081B54">
        <w:rPr>
          <w:rFonts w:ascii="Times New Roman" w:hAnsi="Times New Roman" w:cs="Times New Roman"/>
          <w:sz w:val="24"/>
          <w:szCs w:val="24"/>
        </w:rPr>
        <w:t>Baty</w:t>
      </w:r>
      <w:proofErr w:type="spellEnd"/>
      <w:r w:rsidR="00EF4126" w:rsidRPr="00081B54">
        <w:rPr>
          <w:rFonts w:ascii="Times New Roman" w:hAnsi="Times New Roman" w:cs="Times New Roman"/>
          <w:sz w:val="24"/>
          <w:szCs w:val="24"/>
        </w:rPr>
        <w:t xml:space="preserve"> </w:t>
      </w:r>
      <w:r w:rsidR="00EF4126" w:rsidRPr="00081B54">
        <w:rPr>
          <w:rFonts w:ascii="Times New Roman" w:hAnsi="Times New Roman" w:cs="Times New Roman"/>
          <w:i/>
          <w:sz w:val="24"/>
          <w:szCs w:val="24"/>
          <w:rPrChange w:id="436" w:author="Stewart, Taylor Robert" w:date="2015-01-14T11:51:00Z">
            <w:rPr>
              <w:rFonts w:ascii="Times New Roman" w:hAnsi="Times New Roman" w:cs="Times New Roman"/>
              <w:sz w:val="24"/>
              <w:szCs w:val="24"/>
            </w:rPr>
          </w:rPrChange>
        </w:rPr>
        <w:t>et al.</w:t>
      </w:r>
      <w:ins w:id="437" w:author="Taylor Stewart" w:date="2015-01-13T21:13:00Z">
        <w:r w:rsidR="00840153" w:rsidRPr="00081B54">
          <w:rPr>
            <w:rFonts w:ascii="Times New Roman" w:hAnsi="Times New Roman" w:cs="Times New Roman"/>
            <w:i/>
            <w:sz w:val="24"/>
            <w:szCs w:val="24"/>
            <w:rPrChange w:id="438" w:author="Stewart, Taylor Robert" w:date="2015-01-14T11:51:00Z">
              <w:rPr>
                <w:rFonts w:ascii="Times New Roman" w:hAnsi="Times New Roman" w:cs="Times New Roman"/>
                <w:sz w:val="24"/>
                <w:szCs w:val="24"/>
              </w:rPr>
            </w:rPrChange>
          </w:rPr>
          <w:t>,</w:t>
        </w:r>
      </w:ins>
      <w:r w:rsidR="00EF4126" w:rsidRPr="00081B54">
        <w:rPr>
          <w:rFonts w:ascii="Times New Roman" w:hAnsi="Times New Roman" w:cs="Times New Roman"/>
          <w:sz w:val="24"/>
          <w:szCs w:val="24"/>
        </w:rPr>
        <w:t xml:space="preserve"> 2014</w:t>
      </w:r>
      <w:r w:rsidR="00245833" w:rsidRPr="00081B54">
        <w:rPr>
          <w:rFonts w:ascii="Times New Roman" w:hAnsi="Times New Roman" w:cs="Times New Roman"/>
          <w:sz w:val="24"/>
          <w:szCs w:val="24"/>
        </w:rPr>
        <w:t>)</w:t>
      </w:r>
      <w:r w:rsidR="00D244FA" w:rsidRPr="00081B54">
        <w:rPr>
          <w:rFonts w:ascii="Times New Roman" w:hAnsi="Times New Roman" w:cs="Times New Roman"/>
          <w:sz w:val="24"/>
          <w:szCs w:val="24"/>
        </w:rPr>
        <w:t xml:space="preserve"> of R as described in Ogle (2013</w:t>
      </w:r>
      <w:r w:rsidR="00245833" w:rsidRPr="00081B54">
        <w:rPr>
          <w:rFonts w:ascii="Times New Roman" w:hAnsi="Times New Roman" w:cs="Times New Roman"/>
          <w:sz w:val="24"/>
          <w:szCs w:val="24"/>
        </w:rPr>
        <w:t xml:space="preserve">).  </w:t>
      </w:r>
      <w:r w:rsidR="00226FEA" w:rsidRPr="00081B54">
        <w:rPr>
          <w:rFonts w:ascii="Times New Roman" w:hAnsi="Times New Roman" w:cs="Times New Roman"/>
          <w:sz w:val="24"/>
          <w:szCs w:val="24"/>
        </w:rPr>
        <w:t xml:space="preserve">Based on our analysis of length frequency distributions, </w:t>
      </w:r>
      <w:r w:rsidR="00245833" w:rsidRPr="00081B54">
        <w:rPr>
          <w:rFonts w:ascii="Times New Roman" w:hAnsi="Times New Roman" w:cs="Times New Roman"/>
          <w:sz w:val="24"/>
          <w:szCs w:val="24"/>
        </w:rPr>
        <w:t xml:space="preserve">all </w:t>
      </w:r>
      <w:r w:rsidR="00773B0D" w:rsidRPr="00081B54">
        <w:rPr>
          <w:rFonts w:ascii="Times New Roman" w:hAnsi="Times New Roman" w:cs="Times New Roman"/>
          <w:sz w:val="24"/>
          <w:szCs w:val="24"/>
        </w:rPr>
        <w:t xml:space="preserve">fish of </w:t>
      </w:r>
      <w:r w:rsidR="00245833" w:rsidRPr="00081B54">
        <w:rPr>
          <w:rFonts w:ascii="Times New Roman" w:hAnsi="Times New Roman" w:cs="Times New Roman"/>
          <w:sz w:val="24"/>
          <w:szCs w:val="24"/>
        </w:rPr>
        <w:t>unknown sex less than 75 mm</w:t>
      </w:r>
      <w:r w:rsidR="0021554E" w:rsidRPr="00081B54">
        <w:rPr>
          <w:rFonts w:ascii="Times New Roman" w:hAnsi="Times New Roman" w:cs="Times New Roman"/>
          <w:sz w:val="24"/>
          <w:szCs w:val="24"/>
        </w:rPr>
        <w:t xml:space="preserve"> for which an otolith was assessed</w:t>
      </w:r>
      <w:r w:rsidR="00245833" w:rsidRPr="00081B54">
        <w:rPr>
          <w:rFonts w:ascii="Times New Roman" w:hAnsi="Times New Roman" w:cs="Times New Roman"/>
          <w:sz w:val="24"/>
          <w:szCs w:val="24"/>
        </w:rPr>
        <w:t xml:space="preserve"> </w:t>
      </w:r>
      <w:r w:rsidR="0021554E" w:rsidRPr="00081B54">
        <w:rPr>
          <w:rFonts w:ascii="Times New Roman" w:hAnsi="Times New Roman" w:cs="Times New Roman"/>
          <w:sz w:val="24"/>
          <w:szCs w:val="24"/>
        </w:rPr>
        <w:t>(n</w:t>
      </w:r>
      <w:ins w:id="439" w:author="Stewart, Taylor Robert" w:date="2015-01-14T12:10:00Z">
        <w:r w:rsidR="00F17FFE" w:rsidRPr="00081B54">
          <w:rPr>
            <w:rFonts w:ascii="Times New Roman" w:hAnsi="Times New Roman" w:cs="Times New Roman"/>
            <w:sz w:val="24"/>
            <w:szCs w:val="24"/>
          </w:rPr>
          <w:t xml:space="preserve"> </w:t>
        </w:r>
      </w:ins>
      <w:r w:rsidR="0021554E" w:rsidRPr="00081B54">
        <w:rPr>
          <w:rFonts w:ascii="Times New Roman" w:hAnsi="Times New Roman" w:cs="Times New Roman"/>
          <w:sz w:val="24"/>
          <w:szCs w:val="24"/>
        </w:rPr>
        <w:t>=</w:t>
      </w:r>
      <w:ins w:id="440" w:author="Stewart, Taylor Robert" w:date="2015-01-14T12:10:00Z">
        <w:r w:rsidR="00F17FFE" w:rsidRPr="00081B54">
          <w:rPr>
            <w:rFonts w:ascii="Times New Roman" w:hAnsi="Times New Roman" w:cs="Times New Roman"/>
            <w:sz w:val="24"/>
            <w:szCs w:val="24"/>
          </w:rPr>
          <w:t xml:space="preserve"> </w:t>
        </w:r>
      </w:ins>
      <w:r w:rsidR="0021554E" w:rsidRPr="00081B54">
        <w:rPr>
          <w:rFonts w:ascii="Times New Roman" w:hAnsi="Times New Roman" w:cs="Times New Roman"/>
          <w:sz w:val="24"/>
          <w:szCs w:val="24"/>
        </w:rPr>
        <w:t xml:space="preserve">11) </w:t>
      </w:r>
      <w:r w:rsidR="00245833" w:rsidRPr="00081B54">
        <w:rPr>
          <w:rFonts w:ascii="Times New Roman" w:hAnsi="Times New Roman" w:cs="Times New Roman"/>
          <w:sz w:val="24"/>
          <w:szCs w:val="24"/>
        </w:rPr>
        <w:t xml:space="preserve">were assigned an age of </w:t>
      </w:r>
      <w:r w:rsidR="0021554E" w:rsidRPr="00081B54">
        <w:rPr>
          <w:rFonts w:ascii="Times New Roman" w:hAnsi="Times New Roman" w:cs="Times New Roman"/>
          <w:sz w:val="24"/>
          <w:szCs w:val="24"/>
        </w:rPr>
        <w:t>1</w:t>
      </w:r>
      <w:r w:rsidR="00245833" w:rsidRPr="00081B54">
        <w:rPr>
          <w:rFonts w:ascii="Times New Roman" w:hAnsi="Times New Roman" w:cs="Times New Roman"/>
          <w:sz w:val="24"/>
          <w:szCs w:val="24"/>
        </w:rPr>
        <w:t xml:space="preserve"> and randomly allocated to the male or female group</w:t>
      </w:r>
      <w:r w:rsidR="00FA26CB" w:rsidRPr="00081B54">
        <w:rPr>
          <w:rFonts w:ascii="Times New Roman" w:hAnsi="Times New Roman" w:cs="Times New Roman"/>
          <w:sz w:val="24"/>
          <w:szCs w:val="24"/>
        </w:rPr>
        <w:t>s</w:t>
      </w:r>
      <w:r w:rsidR="00226FEA" w:rsidRPr="00081B54">
        <w:rPr>
          <w:rFonts w:ascii="Times New Roman" w:hAnsi="Times New Roman" w:cs="Times New Roman"/>
          <w:sz w:val="24"/>
          <w:szCs w:val="24"/>
        </w:rPr>
        <w:t xml:space="preserve"> to help anchor the left sides of the VBGM for model fitting</w:t>
      </w:r>
      <w:r w:rsidR="00245833" w:rsidRPr="00081B54">
        <w:rPr>
          <w:rFonts w:ascii="Times New Roman" w:hAnsi="Times New Roman" w:cs="Times New Roman"/>
          <w:sz w:val="24"/>
          <w:szCs w:val="24"/>
        </w:rPr>
        <w:t>.</w:t>
      </w:r>
    </w:p>
    <w:p w14:paraId="59C1ED7B" w14:textId="542CAF4B" w:rsidR="00245833" w:rsidRPr="00F4049B" w:rsidRDefault="00245833"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All statistical tests used </w:t>
      </w:r>
      <w:r w:rsidRPr="00081B54">
        <w:rPr>
          <w:rFonts w:ascii="Times New Roman" w:hAnsi="Times New Roman" w:cs="Times New Roman"/>
          <w:sz w:val="24"/>
          <w:szCs w:val="24"/>
        </w:rPr>
        <w:t>=0.05 to determine significance.</w:t>
      </w:r>
    </w:p>
    <w:p w14:paraId="7FC05D53" w14:textId="4A0DEF0D" w:rsidR="00517D0B" w:rsidRPr="00081B54" w:rsidRDefault="00404FC5">
      <w:pPr>
        <w:spacing w:after="0" w:line="480" w:lineRule="auto"/>
        <w:jc w:val="center"/>
        <w:rPr>
          <w:rFonts w:ascii="Times New Roman" w:hAnsi="Times New Roman" w:cs="Times New Roman"/>
          <w:smallCaps/>
          <w:sz w:val="24"/>
          <w:szCs w:val="24"/>
          <w:rPrChange w:id="441" w:author="Stewart, Taylor Robert" w:date="2015-01-14T14:00:00Z">
            <w:rPr>
              <w:rFonts w:ascii="Times New Roman" w:hAnsi="Times New Roman" w:cs="Times New Roman"/>
              <w:b/>
              <w:sz w:val="24"/>
              <w:szCs w:val="24"/>
            </w:rPr>
          </w:rPrChange>
        </w:rPr>
        <w:pPrChange w:id="442" w:author="Stewart, Taylor Robert" w:date="2015-01-14T11:30:00Z">
          <w:pPr>
            <w:spacing w:after="0" w:line="480" w:lineRule="auto"/>
          </w:pPr>
        </w:pPrChange>
      </w:pPr>
      <w:ins w:id="443" w:author="Stewart, Taylor Robert" w:date="2015-01-14T14:00:00Z">
        <w:r w:rsidRPr="00081B54">
          <w:rPr>
            <w:rFonts w:ascii="Times New Roman" w:hAnsi="Times New Roman" w:cs="Times New Roman"/>
            <w:smallCaps/>
            <w:sz w:val="24"/>
            <w:szCs w:val="24"/>
            <w:rPrChange w:id="444" w:author="Stewart, Taylor Robert" w:date="2015-01-14T14:00:00Z">
              <w:rPr>
                <w:rFonts w:ascii="Times New Roman" w:hAnsi="Times New Roman" w:cs="Times New Roman"/>
                <w:sz w:val="24"/>
                <w:szCs w:val="24"/>
              </w:rPr>
            </w:rPrChange>
          </w:rPr>
          <w:t>Results</w:t>
        </w:r>
      </w:ins>
      <w:del w:id="445" w:author="Stewart, Taylor Robert" w:date="2015-01-14T14:00:00Z">
        <w:r w:rsidR="00517D0B" w:rsidRPr="00081B54" w:rsidDel="00404FC5">
          <w:rPr>
            <w:rFonts w:ascii="Times New Roman" w:hAnsi="Times New Roman" w:cs="Times New Roman"/>
            <w:smallCaps/>
            <w:sz w:val="24"/>
            <w:szCs w:val="24"/>
            <w:rPrChange w:id="446" w:author="Stewart, Taylor Robert" w:date="2015-01-14T14:00:00Z">
              <w:rPr>
                <w:rFonts w:ascii="Times New Roman" w:hAnsi="Times New Roman" w:cs="Times New Roman"/>
                <w:b/>
                <w:sz w:val="24"/>
                <w:szCs w:val="24"/>
              </w:rPr>
            </w:rPrChange>
          </w:rPr>
          <w:delText>R</w:delText>
        </w:r>
      </w:del>
      <w:del w:id="447" w:author="Stewart, Taylor Robert" w:date="2015-01-14T11:30:00Z">
        <w:r w:rsidR="00517D0B" w:rsidRPr="00081B54" w:rsidDel="00051B37">
          <w:rPr>
            <w:rFonts w:ascii="Times New Roman" w:hAnsi="Times New Roman" w:cs="Times New Roman"/>
            <w:smallCaps/>
            <w:sz w:val="24"/>
            <w:szCs w:val="24"/>
            <w:rPrChange w:id="448" w:author="Stewart, Taylor Robert" w:date="2015-01-14T14:00:00Z">
              <w:rPr>
                <w:rFonts w:ascii="Times New Roman" w:hAnsi="Times New Roman" w:cs="Times New Roman"/>
                <w:b/>
                <w:sz w:val="24"/>
                <w:szCs w:val="24"/>
              </w:rPr>
            </w:rPrChange>
          </w:rPr>
          <w:delText>esults</w:delText>
        </w:r>
      </w:del>
    </w:p>
    <w:p w14:paraId="3B56073E" w14:textId="7C65E138" w:rsidR="00CE28CA" w:rsidRPr="00081B54" w:rsidRDefault="00210B9D">
      <w:pPr>
        <w:spacing w:after="0" w:line="480" w:lineRule="auto"/>
        <w:jc w:val="center"/>
        <w:rPr>
          <w:rFonts w:ascii="Times New Roman" w:hAnsi="Times New Roman" w:cs="Times New Roman"/>
          <w:smallCaps/>
          <w:sz w:val="24"/>
          <w:szCs w:val="24"/>
          <w:rPrChange w:id="449" w:author="Stewart, Taylor Robert" w:date="2015-01-14T14:00:00Z">
            <w:rPr>
              <w:rFonts w:ascii="Times New Roman" w:hAnsi="Times New Roman" w:cs="Times New Roman"/>
              <w:b/>
              <w:i/>
              <w:sz w:val="24"/>
              <w:szCs w:val="24"/>
            </w:rPr>
          </w:rPrChange>
        </w:rPr>
        <w:pPrChange w:id="450" w:author="Stewart, Taylor Robert" w:date="2015-01-14T11:30:00Z">
          <w:pPr>
            <w:spacing w:after="0" w:line="480" w:lineRule="auto"/>
          </w:pPr>
        </w:pPrChange>
      </w:pPr>
      <w:del w:id="451" w:author="Stewart, Taylor Robert" w:date="2015-01-14T11:30:00Z">
        <w:r w:rsidRPr="00081B54" w:rsidDel="00051B37">
          <w:rPr>
            <w:rFonts w:ascii="Times New Roman" w:hAnsi="Times New Roman" w:cs="Times New Roman"/>
            <w:smallCaps/>
            <w:sz w:val="24"/>
            <w:szCs w:val="24"/>
            <w:rPrChange w:id="452" w:author="Stewart, Taylor Robert" w:date="2015-01-14T14:00:00Z">
              <w:rPr>
                <w:rFonts w:ascii="Times New Roman" w:hAnsi="Times New Roman" w:cs="Times New Roman"/>
                <w:b/>
                <w:i/>
                <w:sz w:val="24"/>
                <w:szCs w:val="24"/>
              </w:rPr>
            </w:rPrChange>
          </w:rPr>
          <w:delText>Age</w:delText>
        </w:r>
      </w:del>
      <w:ins w:id="453" w:author="Stewart, Taylor Robert" w:date="2015-01-14T14:00:00Z">
        <w:r w:rsidR="00404FC5" w:rsidRPr="00081B54">
          <w:rPr>
            <w:rFonts w:ascii="Times New Roman" w:hAnsi="Times New Roman" w:cs="Times New Roman"/>
            <w:smallCaps/>
            <w:sz w:val="24"/>
            <w:szCs w:val="24"/>
            <w:rPrChange w:id="454" w:author="Stewart, Taylor Robert" w:date="2015-01-14T14:00:00Z">
              <w:rPr>
                <w:rFonts w:ascii="Times New Roman" w:hAnsi="Times New Roman" w:cs="Times New Roman"/>
                <w:sz w:val="24"/>
                <w:szCs w:val="24"/>
              </w:rPr>
            </w:rPrChange>
          </w:rPr>
          <w:t>age</w:t>
        </w:r>
      </w:ins>
    </w:p>
    <w:p w14:paraId="1035770C" w14:textId="0A136170" w:rsidR="00CE28CA" w:rsidRPr="00081B54" w:rsidRDefault="00CE28CA">
      <w:pPr>
        <w:spacing w:after="0" w:line="480" w:lineRule="auto"/>
        <w:ind w:firstLine="720"/>
        <w:rPr>
          <w:rFonts w:ascii="Times New Roman" w:hAnsi="Times New Roman" w:cs="Times New Roman"/>
          <w:sz w:val="24"/>
          <w:szCs w:val="24"/>
        </w:rPr>
        <w:pPrChange w:id="455" w:author="Stewart, Taylor Robert" w:date="2015-01-14T14:07:00Z">
          <w:pPr>
            <w:spacing w:after="0" w:line="480" w:lineRule="auto"/>
          </w:pPr>
        </w:pPrChange>
      </w:pPr>
      <w:r w:rsidRPr="00081B54">
        <w:rPr>
          <w:rFonts w:ascii="Times New Roman" w:hAnsi="Times New Roman" w:cs="Times New Roman"/>
          <w:sz w:val="24"/>
          <w:szCs w:val="24"/>
        </w:rPr>
        <w:t>No significant bias in assessed ages was detected between readers for scales or otoliths (</w:t>
      </w:r>
      <w:r w:rsidR="008469AB" w:rsidRPr="00081B54">
        <w:rPr>
          <w:rFonts w:ascii="Times New Roman" w:hAnsi="Times New Roman" w:cs="Times New Roman"/>
          <w:sz w:val="24"/>
          <w:szCs w:val="24"/>
        </w:rPr>
        <w:t xml:space="preserve">symmetry tests in </w:t>
      </w:r>
      <w:r w:rsidRPr="00081B54">
        <w:rPr>
          <w:rFonts w:ascii="Times New Roman" w:hAnsi="Times New Roman" w:cs="Times New Roman"/>
          <w:sz w:val="24"/>
          <w:szCs w:val="24"/>
        </w:rPr>
        <w:t>Table 1).  The two readers perfec</w:t>
      </w:r>
      <w:r w:rsidR="008469AB" w:rsidRPr="00081B54">
        <w:rPr>
          <w:rFonts w:ascii="Times New Roman" w:hAnsi="Times New Roman" w:cs="Times New Roman"/>
          <w:sz w:val="24"/>
          <w:szCs w:val="24"/>
        </w:rPr>
        <w:t xml:space="preserve">tly agreed on </w:t>
      </w:r>
      <w:r w:rsidR="00226FEA" w:rsidRPr="00081B54">
        <w:rPr>
          <w:rFonts w:ascii="Times New Roman" w:hAnsi="Times New Roman" w:cs="Times New Roman"/>
          <w:sz w:val="24"/>
          <w:szCs w:val="24"/>
        </w:rPr>
        <w:t>69.7</w:t>
      </w:r>
      <w:r w:rsidR="008469AB" w:rsidRPr="00081B54">
        <w:rPr>
          <w:rFonts w:ascii="Times New Roman" w:hAnsi="Times New Roman" w:cs="Times New Roman"/>
          <w:sz w:val="24"/>
          <w:szCs w:val="24"/>
        </w:rPr>
        <w:t>% of scale</w:t>
      </w:r>
      <w:r w:rsidRPr="00081B54">
        <w:rPr>
          <w:rFonts w:ascii="Times New Roman" w:hAnsi="Times New Roman" w:cs="Times New Roman"/>
          <w:sz w:val="24"/>
          <w:szCs w:val="24"/>
        </w:rPr>
        <w:t xml:space="preserve"> and </w:t>
      </w:r>
      <w:r w:rsidR="00226FEA" w:rsidRPr="00081B54">
        <w:rPr>
          <w:rFonts w:ascii="Times New Roman" w:hAnsi="Times New Roman" w:cs="Times New Roman"/>
          <w:sz w:val="24"/>
          <w:szCs w:val="24"/>
        </w:rPr>
        <w:t>51.6</w:t>
      </w:r>
      <w:r w:rsidRPr="00081B54">
        <w:rPr>
          <w:rFonts w:ascii="Times New Roman" w:hAnsi="Times New Roman" w:cs="Times New Roman"/>
          <w:sz w:val="24"/>
          <w:szCs w:val="24"/>
        </w:rPr>
        <w:t xml:space="preserve">% of otolith assessments and were within one year on </w:t>
      </w:r>
      <w:r w:rsidR="00226FEA" w:rsidRPr="00081B54">
        <w:rPr>
          <w:rFonts w:ascii="Times New Roman" w:hAnsi="Times New Roman" w:cs="Times New Roman"/>
          <w:sz w:val="24"/>
          <w:szCs w:val="24"/>
        </w:rPr>
        <w:t>97.4</w:t>
      </w:r>
      <w:r w:rsidRPr="00081B54">
        <w:rPr>
          <w:rFonts w:ascii="Times New Roman" w:hAnsi="Times New Roman" w:cs="Times New Roman"/>
          <w:sz w:val="24"/>
          <w:szCs w:val="24"/>
        </w:rPr>
        <w:t xml:space="preserve">% of scale and </w:t>
      </w:r>
      <w:r w:rsidR="00226FEA" w:rsidRPr="00081B54">
        <w:rPr>
          <w:rFonts w:ascii="Times New Roman" w:hAnsi="Times New Roman" w:cs="Times New Roman"/>
          <w:sz w:val="24"/>
          <w:szCs w:val="24"/>
        </w:rPr>
        <w:t>96.9</w:t>
      </w:r>
      <w:r w:rsidRPr="00081B54">
        <w:rPr>
          <w:rFonts w:ascii="Times New Roman" w:hAnsi="Times New Roman" w:cs="Times New Roman"/>
          <w:sz w:val="24"/>
          <w:szCs w:val="24"/>
        </w:rPr>
        <w:t xml:space="preserve">% of otolith assessments (Table 1).  Assessed ages differed between the two readers by as much as two years for scales and three years for otoliths (Table 1).  The coefficient of variation between readers was </w:t>
      </w:r>
      <w:r w:rsidR="00856238" w:rsidRPr="00081B54">
        <w:rPr>
          <w:rFonts w:ascii="Times New Roman" w:hAnsi="Times New Roman" w:cs="Times New Roman"/>
          <w:sz w:val="24"/>
          <w:szCs w:val="24"/>
        </w:rPr>
        <w:t>8.4</w:t>
      </w:r>
      <w:r w:rsidRPr="00081B54">
        <w:rPr>
          <w:rFonts w:ascii="Times New Roman" w:hAnsi="Times New Roman" w:cs="Times New Roman"/>
          <w:sz w:val="24"/>
          <w:szCs w:val="24"/>
        </w:rPr>
        <w:t xml:space="preserve"> for scale and </w:t>
      </w:r>
      <w:r w:rsidR="00856238" w:rsidRPr="00081B54">
        <w:rPr>
          <w:rFonts w:ascii="Times New Roman" w:hAnsi="Times New Roman" w:cs="Times New Roman"/>
          <w:sz w:val="24"/>
          <w:szCs w:val="24"/>
        </w:rPr>
        <w:t>10.6</w:t>
      </w:r>
      <w:r w:rsidRPr="00081B54">
        <w:rPr>
          <w:rFonts w:ascii="Times New Roman" w:hAnsi="Times New Roman" w:cs="Times New Roman"/>
          <w:sz w:val="24"/>
          <w:szCs w:val="24"/>
        </w:rPr>
        <w:t xml:space="preserve"> for otolith assessments (Table 1).  The two readers reached a consensus age on all </w:t>
      </w:r>
      <w:r w:rsidR="00856238" w:rsidRPr="00081B54">
        <w:rPr>
          <w:rFonts w:ascii="Times New Roman" w:hAnsi="Times New Roman" w:cs="Times New Roman"/>
          <w:sz w:val="24"/>
          <w:szCs w:val="24"/>
        </w:rPr>
        <w:t xml:space="preserve">76 </w:t>
      </w:r>
      <w:r w:rsidRPr="00081B54">
        <w:rPr>
          <w:rFonts w:ascii="Times New Roman" w:hAnsi="Times New Roman" w:cs="Times New Roman"/>
          <w:sz w:val="24"/>
          <w:szCs w:val="24"/>
        </w:rPr>
        <w:t>assessed scales</w:t>
      </w:r>
      <w:r w:rsidR="00856238" w:rsidRPr="00081B54">
        <w:rPr>
          <w:rFonts w:ascii="Times New Roman" w:hAnsi="Times New Roman" w:cs="Times New Roman"/>
          <w:sz w:val="24"/>
          <w:szCs w:val="24"/>
        </w:rPr>
        <w:t>, but only on 56</w:t>
      </w:r>
      <w:r w:rsidRPr="00081B54">
        <w:rPr>
          <w:rFonts w:ascii="Times New Roman" w:hAnsi="Times New Roman" w:cs="Times New Roman"/>
          <w:sz w:val="24"/>
          <w:szCs w:val="24"/>
        </w:rPr>
        <w:t xml:space="preserve"> of the </w:t>
      </w:r>
      <w:r w:rsidR="00856238" w:rsidRPr="00081B54">
        <w:rPr>
          <w:rFonts w:ascii="Times New Roman" w:hAnsi="Times New Roman" w:cs="Times New Roman"/>
          <w:sz w:val="24"/>
          <w:szCs w:val="24"/>
        </w:rPr>
        <w:t>64 (87.5%)</w:t>
      </w:r>
      <w:r w:rsidRPr="00081B54">
        <w:rPr>
          <w:rFonts w:ascii="Times New Roman" w:hAnsi="Times New Roman" w:cs="Times New Roman"/>
          <w:sz w:val="24"/>
          <w:szCs w:val="24"/>
        </w:rPr>
        <w:t xml:space="preserve"> assessed otoliths.</w:t>
      </w:r>
    </w:p>
    <w:p w14:paraId="6E24B417" w14:textId="3098F40C" w:rsidR="00CE28CA" w:rsidRPr="00081B54" w:rsidRDefault="00CE28CA"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A significant b</w:t>
      </w:r>
      <w:r w:rsidR="00796C76" w:rsidRPr="00081B54">
        <w:rPr>
          <w:rFonts w:ascii="Times New Roman" w:hAnsi="Times New Roman" w:cs="Times New Roman"/>
          <w:sz w:val="24"/>
          <w:szCs w:val="24"/>
        </w:rPr>
        <w:t xml:space="preserve">ias between </w:t>
      </w:r>
      <w:r w:rsidR="008469AB" w:rsidRPr="00081B54">
        <w:rPr>
          <w:rFonts w:ascii="Times New Roman" w:hAnsi="Times New Roman" w:cs="Times New Roman"/>
          <w:sz w:val="24"/>
          <w:szCs w:val="24"/>
        </w:rPr>
        <w:t>ages from</w:t>
      </w:r>
      <w:r w:rsidRPr="00081B54">
        <w:rPr>
          <w:rFonts w:ascii="Times New Roman" w:hAnsi="Times New Roman" w:cs="Times New Roman"/>
          <w:sz w:val="24"/>
          <w:szCs w:val="24"/>
        </w:rPr>
        <w:t xml:space="preserve"> </w:t>
      </w:r>
      <w:r w:rsidR="008469AB" w:rsidRPr="00081B54">
        <w:rPr>
          <w:rFonts w:ascii="Times New Roman" w:hAnsi="Times New Roman" w:cs="Times New Roman"/>
          <w:sz w:val="24"/>
          <w:szCs w:val="24"/>
        </w:rPr>
        <w:t xml:space="preserve">paired </w:t>
      </w:r>
      <w:r w:rsidRPr="00081B54">
        <w:rPr>
          <w:rFonts w:ascii="Times New Roman" w:hAnsi="Times New Roman" w:cs="Times New Roman"/>
          <w:sz w:val="24"/>
          <w:szCs w:val="24"/>
        </w:rPr>
        <w:t>scale and otolith</w:t>
      </w:r>
      <w:r w:rsidR="00856238" w:rsidRPr="00081B54">
        <w:rPr>
          <w:rFonts w:ascii="Times New Roman" w:hAnsi="Times New Roman" w:cs="Times New Roman"/>
          <w:sz w:val="24"/>
          <w:szCs w:val="24"/>
        </w:rPr>
        <w:t xml:space="preserve"> consensus</w:t>
      </w:r>
      <w:r w:rsidR="00FA26CB" w:rsidRPr="00081B54">
        <w:rPr>
          <w:rFonts w:ascii="Times New Roman" w:hAnsi="Times New Roman" w:cs="Times New Roman"/>
          <w:sz w:val="24"/>
          <w:szCs w:val="24"/>
        </w:rPr>
        <w:t xml:space="preserve"> assessments</w:t>
      </w:r>
      <w:r w:rsidRPr="00081B54">
        <w:rPr>
          <w:rFonts w:ascii="Times New Roman" w:hAnsi="Times New Roman" w:cs="Times New Roman"/>
          <w:sz w:val="24"/>
          <w:szCs w:val="24"/>
        </w:rPr>
        <w:t xml:space="preserve"> was detected (symmetry test</w:t>
      </w:r>
      <w:r w:rsidR="008469AB" w:rsidRPr="00081B54">
        <w:rPr>
          <w:rFonts w:ascii="Times New Roman" w:hAnsi="Times New Roman" w:cs="Times New Roman"/>
          <w:sz w:val="24"/>
          <w:szCs w:val="24"/>
        </w:rPr>
        <w:t xml:space="preserve">s in </w:t>
      </w:r>
      <w:r w:rsidRPr="00081B54">
        <w:rPr>
          <w:rFonts w:ascii="Times New Roman" w:hAnsi="Times New Roman" w:cs="Times New Roman"/>
          <w:sz w:val="24"/>
          <w:szCs w:val="24"/>
        </w:rPr>
        <w:t>Table 1; Fig</w:t>
      </w:r>
      <w:ins w:id="456" w:author="Stewart, Taylor Robert" w:date="2015-01-14T12:03:00Z">
        <w:r w:rsidR="00027AB3" w:rsidRPr="00081B54">
          <w:rPr>
            <w:rFonts w:ascii="Times New Roman" w:hAnsi="Times New Roman" w:cs="Times New Roman"/>
            <w:sz w:val="24"/>
            <w:szCs w:val="24"/>
          </w:rPr>
          <w:t>.</w:t>
        </w:r>
      </w:ins>
      <w:del w:id="457" w:author="Stewart, Taylor Robert" w:date="2015-01-14T12:02:00Z">
        <w:r w:rsidRPr="00081B54" w:rsidDel="00027AB3">
          <w:rPr>
            <w:rFonts w:ascii="Times New Roman" w:hAnsi="Times New Roman" w:cs="Times New Roman"/>
            <w:sz w:val="24"/>
            <w:szCs w:val="24"/>
          </w:rPr>
          <w:delText>ure</w:delText>
        </w:r>
      </w:del>
      <w:r w:rsidRPr="00081B54">
        <w:rPr>
          <w:rFonts w:ascii="Times New Roman" w:hAnsi="Times New Roman" w:cs="Times New Roman"/>
          <w:sz w:val="24"/>
          <w:szCs w:val="24"/>
        </w:rPr>
        <w:t xml:space="preserve"> 2).  Mean </w:t>
      </w:r>
      <w:r w:rsidR="008469AB" w:rsidRPr="00081B54">
        <w:rPr>
          <w:rFonts w:ascii="Times New Roman" w:hAnsi="Times New Roman" w:cs="Times New Roman"/>
          <w:sz w:val="24"/>
          <w:szCs w:val="24"/>
        </w:rPr>
        <w:t xml:space="preserve">assessed </w:t>
      </w:r>
      <w:r w:rsidRPr="00081B54">
        <w:rPr>
          <w:rFonts w:ascii="Times New Roman" w:hAnsi="Times New Roman" w:cs="Times New Roman"/>
          <w:sz w:val="24"/>
          <w:szCs w:val="24"/>
        </w:rPr>
        <w:t>age was significantly lower</w:t>
      </w:r>
      <w:r w:rsidR="008469AB" w:rsidRPr="00081B54">
        <w:rPr>
          <w:rFonts w:ascii="Times New Roman" w:hAnsi="Times New Roman" w:cs="Times New Roman"/>
          <w:sz w:val="24"/>
          <w:szCs w:val="24"/>
        </w:rPr>
        <w:t xml:space="preserve"> for scales</w:t>
      </w:r>
      <w:r w:rsidRPr="00081B54">
        <w:rPr>
          <w:rFonts w:ascii="Times New Roman" w:hAnsi="Times New Roman" w:cs="Times New Roman"/>
          <w:sz w:val="24"/>
          <w:szCs w:val="24"/>
        </w:rPr>
        <w:t xml:space="preserve"> than</w:t>
      </w:r>
      <w:r w:rsidR="008469AB" w:rsidRPr="00081B54">
        <w:rPr>
          <w:rFonts w:ascii="Times New Roman" w:hAnsi="Times New Roman" w:cs="Times New Roman"/>
          <w:sz w:val="24"/>
          <w:szCs w:val="24"/>
        </w:rPr>
        <w:t xml:space="preserve"> </w:t>
      </w:r>
      <w:r w:rsidR="00E951CC" w:rsidRPr="00081B54">
        <w:rPr>
          <w:rFonts w:ascii="Times New Roman" w:hAnsi="Times New Roman" w:cs="Times New Roman"/>
          <w:sz w:val="24"/>
          <w:szCs w:val="24"/>
        </w:rPr>
        <w:t xml:space="preserve">for otolith ages </w:t>
      </w:r>
      <w:r w:rsidR="00856238" w:rsidRPr="00081B54">
        <w:rPr>
          <w:rFonts w:ascii="Times New Roman" w:hAnsi="Times New Roman" w:cs="Times New Roman"/>
          <w:sz w:val="24"/>
          <w:szCs w:val="24"/>
        </w:rPr>
        <w:t>3, 4, 5, and 8</w:t>
      </w:r>
      <w:r w:rsidRPr="00081B54">
        <w:rPr>
          <w:rFonts w:ascii="Times New Roman" w:hAnsi="Times New Roman" w:cs="Times New Roman"/>
          <w:sz w:val="24"/>
          <w:szCs w:val="24"/>
        </w:rPr>
        <w:t xml:space="preserve"> (Fig</w:t>
      </w:r>
      <w:ins w:id="458" w:author="Stewart, Taylor Robert" w:date="2015-01-14T12:03:00Z">
        <w:r w:rsidR="00027AB3" w:rsidRPr="00081B54">
          <w:rPr>
            <w:rFonts w:ascii="Times New Roman" w:hAnsi="Times New Roman" w:cs="Times New Roman"/>
            <w:sz w:val="24"/>
            <w:szCs w:val="24"/>
          </w:rPr>
          <w:t>.</w:t>
        </w:r>
      </w:ins>
      <w:del w:id="459" w:author="Stewart, Taylor Robert" w:date="2015-01-14T12:03:00Z">
        <w:r w:rsidRPr="00081B54" w:rsidDel="00027AB3">
          <w:rPr>
            <w:rFonts w:ascii="Times New Roman" w:hAnsi="Times New Roman" w:cs="Times New Roman"/>
            <w:sz w:val="24"/>
            <w:szCs w:val="24"/>
          </w:rPr>
          <w:delText>ure</w:delText>
        </w:r>
      </w:del>
      <w:r w:rsidRPr="00081B54">
        <w:rPr>
          <w:rFonts w:ascii="Times New Roman" w:hAnsi="Times New Roman" w:cs="Times New Roman"/>
          <w:sz w:val="24"/>
          <w:szCs w:val="24"/>
        </w:rPr>
        <w:t xml:space="preserve"> 2).</w:t>
      </w:r>
      <w:r w:rsidR="00AC0CB4" w:rsidRPr="00081B54">
        <w:rPr>
          <w:rFonts w:ascii="Times New Roman" w:hAnsi="Times New Roman" w:cs="Times New Roman"/>
          <w:sz w:val="24"/>
          <w:szCs w:val="24"/>
        </w:rPr>
        <w:t xml:space="preserve">  The maximum consensus assessed age from otoliths was nine for females and seven for males.</w:t>
      </w:r>
    </w:p>
    <w:p w14:paraId="6865DC02" w14:textId="31F02D2A" w:rsidR="00CE28CA" w:rsidRPr="00F4049B" w:rsidRDefault="00CE28CA"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The distribution of TL for Pygmy Whitefish captured in 2013 indicated a distinct break </w:t>
      </w:r>
      <w:r w:rsidR="004D0C42" w:rsidRPr="00081B54">
        <w:rPr>
          <w:rFonts w:ascii="Times New Roman" w:hAnsi="Times New Roman" w:cs="Times New Roman"/>
          <w:sz w:val="24"/>
          <w:szCs w:val="24"/>
        </w:rPr>
        <w:t>at approximately</w:t>
      </w:r>
      <w:r w:rsidRPr="00081B54">
        <w:rPr>
          <w:rFonts w:ascii="Times New Roman" w:hAnsi="Times New Roman" w:cs="Times New Roman"/>
          <w:sz w:val="24"/>
          <w:szCs w:val="24"/>
        </w:rPr>
        <w:t xml:space="preserve"> 75 mm (Fig</w:t>
      </w:r>
      <w:ins w:id="460" w:author="Stewart, Taylor Robert" w:date="2015-01-14T12:03:00Z">
        <w:r w:rsidR="00027AB3" w:rsidRPr="00081B54">
          <w:rPr>
            <w:rFonts w:ascii="Times New Roman" w:hAnsi="Times New Roman" w:cs="Times New Roman"/>
            <w:sz w:val="24"/>
            <w:szCs w:val="24"/>
          </w:rPr>
          <w:t>.</w:t>
        </w:r>
      </w:ins>
      <w:del w:id="461" w:author="Stewart, Taylor Robert" w:date="2015-01-14T12:03:00Z">
        <w:r w:rsidRPr="00081B54" w:rsidDel="00027AB3">
          <w:rPr>
            <w:rFonts w:ascii="Times New Roman" w:hAnsi="Times New Roman" w:cs="Times New Roman"/>
            <w:sz w:val="24"/>
            <w:szCs w:val="24"/>
          </w:rPr>
          <w:delText>ure</w:delText>
        </w:r>
      </w:del>
      <w:r w:rsidRPr="00081B54">
        <w:rPr>
          <w:rFonts w:ascii="Times New Roman" w:hAnsi="Times New Roman" w:cs="Times New Roman"/>
          <w:sz w:val="24"/>
          <w:szCs w:val="24"/>
        </w:rPr>
        <w:t xml:space="preserve"> 3).  </w:t>
      </w:r>
      <w:r w:rsidR="00E951CC" w:rsidRPr="00081B54">
        <w:rPr>
          <w:rFonts w:ascii="Times New Roman" w:hAnsi="Times New Roman" w:cs="Times New Roman"/>
          <w:sz w:val="24"/>
          <w:szCs w:val="24"/>
        </w:rPr>
        <w:t xml:space="preserve">A break at approximately the same length </w:t>
      </w:r>
      <w:r w:rsidRPr="00081B54">
        <w:rPr>
          <w:rFonts w:ascii="Times New Roman" w:hAnsi="Times New Roman" w:cs="Times New Roman"/>
          <w:sz w:val="24"/>
          <w:szCs w:val="24"/>
        </w:rPr>
        <w:t>was</w:t>
      </w:r>
      <w:r w:rsidR="008469AB" w:rsidRPr="00081B54">
        <w:rPr>
          <w:rFonts w:ascii="Times New Roman" w:hAnsi="Times New Roman" w:cs="Times New Roman"/>
          <w:sz w:val="24"/>
          <w:szCs w:val="24"/>
        </w:rPr>
        <w:t xml:space="preserve"> also</w:t>
      </w:r>
      <w:r w:rsidRPr="00081B54">
        <w:rPr>
          <w:rFonts w:ascii="Times New Roman" w:hAnsi="Times New Roman" w:cs="Times New Roman"/>
          <w:sz w:val="24"/>
          <w:szCs w:val="24"/>
        </w:rPr>
        <w:t xml:space="preserve"> evident in samples from the previous seven years.  However, the </w:t>
      </w:r>
      <w:r w:rsidR="008469AB" w:rsidRPr="00081B54">
        <w:rPr>
          <w:rFonts w:ascii="Times New Roman" w:hAnsi="Times New Roman" w:cs="Times New Roman"/>
          <w:sz w:val="24"/>
          <w:szCs w:val="24"/>
        </w:rPr>
        <w:t xml:space="preserve">sample from </w:t>
      </w:r>
      <w:r w:rsidRPr="00081B54">
        <w:rPr>
          <w:rFonts w:ascii="Times New Roman" w:hAnsi="Times New Roman" w:cs="Times New Roman"/>
          <w:sz w:val="24"/>
          <w:szCs w:val="24"/>
        </w:rPr>
        <w:t>200</w:t>
      </w:r>
      <w:r w:rsidR="00E951CC" w:rsidRPr="00081B54">
        <w:rPr>
          <w:rFonts w:ascii="Times New Roman" w:hAnsi="Times New Roman" w:cs="Times New Roman"/>
          <w:sz w:val="24"/>
          <w:szCs w:val="24"/>
        </w:rPr>
        <w:t>8</w:t>
      </w:r>
      <w:r w:rsidRPr="00081B54">
        <w:rPr>
          <w:rFonts w:ascii="Times New Roman" w:hAnsi="Times New Roman" w:cs="Times New Roman"/>
          <w:sz w:val="24"/>
          <w:szCs w:val="24"/>
        </w:rPr>
        <w:t xml:space="preserve"> also exhibited a distinct break at </w:t>
      </w:r>
      <w:r w:rsidR="00602F57" w:rsidRPr="00081B54">
        <w:rPr>
          <w:rFonts w:ascii="Times New Roman" w:hAnsi="Times New Roman" w:cs="Times New Roman"/>
          <w:sz w:val="24"/>
          <w:szCs w:val="24"/>
        </w:rPr>
        <w:t xml:space="preserve">approximately </w:t>
      </w:r>
      <w:r w:rsidR="004D0C42" w:rsidRPr="00081B54">
        <w:rPr>
          <w:rFonts w:ascii="Times New Roman" w:hAnsi="Times New Roman" w:cs="Times New Roman"/>
          <w:sz w:val="24"/>
          <w:szCs w:val="24"/>
        </w:rPr>
        <w:t>5</w:t>
      </w:r>
      <w:r w:rsidR="00602F57" w:rsidRPr="00081B54">
        <w:rPr>
          <w:rFonts w:ascii="Times New Roman" w:hAnsi="Times New Roman" w:cs="Times New Roman"/>
          <w:sz w:val="24"/>
          <w:szCs w:val="24"/>
        </w:rPr>
        <w:t>2</w:t>
      </w:r>
      <w:r w:rsidRPr="00081B54">
        <w:rPr>
          <w:rFonts w:ascii="Times New Roman" w:hAnsi="Times New Roman" w:cs="Times New Roman"/>
          <w:sz w:val="24"/>
          <w:szCs w:val="24"/>
        </w:rPr>
        <w:t xml:space="preserve"> mm</w:t>
      </w:r>
      <w:r w:rsidR="00240916" w:rsidRPr="00081B54">
        <w:rPr>
          <w:rFonts w:ascii="Times New Roman" w:hAnsi="Times New Roman" w:cs="Times New Roman"/>
          <w:sz w:val="24"/>
          <w:szCs w:val="24"/>
        </w:rPr>
        <w:t xml:space="preserve"> and individuals smaller than this represented age-0 fish</w:t>
      </w:r>
      <w:r w:rsidRPr="00081B54">
        <w:rPr>
          <w:rFonts w:ascii="Times New Roman" w:hAnsi="Times New Roman" w:cs="Times New Roman"/>
          <w:sz w:val="24"/>
          <w:szCs w:val="24"/>
        </w:rPr>
        <w:t xml:space="preserve">. </w:t>
      </w:r>
      <w:r w:rsidR="00531065" w:rsidRPr="00081B54">
        <w:rPr>
          <w:rFonts w:ascii="Times New Roman" w:hAnsi="Times New Roman" w:cs="Times New Roman"/>
          <w:sz w:val="24"/>
          <w:szCs w:val="24"/>
        </w:rPr>
        <w:t xml:space="preserve"> </w:t>
      </w:r>
      <w:r w:rsidR="008469AB" w:rsidRPr="00081B54">
        <w:rPr>
          <w:rFonts w:ascii="Times New Roman" w:hAnsi="Times New Roman" w:cs="Times New Roman"/>
          <w:sz w:val="24"/>
          <w:szCs w:val="24"/>
        </w:rPr>
        <w:t>From these observations</w:t>
      </w:r>
      <w:r w:rsidRPr="00081B54">
        <w:rPr>
          <w:rFonts w:ascii="Times New Roman" w:hAnsi="Times New Roman" w:cs="Times New Roman"/>
          <w:sz w:val="24"/>
          <w:szCs w:val="24"/>
        </w:rPr>
        <w:t>, we concluded that fish</w:t>
      </w:r>
      <w:r w:rsidR="004D0C42" w:rsidRPr="00081B54">
        <w:rPr>
          <w:rFonts w:ascii="Times New Roman" w:hAnsi="Times New Roman" w:cs="Times New Roman"/>
          <w:sz w:val="24"/>
          <w:szCs w:val="24"/>
        </w:rPr>
        <w:t xml:space="preserve"> sampled for age</w:t>
      </w:r>
      <w:r w:rsidRPr="00081B54">
        <w:rPr>
          <w:rFonts w:ascii="Times New Roman" w:hAnsi="Times New Roman" w:cs="Times New Roman"/>
          <w:sz w:val="24"/>
          <w:szCs w:val="24"/>
        </w:rPr>
        <w:t xml:space="preserve"> </w:t>
      </w:r>
      <w:r w:rsidR="00240916" w:rsidRPr="00081B54">
        <w:rPr>
          <w:rFonts w:ascii="Times New Roman" w:hAnsi="Times New Roman" w:cs="Times New Roman"/>
          <w:sz w:val="24"/>
          <w:szCs w:val="24"/>
        </w:rPr>
        <w:t xml:space="preserve">in 2013 </w:t>
      </w:r>
      <w:r w:rsidR="00E951CC" w:rsidRPr="00081B54">
        <w:rPr>
          <w:rFonts w:ascii="Times New Roman" w:hAnsi="Times New Roman" w:cs="Times New Roman"/>
          <w:sz w:val="24"/>
          <w:szCs w:val="24"/>
        </w:rPr>
        <w:t xml:space="preserve">that were less than 75 mm (no fish were less than 54 mm) </w:t>
      </w:r>
      <w:r w:rsidR="008469AB" w:rsidRPr="00081B54">
        <w:rPr>
          <w:rFonts w:ascii="Times New Roman" w:hAnsi="Times New Roman" w:cs="Times New Roman"/>
          <w:sz w:val="24"/>
          <w:szCs w:val="24"/>
        </w:rPr>
        <w:t xml:space="preserve">were </w:t>
      </w:r>
      <w:r w:rsidR="00856238" w:rsidRPr="00081B54">
        <w:rPr>
          <w:rFonts w:ascii="Times New Roman" w:hAnsi="Times New Roman" w:cs="Times New Roman"/>
          <w:sz w:val="24"/>
          <w:szCs w:val="24"/>
        </w:rPr>
        <w:t xml:space="preserve">one </w:t>
      </w:r>
      <w:r w:rsidR="008469AB" w:rsidRPr="00081B54">
        <w:rPr>
          <w:rFonts w:ascii="Times New Roman" w:hAnsi="Times New Roman" w:cs="Times New Roman"/>
          <w:sz w:val="24"/>
          <w:szCs w:val="24"/>
        </w:rPr>
        <w:t>year old</w:t>
      </w:r>
      <w:r w:rsidR="00777AAC" w:rsidRPr="00081B54">
        <w:rPr>
          <w:rFonts w:ascii="Times New Roman" w:hAnsi="Times New Roman" w:cs="Times New Roman"/>
          <w:sz w:val="24"/>
          <w:szCs w:val="24"/>
        </w:rPr>
        <w:t xml:space="preserve">.  </w:t>
      </w:r>
      <w:r w:rsidR="002F18CD" w:rsidRPr="00081B54">
        <w:rPr>
          <w:rFonts w:ascii="Times New Roman" w:hAnsi="Times New Roman" w:cs="Times New Roman"/>
          <w:sz w:val="24"/>
          <w:szCs w:val="24"/>
        </w:rPr>
        <w:t>These observed lengths for Pygmy Whitefish in their first (age-0) and second (age-1) summers are consistent</w:t>
      </w:r>
      <w:r w:rsidR="00B255D8" w:rsidRPr="00081B54">
        <w:rPr>
          <w:rFonts w:ascii="Times New Roman" w:hAnsi="Times New Roman" w:cs="Times New Roman"/>
          <w:sz w:val="24"/>
          <w:szCs w:val="24"/>
        </w:rPr>
        <w:t xml:space="preserve"> to that observed by </w:t>
      </w:r>
      <w:proofErr w:type="spellStart"/>
      <w:r w:rsidR="00B255D8" w:rsidRPr="00081B54">
        <w:rPr>
          <w:rFonts w:ascii="Times New Roman" w:hAnsi="Times New Roman" w:cs="Times New Roman"/>
          <w:sz w:val="24"/>
          <w:szCs w:val="24"/>
        </w:rPr>
        <w:t>Eshmeyer</w:t>
      </w:r>
      <w:proofErr w:type="spellEnd"/>
      <w:r w:rsidR="00B255D8" w:rsidRPr="00081B54">
        <w:rPr>
          <w:rFonts w:ascii="Times New Roman" w:hAnsi="Times New Roman" w:cs="Times New Roman"/>
          <w:sz w:val="24"/>
          <w:szCs w:val="24"/>
        </w:rPr>
        <w:t xml:space="preserve"> and Bailey (1955). </w:t>
      </w:r>
      <w:r w:rsidR="00777AAC" w:rsidRPr="00081B54">
        <w:rPr>
          <w:rFonts w:ascii="Times New Roman" w:hAnsi="Times New Roman" w:cs="Times New Roman"/>
          <w:sz w:val="24"/>
          <w:szCs w:val="24"/>
        </w:rPr>
        <w:t>The validity of assessed ages for</w:t>
      </w:r>
      <w:r w:rsidR="008469AB" w:rsidRPr="00081B54">
        <w:rPr>
          <w:rFonts w:ascii="Times New Roman" w:hAnsi="Times New Roman" w:cs="Times New Roman"/>
          <w:sz w:val="24"/>
          <w:szCs w:val="24"/>
        </w:rPr>
        <w:t xml:space="preserve"> fish less than 75 mm</w:t>
      </w:r>
      <w:r w:rsidR="00777AAC" w:rsidRPr="00081B54">
        <w:rPr>
          <w:rFonts w:ascii="Times New Roman" w:hAnsi="Times New Roman" w:cs="Times New Roman"/>
          <w:sz w:val="24"/>
          <w:szCs w:val="24"/>
        </w:rPr>
        <w:t xml:space="preserve"> was </w:t>
      </w:r>
      <w:r w:rsidR="00856238" w:rsidRPr="00081B54">
        <w:rPr>
          <w:rFonts w:ascii="Times New Roman" w:hAnsi="Times New Roman" w:cs="Times New Roman"/>
          <w:sz w:val="24"/>
          <w:szCs w:val="24"/>
        </w:rPr>
        <w:t xml:space="preserve">very good for scales (90.9% were assessed as age-1) but </w:t>
      </w:r>
      <w:r w:rsidR="00777AAC" w:rsidRPr="00081B54">
        <w:rPr>
          <w:rFonts w:ascii="Times New Roman" w:hAnsi="Times New Roman" w:cs="Times New Roman"/>
          <w:sz w:val="24"/>
          <w:szCs w:val="24"/>
        </w:rPr>
        <w:t>poor</w:t>
      </w:r>
      <w:r w:rsidR="00856238" w:rsidRPr="00081B54">
        <w:rPr>
          <w:rFonts w:ascii="Times New Roman" w:hAnsi="Times New Roman" w:cs="Times New Roman"/>
          <w:sz w:val="24"/>
          <w:szCs w:val="24"/>
        </w:rPr>
        <w:t xml:space="preserve"> for </w:t>
      </w:r>
      <w:r w:rsidRPr="00081B54">
        <w:rPr>
          <w:rFonts w:ascii="Times New Roman" w:hAnsi="Times New Roman" w:cs="Times New Roman"/>
          <w:sz w:val="24"/>
          <w:szCs w:val="24"/>
        </w:rPr>
        <w:t xml:space="preserve">otoliths </w:t>
      </w:r>
      <w:r w:rsidR="00856238" w:rsidRPr="00081B54">
        <w:rPr>
          <w:rFonts w:ascii="Times New Roman" w:hAnsi="Times New Roman" w:cs="Times New Roman"/>
          <w:sz w:val="24"/>
          <w:szCs w:val="24"/>
        </w:rPr>
        <w:t>(50%)</w:t>
      </w:r>
      <w:r w:rsidRPr="00081B54">
        <w:rPr>
          <w:rFonts w:ascii="Times New Roman" w:hAnsi="Times New Roman" w:cs="Times New Roman"/>
          <w:sz w:val="24"/>
          <w:szCs w:val="24"/>
        </w:rPr>
        <w:t>.</w:t>
      </w:r>
    </w:p>
    <w:p w14:paraId="6A25AC94" w14:textId="20ABD246" w:rsidR="00CE28CA" w:rsidRPr="00081B54" w:rsidRDefault="00777AAC">
      <w:pPr>
        <w:spacing w:after="0" w:line="480" w:lineRule="auto"/>
        <w:jc w:val="center"/>
        <w:rPr>
          <w:rFonts w:ascii="Times New Roman" w:hAnsi="Times New Roman" w:cs="Times New Roman"/>
          <w:smallCaps/>
          <w:sz w:val="24"/>
          <w:szCs w:val="24"/>
          <w:rPrChange w:id="462" w:author="Stewart, Taylor Robert" w:date="2015-01-14T14:01:00Z">
            <w:rPr>
              <w:rFonts w:ascii="Times New Roman" w:hAnsi="Times New Roman" w:cs="Times New Roman"/>
              <w:b/>
              <w:i/>
              <w:sz w:val="24"/>
              <w:szCs w:val="24"/>
            </w:rPr>
          </w:rPrChange>
        </w:rPr>
        <w:pPrChange w:id="463" w:author="Stewart, Taylor Robert" w:date="2015-01-14T11:31:00Z">
          <w:pPr>
            <w:spacing w:after="0" w:line="480" w:lineRule="auto"/>
          </w:pPr>
        </w:pPrChange>
      </w:pPr>
      <w:del w:id="464" w:author="Stewart, Taylor Robert" w:date="2015-01-14T11:31:00Z">
        <w:r w:rsidRPr="00081B54" w:rsidDel="00051B37">
          <w:rPr>
            <w:rFonts w:ascii="Times New Roman" w:hAnsi="Times New Roman" w:cs="Times New Roman"/>
            <w:smallCaps/>
            <w:sz w:val="24"/>
            <w:szCs w:val="24"/>
            <w:rPrChange w:id="465" w:author="Stewart, Taylor Robert" w:date="2015-01-14T14:01:00Z">
              <w:rPr>
                <w:rFonts w:ascii="Times New Roman" w:hAnsi="Times New Roman" w:cs="Times New Roman"/>
                <w:b/>
                <w:i/>
                <w:sz w:val="24"/>
                <w:szCs w:val="24"/>
              </w:rPr>
            </w:rPrChange>
          </w:rPr>
          <w:delText>Size</w:delText>
        </w:r>
      </w:del>
      <w:ins w:id="466" w:author="Stewart, Taylor Robert" w:date="2015-01-14T14:01:00Z">
        <w:r w:rsidR="00404FC5" w:rsidRPr="00081B54">
          <w:rPr>
            <w:rFonts w:ascii="Times New Roman" w:hAnsi="Times New Roman" w:cs="Times New Roman"/>
            <w:smallCaps/>
            <w:sz w:val="24"/>
            <w:szCs w:val="24"/>
            <w:rPrChange w:id="467" w:author="Stewart, Taylor Robert" w:date="2015-01-14T14:01:00Z">
              <w:rPr>
                <w:rFonts w:ascii="Times New Roman" w:hAnsi="Times New Roman" w:cs="Times New Roman"/>
                <w:sz w:val="24"/>
                <w:szCs w:val="24"/>
              </w:rPr>
            </w:rPrChange>
          </w:rPr>
          <w:t>size</w:t>
        </w:r>
      </w:ins>
    </w:p>
    <w:p w14:paraId="7B1C66A7" w14:textId="1CD168FE" w:rsidR="00851757" w:rsidRPr="00081B54" w:rsidRDefault="0085175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The TL of all </w:t>
      </w:r>
      <w:r w:rsidR="00602F57" w:rsidRPr="00081B54">
        <w:rPr>
          <w:rFonts w:ascii="Times New Roman" w:hAnsi="Times New Roman" w:cs="Times New Roman"/>
          <w:sz w:val="24"/>
          <w:szCs w:val="24"/>
        </w:rPr>
        <w:t>3</w:t>
      </w:r>
      <w:r w:rsidR="002A6989" w:rsidRPr="00081B54">
        <w:rPr>
          <w:rFonts w:ascii="Times New Roman" w:hAnsi="Times New Roman" w:cs="Times New Roman"/>
          <w:sz w:val="24"/>
          <w:szCs w:val="24"/>
        </w:rPr>
        <w:t>,</w:t>
      </w:r>
      <w:r w:rsidR="00602F57" w:rsidRPr="00081B54">
        <w:rPr>
          <w:rFonts w:ascii="Times New Roman" w:hAnsi="Times New Roman" w:cs="Times New Roman"/>
          <w:sz w:val="24"/>
          <w:szCs w:val="24"/>
        </w:rPr>
        <w:t xml:space="preserve">132 </w:t>
      </w:r>
      <w:r w:rsidRPr="00081B54">
        <w:rPr>
          <w:rFonts w:ascii="Times New Roman" w:hAnsi="Times New Roman" w:cs="Times New Roman"/>
          <w:sz w:val="24"/>
          <w:szCs w:val="24"/>
        </w:rPr>
        <w:t>Pygmy Whitefish collected in 2013 ranged from 54 to 151 mm with a mean (</w:t>
      </w:r>
      <w:r w:rsidRPr="00081B54">
        <w:rPr>
          <w:rFonts w:ascii="Times New Roman" w:hAnsi="Times New Roman" w:cs="Times New Roman"/>
          <w:sz w:val="24"/>
          <w:szCs w:val="24"/>
          <w:u w:val="single"/>
        </w:rPr>
        <w:t>+</w:t>
      </w:r>
      <w:r w:rsidRPr="00081B54">
        <w:rPr>
          <w:rFonts w:ascii="Times New Roman" w:hAnsi="Times New Roman" w:cs="Times New Roman"/>
          <w:sz w:val="24"/>
          <w:szCs w:val="24"/>
        </w:rPr>
        <w:t>SD) of 95.</w:t>
      </w:r>
      <w:r w:rsidR="00602F57" w:rsidRPr="00081B54">
        <w:rPr>
          <w:rFonts w:ascii="Times New Roman" w:hAnsi="Times New Roman" w:cs="Times New Roman"/>
          <w:sz w:val="24"/>
          <w:szCs w:val="24"/>
        </w:rPr>
        <w:t>3</w:t>
      </w:r>
      <w:r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 xml:space="preserve">17.7) mm.  </w:t>
      </w:r>
      <w:r w:rsidR="0007471E" w:rsidRPr="00081B54">
        <w:rPr>
          <w:rFonts w:ascii="Times New Roman" w:hAnsi="Times New Roman" w:cs="Times New Roman"/>
          <w:sz w:val="24"/>
          <w:szCs w:val="24"/>
        </w:rPr>
        <w:t>Of the</w:t>
      </w:r>
      <w:r w:rsidRPr="00081B54">
        <w:rPr>
          <w:rFonts w:ascii="Times New Roman" w:hAnsi="Times New Roman" w:cs="Times New Roman"/>
          <w:sz w:val="24"/>
          <w:szCs w:val="24"/>
        </w:rPr>
        <w:t xml:space="preserve"> 269 subsampled Pygmy Whitefish</w:t>
      </w:r>
      <w:r w:rsidR="0007471E" w:rsidRPr="00081B54">
        <w:rPr>
          <w:rFonts w:ascii="Times New Roman" w:hAnsi="Times New Roman" w:cs="Times New Roman"/>
          <w:sz w:val="24"/>
          <w:szCs w:val="24"/>
        </w:rPr>
        <w:t>, TL</w:t>
      </w:r>
      <w:r w:rsidRPr="00081B54">
        <w:rPr>
          <w:rFonts w:ascii="Times New Roman" w:hAnsi="Times New Roman" w:cs="Times New Roman"/>
          <w:sz w:val="24"/>
          <w:szCs w:val="24"/>
        </w:rPr>
        <w:t xml:space="preserve"> ranged from 55 to 15</w:t>
      </w:r>
      <w:r w:rsidR="00837930" w:rsidRPr="00081B54">
        <w:rPr>
          <w:rFonts w:ascii="Times New Roman" w:hAnsi="Times New Roman" w:cs="Times New Roman"/>
          <w:sz w:val="24"/>
          <w:szCs w:val="24"/>
        </w:rPr>
        <w:t>0</w:t>
      </w:r>
      <w:r w:rsidRPr="00081B54">
        <w:rPr>
          <w:rFonts w:ascii="Times New Roman" w:hAnsi="Times New Roman" w:cs="Times New Roman"/>
          <w:sz w:val="24"/>
          <w:szCs w:val="24"/>
        </w:rPr>
        <w:t xml:space="preserve"> mm with a mean of 97.1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22.5) mm</w:t>
      </w:r>
      <w:r w:rsidR="0007471E" w:rsidRPr="00081B54">
        <w:rPr>
          <w:rFonts w:ascii="Times New Roman" w:hAnsi="Times New Roman" w:cs="Times New Roman"/>
          <w:sz w:val="24"/>
          <w:szCs w:val="24"/>
        </w:rPr>
        <w:t xml:space="preserve"> and </w:t>
      </w:r>
      <w:r w:rsidRPr="00081B54">
        <w:rPr>
          <w:rFonts w:ascii="Times New Roman" w:hAnsi="Times New Roman" w:cs="Times New Roman"/>
          <w:sz w:val="24"/>
          <w:szCs w:val="24"/>
        </w:rPr>
        <w:t>W ranged from 0.8 to 32.0 g with a mean of 6.6 (</w:t>
      </w:r>
      <w:r w:rsidR="00BD10C3" w:rsidRPr="00081B54">
        <w:rPr>
          <w:rFonts w:ascii="Times New Roman" w:hAnsi="Times New Roman" w:cs="Times New Roman"/>
          <w:sz w:val="24"/>
          <w:szCs w:val="24"/>
          <w:u w:val="single"/>
        </w:rPr>
        <w:t>+</w:t>
      </w:r>
      <w:r w:rsidRPr="00081B54">
        <w:rPr>
          <w:rFonts w:ascii="Times New Roman" w:hAnsi="Times New Roman" w:cs="Times New Roman"/>
          <w:sz w:val="24"/>
          <w:szCs w:val="24"/>
        </w:rPr>
        <w:t xml:space="preserve">4.5) g.  </w:t>
      </w:r>
      <w:r w:rsidR="00C0297C" w:rsidRPr="00081B54">
        <w:rPr>
          <w:rFonts w:ascii="Times New Roman" w:hAnsi="Times New Roman" w:cs="Times New Roman"/>
          <w:sz w:val="24"/>
          <w:szCs w:val="24"/>
        </w:rPr>
        <w:t xml:space="preserve">Sex </w:t>
      </w:r>
      <w:r w:rsidR="00E951CC" w:rsidRPr="00081B54">
        <w:rPr>
          <w:rFonts w:ascii="Times New Roman" w:hAnsi="Times New Roman" w:cs="Times New Roman"/>
          <w:sz w:val="24"/>
          <w:szCs w:val="24"/>
        </w:rPr>
        <w:t>was</w:t>
      </w:r>
      <w:r w:rsidR="0007471E" w:rsidRPr="00081B54">
        <w:rPr>
          <w:rFonts w:ascii="Times New Roman" w:hAnsi="Times New Roman" w:cs="Times New Roman"/>
          <w:sz w:val="24"/>
          <w:szCs w:val="24"/>
        </w:rPr>
        <w:t xml:space="preserve"> not determined for</w:t>
      </w:r>
      <w:r w:rsidR="00C0297C" w:rsidRPr="00081B54">
        <w:rPr>
          <w:rFonts w:ascii="Times New Roman" w:hAnsi="Times New Roman" w:cs="Times New Roman"/>
          <w:sz w:val="24"/>
          <w:szCs w:val="24"/>
        </w:rPr>
        <w:t xml:space="preserve"> 11 </w:t>
      </w:r>
      <w:r w:rsidR="0007471E" w:rsidRPr="00081B54">
        <w:rPr>
          <w:rFonts w:ascii="Times New Roman" w:hAnsi="Times New Roman" w:cs="Times New Roman"/>
          <w:sz w:val="24"/>
          <w:szCs w:val="24"/>
        </w:rPr>
        <w:t xml:space="preserve">(4.1%) </w:t>
      </w:r>
      <w:r w:rsidR="00C0297C" w:rsidRPr="00081B54">
        <w:rPr>
          <w:rFonts w:ascii="Times New Roman" w:hAnsi="Times New Roman" w:cs="Times New Roman"/>
          <w:sz w:val="24"/>
          <w:szCs w:val="24"/>
        </w:rPr>
        <w:t>of the subsampled f</w:t>
      </w:r>
      <w:r w:rsidR="00E951CC" w:rsidRPr="00081B54">
        <w:rPr>
          <w:rFonts w:ascii="Times New Roman" w:hAnsi="Times New Roman" w:cs="Times New Roman"/>
          <w:sz w:val="24"/>
          <w:szCs w:val="24"/>
        </w:rPr>
        <w:t>ish</w:t>
      </w:r>
      <w:r w:rsidR="00C0297C" w:rsidRPr="00081B54">
        <w:rPr>
          <w:rFonts w:ascii="Times New Roman" w:hAnsi="Times New Roman" w:cs="Times New Roman"/>
          <w:sz w:val="24"/>
          <w:szCs w:val="24"/>
        </w:rPr>
        <w:t xml:space="preserve">.  Of the remaining </w:t>
      </w:r>
      <w:r w:rsidR="0007471E" w:rsidRPr="00081B54">
        <w:rPr>
          <w:rFonts w:ascii="Times New Roman" w:hAnsi="Times New Roman" w:cs="Times New Roman"/>
          <w:sz w:val="24"/>
          <w:szCs w:val="24"/>
        </w:rPr>
        <w:t>258 fish, 48.5% were female, 30.2% were male, and 21.3</w:t>
      </w:r>
      <w:r w:rsidR="00C0297C" w:rsidRPr="00081B54">
        <w:rPr>
          <w:rFonts w:ascii="Times New Roman" w:hAnsi="Times New Roman" w:cs="Times New Roman"/>
          <w:sz w:val="24"/>
          <w:szCs w:val="24"/>
        </w:rPr>
        <w:t>% were immature.</w:t>
      </w:r>
      <w:r w:rsidR="00BD10C3" w:rsidRPr="00081B54">
        <w:rPr>
          <w:rFonts w:ascii="Times New Roman" w:hAnsi="Times New Roman" w:cs="Times New Roman"/>
          <w:sz w:val="24"/>
          <w:szCs w:val="24"/>
        </w:rPr>
        <w:t xml:space="preserve">  The length </w:t>
      </w:r>
      <w:r w:rsidR="00C0297C" w:rsidRPr="00081B54">
        <w:rPr>
          <w:rFonts w:ascii="Times New Roman" w:hAnsi="Times New Roman" w:cs="Times New Roman"/>
          <w:sz w:val="24"/>
          <w:szCs w:val="24"/>
        </w:rPr>
        <w:t xml:space="preserve">distribution of </w:t>
      </w:r>
      <w:r w:rsidR="00BD10C3" w:rsidRPr="00081B54">
        <w:rPr>
          <w:rFonts w:ascii="Times New Roman" w:hAnsi="Times New Roman" w:cs="Times New Roman"/>
          <w:sz w:val="24"/>
          <w:szCs w:val="24"/>
        </w:rPr>
        <w:t>125 subsampled females differed</w:t>
      </w:r>
      <w:r w:rsidR="00C0297C" w:rsidRPr="00081B54">
        <w:rPr>
          <w:rFonts w:ascii="Times New Roman" w:hAnsi="Times New Roman" w:cs="Times New Roman"/>
          <w:sz w:val="24"/>
          <w:szCs w:val="24"/>
        </w:rPr>
        <w:t xml:space="preserve"> from that of </w:t>
      </w:r>
      <w:r w:rsidR="00BD10C3" w:rsidRPr="00081B54">
        <w:rPr>
          <w:rFonts w:ascii="Times New Roman" w:hAnsi="Times New Roman" w:cs="Times New Roman"/>
          <w:sz w:val="24"/>
          <w:szCs w:val="24"/>
        </w:rPr>
        <w:t xml:space="preserve">78 </w:t>
      </w:r>
      <w:r w:rsidR="00C0297C" w:rsidRPr="00081B54">
        <w:rPr>
          <w:rFonts w:ascii="Times New Roman" w:hAnsi="Times New Roman" w:cs="Times New Roman"/>
          <w:sz w:val="24"/>
          <w:szCs w:val="24"/>
        </w:rPr>
        <w:t>male</w:t>
      </w:r>
      <w:r w:rsidR="00BD10C3" w:rsidRPr="00081B54">
        <w:rPr>
          <w:rFonts w:ascii="Times New Roman" w:hAnsi="Times New Roman" w:cs="Times New Roman"/>
          <w:sz w:val="24"/>
          <w:szCs w:val="24"/>
        </w:rPr>
        <w:t xml:space="preserve">s (Kolmogorov-Smirnov test, </w:t>
      </w:r>
      <w:r w:rsidR="00D341BF" w:rsidRPr="00081B54">
        <w:rPr>
          <w:rFonts w:ascii="Times New Roman" w:hAnsi="Times New Roman" w:cs="Times New Roman"/>
          <w:sz w:val="24"/>
          <w:szCs w:val="24"/>
        </w:rPr>
        <w:t>D</w:t>
      </w:r>
      <w:ins w:id="468" w:author="Stewart, Taylor Robert" w:date="2015-01-14T12:10: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w:t>
      </w:r>
      <w:ins w:id="469"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 xml:space="preserve">0.59, </w:t>
      </w:r>
      <w:ins w:id="470" w:author="Stewart, Taylor Robert" w:date="2015-01-14T12:10:00Z">
        <w:r w:rsidR="00027AB3" w:rsidRPr="00081B54">
          <w:rPr>
            <w:rFonts w:ascii="Times New Roman" w:hAnsi="Times New Roman" w:cs="Times New Roman"/>
            <w:sz w:val="24"/>
            <w:szCs w:val="24"/>
          </w:rPr>
          <w:t xml:space="preserve">P </w:t>
        </w:r>
      </w:ins>
      <w:del w:id="471" w:author="Stewart, Taylor Robert" w:date="2015-01-14T12:10:00Z">
        <w:r w:rsidR="00D341BF" w:rsidRPr="00081B54" w:rsidDel="00027AB3">
          <w:rPr>
            <w:rFonts w:ascii="Times New Roman" w:hAnsi="Times New Roman" w:cs="Times New Roman"/>
            <w:sz w:val="24"/>
            <w:szCs w:val="24"/>
          </w:rPr>
          <w:delText>p</w:delText>
        </w:r>
      </w:del>
      <w:r w:rsidR="00D341BF" w:rsidRPr="00081B54">
        <w:rPr>
          <w:rFonts w:ascii="Times New Roman" w:hAnsi="Times New Roman" w:cs="Times New Roman"/>
          <w:sz w:val="24"/>
          <w:szCs w:val="24"/>
        </w:rPr>
        <w:t>&lt;</w:t>
      </w:r>
      <w:ins w:id="472" w:author="Stewart, Taylor Robert" w:date="2015-01-14T12:10: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0.0005</w:t>
      </w:r>
      <w:r w:rsidR="00C0297C" w:rsidRPr="00081B54">
        <w:rPr>
          <w:rFonts w:ascii="Times New Roman" w:hAnsi="Times New Roman" w:cs="Times New Roman"/>
          <w:sz w:val="24"/>
          <w:szCs w:val="24"/>
        </w:rPr>
        <w:t>) with females</w:t>
      </w:r>
      <w:r w:rsidR="00BD10C3" w:rsidRPr="00081B54">
        <w:rPr>
          <w:rFonts w:ascii="Times New Roman" w:hAnsi="Times New Roman" w:cs="Times New Roman"/>
          <w:sz w:val="24"/>
          <w:szCs w:val="24"/>
        </w:rPr>
        <w:t xml:space="preserve"> significantly (Wilcoxon test</w:t>
      </w:r>
      <w:r w:rsidR="00D341BF" w:rsidRPr="00081B54">
        <w:rPr>
          <w:rFonts w:ascii="Times New Roman" w:hAnsi="Times New Roman" w:cs="Times New Roman"/>
          <w:sz w:val="24"/>
          <w:szCs w:val="24"/>
        </w:rPr>
        <w:t>, W</w:t>
      </w:r>
      <w:ins w:id="473"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w:t>
      </w:r>
      <w:ins w:id="474"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 xml:space="preserve">8224, </w:t>
      </w:r>
      <w:ins w:id="475" w:author="Stewart, Taylor Robert" w:date="2015-01-14T12:09:00Z">
        <w:r w:rsidR="00027AB3" w:rsidRPr="00081B54">
          <w:rPr>
            <w:rFonts w:ascii="Times New Roman" w:hAnsi="Times New Roman" w:cs="Times New Roman"/>
            <w:sz w:val="24"/>
            <w:szCs w:val="24"/>
          </w:rPr>
          <w:t xml:space="preserve">P </w:t>
        </w:r>
      </w:ins>
      <w:del w:id="476" w:author="Stewart, Taylor Robert" w:date="2015-01-14T12:09:00Z">
        <w:r w:rsidR="00D341BF" w:rsidRPr="00081B54" w:rsidDel="00027AB3">
          <w:rPr>
            <w:rFonts w:ascii="Times New Roman" w:hAnsi="Times New Roman" w:cs="Times New Roman"/>
            <w:sz w:val="24"/>
            <w:szCs w:val="24"/>
          </w:rPr>
          <w:delText>p</w:delText>
        </w:r>
      </w:del>
      <w:r w:rsidR="00D341BF" w:rsidRPr="00081B54">
        <w:rPr>
          <w:rFonts w:ascii="Times New Roman" w:hAnsi="Times New Roman" w:cs="Times New Roman"/>
          <w:sz w:val="24"/>
          <w:szCs w:val="24"/>
        </w:rPr>
        <w:t>&lt;</w:t>
      </w:r>
      <w:ins w:id="477"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0.0005</w:t>
      </w:r>
      <w:r w:rsidR="00BD10C3" w:rsidRPr="00081B54">
        <w:rPr>
          <w:rFonts w:ascii="Times New Roman" w:hAnsi="Times New Roman" w:cs="Times New Roman"/>
          <w:sz w:val="24"/>
          <w:szCs w:val="24"/>
        </w:rPr>
        <w:t xml:space="preserve">) longer </w:t>
      </w:r>
      <w:r w:rsidR="00E951CC" w:rsidRPr="00081B54">
        <w:rPr>
          <w:rFonts w:ascii="Times New Roman" w:hAnsi="Times New Roman" w:cs="Times New Roman"/>
          <w:sz w:val="24"/>
          <w:szCs w:val="24"/>
        </w:rPr>
        <w:t>(</w:t>
      </w:r>
      <w:r w:rsidR="00BD10C3" w:rsidRPr="00081B54">
        <w:rPr>
          <w:rFonts w:ascii="Times New Roman" w:hAnsi="Times New Roman" w:cs="Times New Roman"/>
          <w:sz w:val="24"/>
          <w:szCs w:val="24"/>
        </w:rPr>
        <w:t>median</w:t>
      </w:r>
      <w:r w:rsidR="00C0297C" w:rsidRPr="00081B54">
        <w:rPr>
          <w:rFonts w:ascii="Times New Roman" w:hAnsi="Times New Roman" w:cs="Times New Roman"/>
          <w:sz w:val="24"/>
          <w:szCs w:val="24"/>
        </w:rPr>
        <w:t xml:space="preserve"> </w:t>
      </w:r>
      <w:r w:rsidR="00E951CC" w:rsidRPr="00081B54">
        <w:rPr>
          <w:rFonts w:ascii="Times New Roman" w:hAnsi="Times New Roman" w:cs="Times New Roman"/>
          <w:sz w:val="24"/>
          <w:szCs w:val="24"/>
        </w:rPr>
        <w:t xml:space="preserve">TL of </w:t>
      </w:r>
      <w:r w:rsidR="00BD10C3" w:rsidRPr="00081B54">
        <w:rPr>
          <w:rFonts w:ascii="Times New Roman" w:hAnsi="Times New Roman" w:cs="Times New Roman"/>
          <w:sz w:val="24"/>
          <w:szCs w:val="24"/>
        </w:rPr>
        <w:t>114.0 mm) than males (94.5 mm).</w:t>
      </w:r>
    </w:p>
    <w:p w14:paraId="2DD4CFA4" w14:textId="308867ED" w:rsidR="00777AAC" w:rsidRPr="00081B54" w:rsidRDefault="00947848"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The </w:t>
      </w:r>
      <w:proofErr w:type="gramStart"/>
      <w:r w:rsidRPr="00081B54">
        <w:rPr>
          <w:rFonts w:ascii="Times New Roman" w:hAnsi="Times New Roman" w:cs="Times New Roman"/>
          <w:sz w:val="24"/>
          <w:szCs w:val="24"/>
        </w:rPr>
        <w:t>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w:t>
      </w:r>
      <w:proofErr w:type="gramEnd"/>
      <w:r w:rsidRPr="00081B54">
        <w:rPr>
          <w:rFonts w:ascii="Times New Roman" w:hAnsi="Times New Roman" w:cs="Times New Roman"/>
          <w:sz w:val="24"/>
          <w:szCs w:val="24"/>
        </w:rPr>
        <w:t>W)-log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(TL) relationship did not differ between female, male, and immature</w:t>
      </w:r>
      <w:r w:rsidR="00D341BF" w:rsidRPr="00081B54">
        <w:rPr>
          <w:rFonts w:ascii="Times New Roman" w:hAnsi="Times New Roman" w:cs="Times New Roman"/>
          <w:sz w:val="24"/>
          <w:szCs w:val="24"/>
        </w:rPr>
        <w:t xml:space="preserve"> Pygmy Whitefish (F</w:t>
      </w:r>
      <w:ins w:id="478"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w:t>
      </w:r>
      <w:ins w:id="479"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 xml:space="preserve">1.60, </w:t>
      </w:r>
      <w:ins w:id="480" w:author="Stewart, Taylor Robert" w:date="2015-01-14T12:09:00Z">
        <w:r w:rsidR="00027AB3" w:rsidRPr="00081B54">
          <w:rPr>
            <w:rFonts w:ascii="Times New Roman" w:hAnsi="Times New Roman" w:cs="Times New Roman"/>
            <w:sz w:val="24"/>
            <w:szCs w:val="24"/>
          </w:rPr>
          <w:t xml:space="preserve">P </w:t>
        </w:r>
      </w:ins>
      <w:del w:id="481" w:author="Stewart, Taylor Robert" w:date="2015-01-14T12:09:00Z">
        <w:r w:rsidR="00D341BF" w:rsidRPr="00081B54" w:rsidDel="00027AB3">
          <w:rPr>
            <w:rFonts w:ascii="Times New Roman" w:hAnsi="Times New Roman" w:cs="Times New Roman"/>
            <w:sz w:val="24"/>
            <w:szCs w:val="24"/>
          </w:rPr>
          <w:delText>p</w:delText>
        </w:r>
      </w:del>
      <w:r w:rsidR="00D341BF" w:rsidRPr="00081B54">
        <w:rPr>
          <w:rFonts w:ascii="Times New Roman" w:hAnsi="Times New Roman" w:cs="Times New Roman"/>
          <w:sz w:val="24"/>
          <w:szCs w:val="24"/>
        </w:rPr>
        <w:t>=</w:t>
      </w:r>
      <w:ins w:id="482"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0.175</w:t>
      </w:r>
      <w:r w:rsidRPr="00081B54">
        <w:rPr>
          <w:rFonts w:ascii="Times New Roman" w:hAnsi="Times New Roman" w:cs="Times New Roman"/>
          <w:sz w:val="24"/>
          <w:szCs w:val="24"/>
        </w:rPr>
        <w:t xml:space="preserve">).  The </w:t>
      </w:r>
      <w:r w:rsidR="0038527B" w:rsidRPr="00081B54">
        <w:rPr>
          <w:rFonts w:ascii="Times New Roman" w:hAnsi="Times New Roman" w:cs="Times New Roman"/>
          <w:sz w:val="24"/>
          <w:szCs w:val="24"/>
        </w:rPr>
        <w:t xml:space="preserve">weight-length </w:t>
      </w:r>
      <w:r w:rsidRPr="00081B54">
        <w:rPr>
          <w:rFonts w:ascii="Times New Roman" w:hAnsi="Times New Roman" w:cs="Times New Roman"/>
          <w:sz w:val="24"/>
          <w:szCs w:val="24"/>
        </w:rPr>
        <w:t xml:space="preserve">relationship fit to all sampled fish </w:t>
      </w:r>
      <w:r w:rsidR="00974F80" w:rsidRPr="00081B54">
        <w:rPr>
          <w:rFonts w:ascii="Times New Roman" w:hAnsi="Times New Roman" w:cs="Times New Roman"/>
          <w:sz w:val="24"/>
          <w:szCs w:val="24"/>
        </w:rPr>
        <w:t xml:space="preserve">was </w:t>
      </w:r>
      <w:proofErr w:type="gramStart"/>
      <w:r w:rsidRPr="00081B54">
        <w:rPr>
          <w:rFonts w:ascii="Times New Roman" w:hAnsi="Times New Roman" w:cs="Times New Roman"/>
          <w:sz w:val="24"/>
          <w:szCs w:val="24"/>
        </w:rPr>
        <w:t>log</w:t>
      </w:r>
      <w:r w:rsidR="007504F1" w:rsidRPr="00081B54">
        <w:rPr>
          <w:rFonts w:ascii="Times New Roman" w:hAnsi="Times New Roman" w:cs="Times New Roman"/>
          <w:sz w:val="24"/>
          <w:szCs w:val="24"/>
          <w:vertAlign w:val="subscript"/>
        </w:rPr>
        <w:t>10</w:t>
      </w:r>
      <w:r w:rsidR="007504F1" w:rsidRPr="00081B54">
        <w:rPr>
          <w:rFonts w:ascii="Times New Roman" w:hAnsi="Times New Roman" w:cs="Times New Roman"/>
          <w:sz w:val="24"/>
          <w:szCs w:val="24"/>
        </w:rPr>
        <w:t>(</w:t>
      </w:r>
      <w:proofErr w:type="gramEnd"/>
      <w:r w:rsidR="007504F1" w:rsidRPr="00081B54">
        <w:rPr>
          <w:rFonts w:ascii="Times New Roman" w:hAnsi="Times New Roman" w:cs="Times New Roman"/>
          <w:sz w:val="24"/>
          <w:szCs w:val="24"/>
        </w:rPr>
        <w:t>W) = -5.626</w:t>
      </w:r>
      <w:r w:rsidR="0038527B" w:rsidRPr="00081B54">
        <w:rPr>
          <w:rFonts w:ascii="Times New Roman" w:hAnsi="Times New Roman" w:cs="Times New Roman"/>
          <w:sz w:val="24"/>
          <w:szCs w:val="24"/>
        </w:rPr>
        <w:t xml:space="preserve"> </w:t>
      </w:r>
      <w:r w:rsidRPr="00081B54">
        <w:rPr>
          <w:rFonts w:ascii="Times New Roman" w:hAnsi="Times New Roman" w:cs="Times New Roman"/>
          <w:sz w:val="24"/>
          <w:szCs w:val="24"/>
        </w:rPr>
        <w:t>+</w:t>
      </w:r>
      <w:r w:rsidR="0038527B" w:rsidRPr="00081B54">
        <w:rPr>
          <w:rFonts w:ascii="Times New Roman" w:hAnsi="Times New Roman" w:cs="Times New Roman"/>
          <w:sz w:val="24"/>
          <w:szCs w:val="24"/>
        </w:rPr>
        <w:t xml:space="preserve"> </w:t>
      </w:r>
      <w:r w:rsidRPr="00081B54">
        <w:rPr>
          <w:rFonts w:ascii="Times New Roman" w:hAnsi="Times New Roman" w:cs="Times New Roman"/>
          <w:sz w:val="24"/>
          <w:szCs w:val="24"/>
        </w:rPr>
        <w:t>3.204log</w:t>
      </w:r>
      <w:r w:rsidR="007504F1" w:rsidRPr="00081B54">
        <w:rPr>
          <w:rFonts w:ascii="Times New Roman" w:hAnsi="Times New Roman" w:cs="Times New Roman"/>
          <w:sz w:val="24"/>
          <w:szCs w:val="24"/>
          <w:vertAlign w:val="subscript"/>
        </w:rPr>
        <w:t>10</w:t>
      </w:r>
      <w:r w:rsidRPr="00081B54">
        <w:rPr>
          <w:rFonts w:ascii="Times New Roman" w:hAnsi="Times New Roman" w:cs="Times New Roman"/>
          <w:sz w:val="24"/>
          <w:szCs w:val="24"/>
        </w:rPr>
        <w:t>(TL) (r</w:t>
      </w:r>
      <w:r w:rsidRPr="00081B54">
        <w:rPr>
          <w:rFonts w:ascii="Times New Roman" w:hAnsi="Times New Roman" w:cs="Times New Roman"/>
          <w:sz w:val="24"/>
          <w:szCs w:val="24"/>
          <w:vertAlign w:val="superscript"/>
        </w:rPr>
        <w:t>2</w:t>
      </w:r>
      <w:ins w:id="483" w:author="Stewart, Taylor Robert" w:date="2015-01-14T12:09:00Z">
        <w:r w:rsidR="00027AB3"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w:t>
      </w:r>
      <w:ins w:id="484" w:author="Stewart, Taylor Robert" w:date="2015-01-14T12:09:00Z">
        <w:r w:rsidR="00027AB3"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0.983).</w:t>
      </w:r>
      <w:r w:rsidR="007504F1" w:rsidRPr="00081B54">
        <w:rPr>
          <w:rFonts w:ascii="Times New Roman" w:hAnsi="Times New Roman" w:cs="Times New Roman"/>
          <w:sz w:val="24"/>
          <w:szCs w:val="24"/>
        </w:rPr>
        <w:t xml:space="preserve">  The slope and back-transformed intercept from this model are both within the confidence intervals reported for those coefficients on </w:t>
      </w:r>
      <w:proofErr w:type="spellStart"/>
      <w:r w:rsidR="007504F1" w:rsidRPr="00081B54">
        <w:rPr>
          <w:rFonts w:ascii="Times New Roman" w:hAnsi="Times New Roman" w:cs="Times New Roman"/>
          <w:sz w:val="24"/>
          <w:szCs w:val="24"/>
        </w:rPr>
        <w:t>FishBase</w:t>
      </w:r>
      <w:proofErr w:type="spellEnd"/>
      <w:r w:rsidR="007504F1" w:rsidRPr="00081B54">
        <w:rPr>
          <w:rFonts w:ascii="Times New Roman" w:hAnsi="Times New Roman" w:cs="Times New Roman"/>
          <w:sz w:val="24"/>
          <w:szCs w:val="24"/>
        </w:rPr>
        <w:t xml:space="preserve"> (</w:t>
      </w:r>
      <w:proofErr w:type="spellStart"/>
      <w:r w:rsidR="007504F1" w:rsidRPr="00081B54">
        <w:rPr>
          <w:rFonts w:ascii="Times New Roman" w:hAnsi="Times New Roman" w:cs="Times New Roman"/>
          <w:sz w:val="24"/>
          <w:szCs w:val="24"/>
        </w:rPr>
        <w:t>Froese</w:t>
      </w:r>
      <w:proofErr w:type="spellEnd"/>
      <w:r w:rsidR="007504F1" w:rsidRPr="00081B54">
        <w:rPr>
          <w:rFonts w:ascii="Times New Roman" w:hAnsi="Times New Roman" w:cs="Times New Roman"/>
          <w:sz w:val="24"/>
          <w:szCs w:val="24"/>
        </w:rPr>
        <w:t xml:space="preserve"> </w:t>
      </w:r>
      <w:ins w:id="485" w:author="Taylor Stewart" w:date="2015-01-13T21:15:00Z">
        <w:r w:rsidR="008150CA" w:rsidRPr="00081B54">
          <w:rPr>
            <w:rFonts w:ascii="Times New Roman" w:hAnsi="Times New Roman" w:cs="Times New Roman"/>
            <w:sz w:val="24"/>
            <w:szCs w:val="24"/>
          </w:rPr>
          <w:t>and</w:t>
        </w:r>
      </w:ins>
      <w:del w:id="486" w:author="Taylor Stewart" w:date="2015-01-13T21:15:00Z">
        <w:r w:rsidR="00F832A8" w:rsidRPr="00081B54" w:rsidDel="008150CA">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proofErr w:type="spellStart"/>
      <w:r w:rsidR="007504F1" w:rsidRPr="00081B54">
        <w:rPr>
          <w:rFonts w:ascii="Times New Roman" w:hAnsi="Times New Roman" w:cs="Times New Roman"/>
          <w:sz w:val="24"/>
          <w:szCs w:val="24"/>
        </w:rPr>
        <w:t>Pauly</w:t>
      </w:r>
      <w:proofErr w:type="spellEnd"/>
      <w:ins w:id="487" w:author="Taylor Stewart" w:date="2015-01-13T21:15:00Z">
        <w:r w:rsidR="008150CA" w:rsidRPr="00081B54">
          <w:rPr>
            <w:rFonts w:ascii="Times New Roman" w:hAnsi="Times New Roman" w:cs="Times New Roman"/>
            <w:sz w:val="24"/>
            <w:szCs w:val="24"/>
          </w:rPr>
          <w:t>,</w:t>
        </w:r>
      </w:ins>
      <w:del w:id="488" w:author="Taylor Stewart" w:date="2015-01-13T21:15:00Z">
        <w:r w:rsidR="007504F1" w:rsidRPr="00081B54" w:rsidDel="008150CA">
          <w:rPr>
            <w:rFonts w:ascii="Times New Roman" w:hAnsi="Times New Roman" w:cs="Times New Roman"/>
            <w:sz w:val="24"/>
            <w:szCs w:val="24"/>
          </w:rPr>
          <w:delText>,</w:delText>
        </w:r>
      </w:del>
      <w:r w:rsidR="007504F1" w:rsidRPr="00081B54">
        <w:rPr>
          <w:rFonts w:ascii="Times New Roman" w:hAnsi="Times New Roman" w:cs="Times New Roman"/>
          <w:sz w:val="24"/>
          <w:szCs w:val="24"/>
        </w:rPr>
        <w:t xml:space="preserve"> 2014).</w:t>
      </w:r>
    </w:p>
    <w:p w14:paraId="582E9ED8" w14:textId="0F1AF64C" w:rsidR="00777AAC" w:rsidRPr="00081B54" w:rsidRDefault="00777AAC">
      <w:pPr>
        <w:spacing w:after="0" w:line="480" w:lineRule="auto"/>
        <w:jc w:val="center"/>
        <w:rPr>
          <w:rFonts w:ascii="Times New Roman" w:hAnsi="Times New Roman" w:cs="Times New Roman"/>
          <w:smallCaps/>
          <w:sz w:val="24"/>
          <w:szCs w:val="24"/>
          <w:rPrChange w:id="489" w:author="Stewart, Taylor Robert" w:date="2015-01-14T14:01:00Z">
            <w:rPr>
              <w:rFonts w:ascii="Times New Roman" w:hAnsi="Times New Roman" w:cs="Times New Roman"/>
              <w:b/>
              <w:i/>
              <w:sz w:val="24"/>
              <w:szCs w:val="24"/>
            </w:rPr>
          </w:rPrChange>
        </w:rPr>
        <w:pPrChange w:id="490" w:author="Stewart, Taylor Robert" w:date="2015-01-14T11:31:00Z">
          <w:pPr>
            <w:spacing w:after="0" w:line="480" w:lineRule="auto"/>
          </w:pPr>
        </w:pPrChange>
      </w:pPr>
      <w:del w:id="491" w:author="Stewart, Taylor Robert" w:date="2015-01-14T11:31:00Z">
        <w:r w:rsidRPr="00081B54" w:rsidDel="00051B37">
          <w:rPr>
            <w:rFonts w:ascii="Times New Roman" w:hAnsi="Times New Roman" w:cs="Times New Roman"/>
            <w:smallCaps/>
            <w:sz w:val="24"/>
            <w:szCs w:val="24"/>
            <w:rPrChange w:id="492" w:author="Stewart, Taylor Robert" w:date="2015-01-14T14:01:00Z">
              <w:rPr>
                <w:rFonts w:ascii="Times New Roman" w:hAnsi="Times New Roman" w:cs="Times New Roman"/>
                <w:b/>
                <w:i/>
                <w:sz w:val="24"/>
                <w:szCs w:val="24"/>
              </w:rPr>
            </w:rPrChange>
          </w:rPr>
          <w:delText>Growth</w:delText>
        </w:r>
      </w:del>
      <w:ins w:id="493" w:author="Stewart, Taylor Robert" w:date="2015-01-14T14:01:00Z">
        <w:r w:rsidR="00404FC5" w:rsidRPr="00081B54">
          <w:rPr>
            <w:rFonts w:ascii="Times New Roman" w:hAnsi="Times New Roman" w:cs="Times New Roman"/>
            <w:smallCaps/>
            <w:sz w:val="24"/>
            <w:szCs w:val="24"/>
            <w:rPrChange w:id="494" w:author="Stewart, Taylor Robert" w:date="2015-01-14T14:01:00Z">
              <w:rPr>
                <w:rFonts w:ascii="Times New Roman" w:hAnsi="Times New Roman" w:cs="Times New Roman"/>
                <w:sz w:val="24"/>
                <w:szCs w:val="24"/>
              </w:rPr>
            </w:rPrChange>
          </w:rPr>
          <w:t>growth</w:t>
        </w:r>
      </w:ins>
    </w:p>
    <w:p w14:paraId="2731E3B8" w14:textId="6DCBBCEE" w:rsidR="00CA2621" w:rsidRPr="00081B54" w:rsidRDefault="00CA2621"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r>
      <w:r w:rsidR="00D4797A" w:rsidRPr="00081B54">
        <w:rPr>
          <w:rFonts w:ascii="Times New Roman" w:hAnsi="Times New Roman" w:cs="Times New Roman"/>
          <w:sz w:val="24"/>
          <w:szCs w:val="24"/>
        </w:rPr>
        <w:t>Consensus otolith ages</w:t>
      </w:r>
      <w:r w:rsidRPr="00081B54">
        <w:rPr>
          <w:rFonts w:ascii="Times New Roman" w:hAnsi="Times New Roman" w:cs="Times New Roman"/>
          <w:sz w:val="24"/>
          <w:szCs w:val="24"/>
        </w:rPr>
        <w:t xml:space="preserve"> for Pygmy Whitefish were quite variable</w:t>
      </w:r>
      <w:r w:rsidR="00D4797A" w:rsidRPr="00081B54">
        <w:rPr>
          <w:rFonts w:ascii="Times New Roman" w:hAnsi="Times New Roman" w:cs="Times New Roman"/>
          <w:sz w:val="24"/>
          <w:szCs w:val="24"/>
        </w:rPr>
        <w:t xml:space="preserve"> relative to fish length</w:t>
      </w:r>
      <w:r w:rsidR="00F51B5E" w:rsidRPr="00081B54">
        <w:rPr>
          <w:rFonts w:ascii="Times New Roman" w:hAnsi="Times New Roman" w:cs="Times New Roman"/>
          <w:sz w:val="24"/>
          <w:szCs w:val="24"/>
        </w:rPr>
        <w:t xml:space="preserve"> (Table 2)</w:t>
      </w:r>
      <w:r w:rsidRPr="00081B54">
        <w:rPr>
          <w:rFonts w:ascii="Times New Roman" w:hAnsi="Times New Roman" w:cs="Times New Roman"/>
          <w:sz w:val="24"/>
          <w:szCs w:val="24"/>
        </w:rPr>
        <w:t xml:space="preserve">.  As many as </w:t>
      </w:r>
      <w:r w:rsidR="00D4797A" w:rsidRPr="00081B54">
        <w:rPr>
          <w:rFonts w:ascii="Times New Roman" w:hAnsi="Times New Roman" w:cs="Times New Roman"/>
          <w:sz w:val="24"/>
          <w:szCs w:val="24"/>
        </w:rPr>
        <w:t>four</w:t>
      </w:r>
      <w:r w:rsidR="00A36A6E" w:rsidRPr="00081B54">
        <w:rPr>
          <w:rFonts w:ascii="Times New Roman" w:hAnsi="Times New Roman" w:cs="Times New Roman"/>
          <w:sz w:val="24"/>
          <w:szCs w:val="24"/>
        </w:rPr>
        <w:t xml:space="preserve"> </w:t>
      </w:r>
      <w:r w:rsidRPr="00081B54">
        <w:rPr>
          <w:rFonts w:ascii="Times New Roman" w:hAnsi="Times New Roman" w:cs="Times New Roman"/>
          <w:sz w:val="24"/>
          <w:szCs w:val="24"/>
        </w:rPr>
        <w:t>ages were represented in one 10-mm TL interval</w:t>
      </w:r>
      <w:r w:rsidR="00D4797A" w:rsidRPr="00081B54">
        <w:rPr>
          <w:rFonts w:ascii="Times New Roman" w:hAnsi="Times New Roman" w:cs="Times New Roman"/>
          <w:sz w:val="24"/>
          <w:szCs w:val="24"/>
        </w:rPr>
        <w:t xml:space="preserve"> for both males and females</w:t>
      </w:r>
      <w:r w:rsidR="00EA39B2" w:rsidRPr="00081B54">
        <w:rPr>
          <w:rFonts w:ascii="Times New Roman" w:hAnsi="Times New Roman" w:cs="Times New Roman"/>
          <w:sz w:val="24"/>
          <w:szCs w:val="24"/>
        </w:rPr>
        <w:t xml:space="preserve">.  </w:t>
      </w:r>
      <w:proofErr w:type="gramStart"/>
      <w:r w:rsidR="00EA39B2" w:rsidRPr="00081B54">
        <w:rPr>
          <w:rFonts w:ascii="Times New Roman" w:hAnsi="Times New Roman" w:cs="Times New Roman"/>
          <w:sz w:val="24"/>
          <w:szCs w:val="24"/>
        </w:rPr>
        <w:t xml:space="preserve">Additionally, </w:t>
      </w:r>
      <w:r w:rsidRPr="00081B54">
        <w:rPr>
          <w:rFonts w:ascii="Times New Roman" w:hAnsi="Times New Roman" w:cs="Times New Roman"/>
          <w:sz w:val="24"/>
          <w:szCs w:val="24"/>
        </w:rPr>
        <w:t xml:space="preserve">as many as </w:t>
      </w:r>
      <w:r w:rsidR="00773B0D" w:rsidRPr="00081B54">
        <w:rPr>
          <w:rFonts w:ascii="Times New Roman" w:hAnsi="Times New Roman" w:cs="Times New Roman"/>
          <w:sz w:val="24"/>
          <w:szCs w:val="24"/>
        </w:rPr>
        <w:t>three and four</w:t>
      </w:r>
      <w:r w:rsidR="00EA39B2"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TL intervals </w:t>
      </w:r>
      <w:r w:rsidR="00EA39B2" w:rsidRPr="00081B54">
        <w:rPr>
          <w:rFonts w:ascii="Times New Roman" w:hAnsi="Times New Roman" w:cs="Times New Roman"/>
          <w:sz w:val="24"/>
          <w:szCs w:val="24"/>
        </w:rPr>
        <w:t xml:space="preserve">were observed in one age-class </w:t>
      </w:r>
      <w:r w:rsidRPr="00081B54">
        <w:rPr>
          <w:rFonts w:ascii="Times New Roman" w:hAnsi="Times New Roman" w:cs="Times New Roman"/>
          <w:sz w:val="24"/>
          <w:szCs w:val="24"/>
        </w:rPr>
        <w:t xml:space="preserve">for </w:t>
      </w:r>
      <w:r w:rsidR="00773B0D" w:rsidRPr="00081B54">
        <w:rPr>
          <w:rFonts w:ascii="Times New Roman" w:hAnsi="Times New Roman" w:cs="Times New Roman"/>
          <w:sz w:val="24"/>
          <w:szCs w:val="24"/>
        </w:rPr>
        <w:t>males and females</w:t>
      </w:r>
      <w:r w:rsidR="00EA39B2" w:rsidRPr="00081B54">
        <w:rPr>
          <w:rFonts w:ascii="Times New Roman" w:hAnsi="Times New Roman" w:cs="Times New Roman"/>
          <w:sz w:val="24"/>
          <w:szCs w:val="24"/>
        </w:rPr>
        <w:t>, respectively</w:t>
      </w:r>
      <w:r w:rsidR="00F51B5E" w:rsidRPr="00081B54">
        <w:rPr>
          <w:rFonts w:ascii="Times New Roman" w:hAnsi="Times New Roman" w:cs="Times New Roman"/>
          <w:sz w:val="24"/>
          <w:szCs w:val="24"/>
        </w:rPr>
        <w:t>.</w:t>
      </w:r>
      <w:proofErr w:type="gramEnd"/>
    </w:p>
    <w:p w14:paraId="1A1F1A90" w14:textId="532607B2" w:rsidR="00254319" w:rsidRPr="00081B54" w:rsidRDefault="00B66C8D" w:rsidP="00F4049B">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Comparisons of VBGM indicated that the </w:t>
      </w:r>
      <w:r w:rsidR="00FA26CB" w:rsidRPr="00081B54">
        <w:rPr>
          <w:rFonts w:ascii="Times New Roman" w:hAnsi="Times New Roman" w:cs="Times New Roman"/>
          <w:sz w:val="24"/>
          <w:szCs w:val="24"/>
        </w:rPr>
        <w:t xml:space="preserve">mean </w:t>
      </w:r>
      <w:r w:rsidRPr="00081B54">
        <w:rPr>
          <w:rFonts w:ascii="Times New Roman" w:hAnsi="Times New Roman" w:cs="Times New Roman"/>
          <w:sz w:val="24"/>
          <w:szCs w:val="24"/>
        </w:rPr>
        <w:t>length-at-age-</w:t>
      </w:r>
      <w:r w:rsidR="00EA39B2" w:rsidRPr="00081B54">
        <w:rPr>
          <w:rFonts w:ascii="Times New Roman" w:hAnsi="Times New Roman" w:cs="Times New Roman"/>
          <w:sz w:val="24"/>
          <w:szCs w:val="24"/>
        </w:rPr>
        <w:t>2</w:t>
      </w:r>
      <w:r w:rsidRPr="00081B54">
        <w:rPr>
          <w:rFonts w:ascii="Times New Roman" w:hAnsi="Times New Roman" w:cs="Times New Roman"/>
          <w:sz w:val="24"/>
          <w:szCs w:val="24"/>
        </w:rPr>
        <w:t xml:space="preserve"> parameter did not differ (F</w:t>
      </w:r>
      <w:ins w:id="495" w:author="Stewart, Taylor Robert" w:date="2015-01-14T12:09:00Z">
        <w:r w:rsidR="00027AB3"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w:t>
      </w:r>
      <w:ins w:id="496" w:author="Stewart, Taylor Robert" w:date="2015-01-14T12:09:00Z">
        <w:r w:rsidR="00027AB3"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0.</w:t>
      </w:r>
      <w:r w:rsidR="00EA39B2" w:rsidRPr="00081B54">
        <w:rPr>
          <w:rFonts w:ascii="Times New Roman" w:hAnsi="Times New Roman" w:cs="Times New Roman"/>
          <w:sz w:val="24"/>
          <w:szCs w:val="24"/>
        </w:rPr>
        <w:t>37</w:t>
      </w:r>
      <w:r w:rsidRPr="00081B54">
        <w:rPr>
          <w:rFonts w:ascii="Times New Roman" w:hAnsi="Times New Roman" w:cs="Times New Roman"/>
          <w:sz w:val="24"/>
          <w:szCs w:val="24"/>
        </w:rPr>
        <w:t xml:space="preserve">, </w:t>
      </w:r>
      <w:ins w:id="497" w:author="Stewart, Taylor Robert" w:date="2015-01-14T12:09:00Z">
        <w:r w:rsidR="00027AB3" w:rsidRPr="00081B54">
          <w:rPr>
            <w:rFonts w:ascii="Times New Roman" w:hAnsi="Times New Roman" w:cs="Times New Roman"/>
            <w:sz w:val="24"/>
            <w:szCs w:val="24"/>
          </w:rPr>
          <w:t xml:space="preserve">P </w:t>
        </w:r>
      </w:ins>
      <w:del w:id="498" w:author="Stewart, Taylor Robert" w:date="2015-01-14T12:09:00Z">
        <w:r w:rsidRPr="00081B54" w:rsidDel="00027AB3">
          <w:rPr>
            <w:rFonts w:ascii="Times New Roman" w:hAnsi="Times New Roman" w:cs="Times New Roman"/>
            <w:sz w:val="24"/>
            <w:szCs w:val="24"/>
          </w:rPr>
          <w:delText>p</w:delText>
        </w:r>
      </w:del>
      <w:r w:rsidRPr="00081B54">
        <w:rPr>
          <w:rFonts w:ascii="Times New Roman" w:hAnsi="Times New Roman" w:cs="Times New Roman"/>
          <w:sz w:val="24"/>
          <w:szCs w:val="24"/>
        </w:rPr>
        <w:t>=</w:t>
      </w:r>
      <w:ins w:id="499" w:author="Stewart, Taylor Robert" w:date="2015-01-14T12:09:00Z">
        <w:r w:rsidR="00027AB3"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0.</w:t>
      </w:r>
      <w:r w:rsidR="00EA39B2" w:rsidRPr="00081B54">
        <w:rPr>
          <w:rFonts w:ascii="Times New Roman" w:hAnsi="Times New Roman" w:cs="Times New Roman"/>
          <w:sz w:val="24"/>
          <w:szCs w:val="24"/>
        </w:rPr>
        <w:t>548</w:t>
      </w:r>
      <w:r w:rsidRPr="00081B54">
        <w:rPr>
          <w:rFonts w:ascii="Times New Roman" w:hAnsi="Times New Roman" w:cs="Times New Roman"/>
          <w:sz w:val="24"/>
          <w:szCs w:val="24"/>
        </w:rPr>
        <w:t xml:space="preserve">) but the </w:t>
      </w:r>
      <w:r w:rsidR="00FA26CB" w:rsidRPr="00081B54">
        <w:rPr>
          <w:rFonts w:ascii="Times New Roman" w:hAnsi="Times New Roman" w:cs="Times New Roman"/>
          <w:sz w:val="24"/>
          <w:szCs w:val="24"/>
        </w:rPr>
        <w:t xml:space="preserve">mean </w:t>
      </w:r>
      <w:r w:rsidRPr="00081B54">
        <w:rPr>
          <w:rFonts w:ascii="Times New Roman" w:hAnsi="Times New Roman" w:cs="Times New Roman"/>
          <w:sz w:val="24"/>
          <w:szCs w:val="24"/>
        </w:rPr>
        <w:t>lengths-at-age-</w:t>
      </w:r>
      <w:r w:rsidR="00EA39B2" w:rsidRPr="00081B54">
        <w:rPr>
          <w:rFonts w:ascii="Times New Roman" w:hAnsi="Times New Roman" w:cs="Times New Roman"/>
          <w:sz w:val="24"/>
          <w:szCs w:val="24"/>
        </w:rPr>
        <w:t>4</w:t>
      </w:r>
      <w:r w:rsidRPr="00081B54">
        <w:rPr>
          <w:rFonts w:ascii="Times New Roman" w:hAnsi="Times New Roman" w:cs="Times New Roman"/>
          <w:sz w:val="24"/>
          <w:szCs w:val="24"/>
        </w:rPr>
        <w:t xml:space="preserve"> (F</w:t>
      </w:r>
      <w:ins w:id="500" w:author="Stewart, Taylor Robert" w:date="2015-01-14T12:09:00Z">
        <w:r w:rsidR="00027AB3"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w:t>
      </w:r>
      <w:ins w:id="501" w:author="Stewart, Taylor Robert" w:date="2015-01-14T12:09:00Z">
        <w:r w:rsidR="00027AB3" w:rsidRPr="00081B54">
          <w:rPr>
            <w:rFonts w:ascii="Times New Roman" w:hAnsi="Times New Roman" w:cs="Times New Roman"/>
            <w:sz w:val="24"/>
            <w:szCs w:val="24"/>
          </w:rPr>
          <w:t xml:space="preserve"> </w:t>
        </w:r>
      </w:ins>
      <w:r w:rsidR="00EA39B2" w:rsidRPr="00081B54">
        <w:rPr>
          <w:rFonts w:ascii="Times New Roman" w:hAnsi="Times New Roman" w:cs="Times New Roman"/>
          <w:sz w:val="24"/>
          <w:szCs w:val="24"/>
        </w:rPr>
        <w:t>22.3</w:t>
      </w:r>
      <w:r w:rsidR="00D341BF" w:rsidRPr="00081B54">
        <w:rPr>
          <w:rFonts w:ascii="Times New Roman" w:hAnsi="Times New Roman" w:cs="Times New Roman"/>
          <w:sz w:val="24"/>
          <w:szCs w:val="24"/>
        </w:rPr>
        <w:t xml:space="preserve">, </w:t>
      </w:r>
      <w:ins w:id="502" w:author="Stewart, Taylor Robert" w:date="2015-01-14T12:08:00Z">
        <w:r w:rsidR="00027AB3" w:rsidRPr="00081B54">
          <w:rPr>
            <w:rFonts w:ascii="Times New Roman" w:hAnsi="Times New Roman" w:cs="Times New Roman"/>
            <w:sz w:val="24"/>
            <w:szCs w:val="24"/>
          </w:rPr>
          <w:t xml:space="preserve">P </w:t>
        </w:r>
      </w:ins>
      <w:del w:id="503" w:author="Stewart, Taylor Robert" w:date="2015-01-14T12:08:00Z">
        <w:r w:rsidR="00D341BF" w:rsidRPr="00081B54" w:rsidDel="00027AB3">
          <w:rPr>
            <w:rFonts w:ascii="Times New Roman" w:hAnsi="Times New Roman" w:cs="Times New Roman"/>
            <w:sz w:val="24"/>
            <w:szCs w:val="24"/>
          </w:rPr>
          <w:delText>p</w:delText>
        </w:r>
      </w:del>
      <w:r w:rsidR="00D341BF" w:rsidRPr="00081B54">
        <w:rPr>
          <w:rFonts w:ascii="Times New Roman" w:hAnsi="Times New Roman" w:cs="Times New Roman"/>
          <w:sz w:val="24"/>
          <w:szCs w:val="24"/>
        </w:rPr>
        <w:t>&lt;</w:t>
      </w:r>
      <w:ins w:id="504" w:author="Stewart, Taylor Robert" w:date="2015-01-14T12:08: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0.0005) and at age-</w:t>
      </w:r>
      <w:r w:rsidR="00EA39B2" w:rsidRPr="00081B54">
        <w:rPr>
          <w:rFonts w:ascii="Times New Roman" w:hAnsi="Times New Roman" w:cs="Times New Roman"/>
          <w:sz w:val="24"/>
          <w:szCs w:val="24"/>
        </w:rPr>
        <w:t>6</w:t>
      </w:r>
      <w:r w:rsidR="00D341BF" w:rsidRPr="00081B54">
        <w:rPr>
          <w:rFonts w:ascii="Times New Roman" w:hAnsi="Times New Roman" w:cs="Times New Roman"/>
          <w:sz w:val="24"/>
          <w:szCs w:val="24"/>
        </w:rPr>
        <w:t xml:space="preserve"> (F</w:t>
      </w:r>
      <w:ins w:id="505"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w:t>
      </w:r>
      <w:ins w:id="506" w:author="Stewart, Taylor Robert" w:date="2015-01-14T12:09:00Z">
        <w:r w:rsidR="00027AB3" w:rsidRPr="00081B54">
          <w:rPr>
            <w:rFonts w:ascii="Times New Roman" w:hAnsi="Times New Roman" w:cs="Times New Roman"/>
            <w:sz w:val="24"/>
            <w:szCs w:val="24"/>
          </w:rPr>
          <w:t xml:space="preserve"> </w:t>
        </w:r>
      </w:ins>
      <w:r w:rsidR="00EA39B2" w:rsidRPr="00081B54">
        <w:rPr>
          <w:rFonts w:ascii="Times New Roman" w:hAnsi="Times New Roman" w:cs="Times New Roman"/>
          <w:sz w:val="24"/>
          <w:szCs w:val="24"/>
        </w:rPr>
        <w:t>33.2</w:t>
      </w:r>
      <w:r w:rsidR="00D341BF" w:rsidRPr="00081B54">
        <w:rPr>
          <w:rFonts w:ascii="Times New Roman" w:hAnsi="Times New Roman" w:cs="Times New Roman"/>
          <w:sz w:val="24"/>
          <w:szCs w:val="24"/>
        </w:rPr>
        <w:t xml:space="preserve">, </w:t>
      </w:r>
      <w:ins w:id="507" w:author="Stewart, Taylor Robert" w:date="2015-01-14T12:09:00Z">
        <w:r w:rsidR="00027AB3" w:rsidRPr="00081B54">
          <w:rPr>
            <w:rFonts w:ascii="Times New Roman" w:hAnsi="Times New Roman" w:cs="Times New Roman"/>
            <w:sz w:val="24"/>
            <w:szCs w:val="24"/>
          </w:rPr>
          <w:t xml:space="preserve">P </w:t>
        </w:r>
      </w:ins>
      <w:del w:id="508" w:author="Stewart, Taylor Robert" w:date="2015-01-14T12:09:00Z">
        <w:r w:rsidR="00D341BF" w:rsidRPr="00081B54" w:rsidDel="00027AB3">
          <w:rPr>
            <w:rFonts w:ascii="Times New Roman" w:hAnsi="Times New Roman" w:cs="Times New Roman"/>
            <w:sz w:val="24"/>
            <w:szCs w:val="24"/>
          </w:rPr>
          <w:delText>p</w:delText>
        </w:r>
      </w:del>
      <w:r w:rsidR="00D341BF" w:rsidRPr="00081B54">
        <w:rPr>
          <w:rFonts w:ascii="Times New Roman" w:hAnsi="Times New Roman" w:cs="Times New Roman"/>
          <w:sz w:val="24"/>
          <w:szCs w:val="24"/>
        </w:rPr>
        <w:t>&lt;</w:t>
      </w:r>
      <w:ins w:id="509" w:author="Stewart, Taylor Robert" w:date="2015-01-14T12:09:00Z">
        <w:r w:rsidR="00027AB3" w:rsidRPr="00081B54">
          <w:rPr>
            <w:rFonts w:ascii="Times New Roman" w:hAnsi="Times New Roman" w:cs="Times New Roman"/>
            <w:sz w:val="24"/>
            <w:szCs w:val="24"/>
          </w:rPr>
          <w:t xml:space="preserve"> </w:t>
        </w:r>
      </w:ins>
      <w:r w:rsidR="00D341BF" w:rsidRPr="00081B54">
        <w:rPr>
          <w:rFonts w:ascii="Times New Roman" w:hAnsi="Times New Roman" w:cs="Times New Roman"/>
          <w:sz w:val="24"/>
          <w:szCs w:val="24"/>
        </w:rPr>
        <w:t>0.0005</w:t>
      </w:r>
      <w:r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rPr>
        <w:t xml:space="preserve">parameters </w:t>
      </w:r>
      <w:r w:rsidRPr="00081B54">
        <w:rPr>
          <w:rFonts w:ascii="Times New Roman" w:hAnsi="Times New Roman" w:cs="Times New Roman"/>
          <w:sz w:val="24"/>
          <w:szCs w:val="24"/>
        </w:rPr>
        <w:t>were significantly less for male than female Pygmy Whitefish</w:t>
      </w:r>
      <w:r w:rsidR="00A04500" w:rsidRPr="00081B54">
        <w:rPr>
          <w:rFonts w:ascii="Times New Roman" w:hAnsi="Times New Roman" w:cs="Times New Roman"/>
          <w:sz w:val="24"/>
          <w:szCs w:val="24"/>
        </w:rPr>
        <w:t xml:space="preserve"> (Fig</w:t>
      </w:r>
      <w:ins w:id="510" w:author="Stewart, Taylor Robert" w:date="2015-01-14T12:03:00Z">
        <w:r w:rsidR="00027AB3" w:rsidRPr="00081B54">
          <w:rPr>
            <w:rFonts w:ascii="Times New Roman" w:hAnsi="Times New Roman" w:cs="Times New Roman"/>
            <w:sz w:val="24"/>
            <w:szCs w:val="24"/>
          </w:rPr>
          <w:t>.</w:t>
        </w:r>
      </w:ins>
      <w:del w:id="511" w:author="Stewart, Taylor Robert" w:date="2015-01-14T12:03:00Z">
        <w:r w:rsidR="00A04500" w:rsidRPr="00081B54" w:rsidDel="00027AB3">
          <w:rPr>
            <w:rFonts w:ascii="Times New Roman" w:hAnsi="Times New Roman" w:cs="Times New Roman"/>
            <w:sz w:val="24"/>
            <w:szCs w:val="24"/>
          </w:rPr>
          <w:delText>ure</w:delText>
        </w:r>
      </w:del>
      <w:r w:rsidR="00A04500" w:rsidRPr="00081B54">
        <w:rPr>
          <w:rFonts w:ascii="Times New Roman" w:hAnsi="Times New Roman" w:cs="Times New Roman"/>
          <w:sz w:val="24"/>
          <w:szCs w:val="24"/>
        </w:rPr>
        <w:t xml:space="preserve"> 4)</w:t>
      </w:r>
      <w:r w:rsidRPr="00081B54">
        <w:rPr>
          <w:rFonts w:ascii="Times New Roman" w:hAnsi="Times New Roman" w:cs="Times New Roman"/>
          <w:sz w:val="24"/>
          <w:szCs w:val="24"/>
        </w:rPr>
        <w:t>.</w:t>
      </w:r>
      <w:r w:rsidR="00667D22" w:rsidRPr="00081B54">
        <w:rPr>
          <w:rFonts w:ascii="Times New Roman" w:hAnsi="Times New Roman" w:cs="Times New Roman"/>
          <w:sz w:val="24"/>
          <w:szCs w:val="24"/>
        </w:rPr>
        <w:t xml:space="preserve"> </w:t>
      </w:r>
      <w:r w:rsidR="00BD10C3" w:rsidRPr="00081B54">
        <w:rPr>
          <w:rFonts w:ascii="Times New Roman" w:hAnsi="Times New Roman" w:cs="Times New Roman"/>
          <w:sz w:val="24"/>
          <w:szCs w:val="24"/>
        </w:rPr>
        <w:t>Growth wa</w:t>
      </w:r>
      <w:r w:rsidR="00CE28CA" w:rsidRPr="00081B54">
        <w:rPr>
          <w:rFonts w:ascii="Times New Roman" w:hAnsi="Times New Roman" w:cs="Times New Roman"/>
          <w:sz w:val="24"/>
          <w:szCs w:val="24"/>
        </w:rPr>
        <w:t xml:space="preserve">s initially fast with </w:t>
      </w:r>
      <w:r w:rsidR="00BD10C3" w:rsidRPr="00081B54">
        <w:rPr>
          <w:rFonts w:ascii="Times New Roman" w:hAnsi="Times New Roman" w:cs="Times New Roman"/>
          <w:sz w:val="24"/>
          <w:szCs w:val="24"/>
        </w:rPr>
        <w:t xml:space="preserve">half of the </w:t>
      </w:r>
      <w:r w:rsidR="00CE28CA" w:rsidRPr="00081B54">
        <w:rPr>
          <w:rFonts w:ascii="Times New Roman" w:hAnsi="Times New Roman" w:cs="Times New Roman"/>
          <w:sz w:val="24"/>
          <w:szCs w:val="24"/>
        </w:rPr>
        <w:t xml:space="preserve">maximum size attained </w:t>
      </w:r>
      <w:r w:rsidR="00742AE2" w:rsidRPr="00081B54">
        <w:rPr>
          <w:rFonts w:ascii="Times New Roman" w:hAnsi="Times New Roman" w:cs="Times New Roman"/>
          <w:sz w:val="24"/>
          <w:szCs w:val="24"/>
        </w:rPr>
        <w:t xml:space="preserve">in </w:t>
      </w:r>
      <w:r w:rsidR="00CE28CA" w:rsidRPr="00081B54">
        <w:rPr>
          <w:rFonts w:ascii="Times New Roman" w:hAnsi="Times New Roman" w:cs="Times New Roman"/>
          <w:sz w:val="24"/>
          <w:szCs w:val="24"/>
        </w:rPr>
        <w:t xml:space="preserve">the second year of life </w:t>
      </w:r>
      <w:r w:rsidR="00742AE2" w:rsidRPr="00081B54">
        <w:rPr>
          <w:rFonts w:ascii="Times New Roman" w:hAnsi="Times New Roman" w:cs="Times New Roman"/>
          <w:sz w:val="24"/>
          <w:szCs w:val="24"/>
        </w:rPr>
        <w:t>(</w:t>
      </w:r>
      <w:r w:rsidR="00742AE2" w:rsidRPr="00081B54">
        <w:rPr>
          <w:rFonts w:ascii="Times New Roman" w:hAnsi="Times New Roman" w:cs="Times New Roman"/>
          <w:i/>
          <w:sz w:val="24"/>
          <w:szCs w:val="24"/>
          <w:rPrChange w:id="512" w:author="Stewart, Taylor Robert" w:date="2015-01-14T11:47:00Z">
            <w:rPr>
              <w:rFonts w:ascii="Times New Roman" w:hAnsi="Times New Roman" w:cs="Times New Roman"/>
              <w:sz w:val="24"/>
              <w:szCs w:val="24"/>
            </w:rPr>
          </w:rPrChange>
        </w:rPr>
        <w:t>i.e.,</w:t>
      </w:r>
      <w:r w:rsidR="00742AE2" w:rsidRPr="00081B54">
        <w:rPr>
          <w:rFonts w:ascii="Times New Roman" w:hAnsi="Times New Roman" w:cs="Times New Roman"/>
          <w:sz w:val="24"/>
          <w:szCs w:val="24"/>
        </w:rPr>
        <w:t xml:space="preserve"> age-1+) </w:t>
      </w:r>
      <w:r w:rsidR="00CE28CA" w:rsidRPr="00081B54">
        <w:rPr>
          <w:rFonts w:ascii="Times New Roman" w:hAnsi="Times New Roman" w:cs="Times New Roman"/>
          <w:sz w:val="24"/>
          <w:szCs w:val="24"/>
        </w:rPr>
        <w:t xml:space="preserve">for male and </w:t>
      </w:r>
      <w:r w:rsidR="00742AE2" w:rsidRPr="00081B54">
        <w:rPr>
          <w:rFonts w:ascii="Times New Roman" w:hAnsi="Times New Roman" w:cs="Times New Roman"/>
          <w:sz w:val="24"/>
          <w:szCs w:val="24"/>
        </w:rPr>
        <w:t xml:space="preserve">in </w:t>
      </w:r>
      <w:r w:rsidR="00CE28CA" w:rsidRPr="00081B54">
        <w:rPr>
          <w:rFonts w:ascii="Times New Roman" w:hAnsi="Times New Roman" w:cs="Times New Roman"/>
          <w:sz w:val="24"/>
          <w:szCs w:val="24"/>
        </w:rPr>
        <w:t>the third year of life</w:t>
      </w:r>
      <w:r w:rsidR="00742AE2" w:rsidRPr="00081B54">
        <w:rPr>
          <w:rFonts w:ascii="Times New Roman" w:hAnsi="Times New Roman" w:cs="Times New Roman"/>
          <w:sz w:val="24"/>
          <w:szCs w:val="24"/>
        </w:rPr>
        <w:t xml:space="preserve"> (</w:t>
      </w:r>
      <w:r w:rsidR="00742AE2" w:rsidRPr="00081B54">
        <w:rPr>
          <w:rFonts w:ascii="Times New Roman" w:hAnsi="Times New Roman" w:cs="Times New Roman"/>
          <w:i/>
          <w:sz w:val="24"/>
          <w:szCs w:val="24"/>
          <w:rPrChange w:id="513" w:author="Stewart, Taylor Robert" w:date="2015-01-14T11:47:00Z">
            <w:rPr>
              <w:rFonts w:ascii="Times New Roman" w:hAnsi="Times New Roman" w:cs="Times New Roman"/>
              <w:sz w:val="24"/>
              <w:szCs w:val="24"/>
            </w:rPr>
          </w:rPrChange>
        </w:rPr>
        <w:t>i.e.,</w:t>
      </w:r>
      <w:r w:rsidR="00742AE2" w:rsidRPr="00081B54">
        <w:rPr>
          <w:rFonts w:ascii="Times New Roman" w:hAnsi="Times New Roman" w:cs="Times New Roman"/>
          <w:sz w:val="24"/>
          <w:szCs w:val="24"/>
        </w:rPr>
        <w:t xml:space="preserve"> age-2+)</w:t>
      </w:r>
      <w:r w:rsidR="00CE28CA" w:rsidRPr="00081B54">
        <w:rPr>
          <w:rFonts w:ascii="Times New Roman" w:hAnsi="Times New Roman" w:cs="Times New Roman"/>
          <w:sz w:val="24"/>
          <w:szCs w:val="24"/>
        </w:rPr>
        <w:t xml:space="preserve"> for female Pygmy Whitefish (Table 3</w:t>
      </w:r>
      <w:ins w:id="514" w:author="Stewart, Taylor Robert" w:date="2015-01-14T12:12:00Z">
        <w:r w:rsidR="00F17FFE" w:rsidRPr="00081B54">
          <w:rPr>
            <w:rFonts w:ascii="Times New Roman" w:hAnsi="Times New Roman" w:cs="Times New Roman"/>
            <w:sz w:val="24"/>
            <w:szCs w:val="24"/>
          </w:rPr>
          <w:t>,</w:t>
        </w:r>
      </w:ins>
      <w:del w:id="515" w:author="Stewart, Taylor Robert" w:date="2015-01-14T12:12:00Z">
        <w:r w:rsidR="00667D22" w:rsidRPr="00081B54" w:rsidDel="00F17FFE">
          <w:rPr>
            <w:rFonts w:ascii="Times New Roman" w:hAnsi="Times New Roman" w:cs="Times New Roman"/>
            <w:sz w:val="24"/>
            <w:szCs w:val="24"/>
          </w:rPr>
          <w:delText>; Table</w:delText>
        </w:r>
      </w:del>
      <w:r w:rsidR="00667D22" w:rsidRPr="00081B54">
        <w:rPr>
          <w:rFonts w:ascii="Times New Roman" w:hAnsi="Times New Roman" w:cs="Times New Roman"/>
          <w:sz w:val="24"/>
          <w:szCs w:val="24"/>
        </w:rPr>
        <w:t xml:space="preserve"> 4</w:t>
      </w:r>
      <w:r w:rsidR="00CE28CA" w:rsidRPr="00081B54">
        <w:rPr>
          <w:rFonts w:ascii="Times New Roman" w:hAnsi="Times New Roman" w:cs="Times New Roman"/>
          <w:sz w:val="24"/>
          <w:szCs w:val="24"/>
        </w:rPr>
        <w:t xml:space="preserve">).  </w:t>
      </w:r>
      <w:r w:rsidR="0053426E" w:rsidRPr="00081B54">
        <w:rPr>
          <w:rFonts w:ascii="Times New Roman" w:hAnsi="Times New Roman" w:cs="Times New Roman"/>
          <w:sz w:val="24"/>
          <w:szCs w:val="24"/>
        </w:rPr>
        <w:t xml:space="preserve">Annual </w:t>
      </w:r>
      <w:r w:rsidR="00742AE2" w:rsidRPr="00081B54">
        <w:rPr>
          <w:rFonts w:ascii="Times New Roman" w:hAnsi="Times New Roman" w:cs="Times New Roman"/>
          <w:sz w:val="24"/>
          <w:szCs w:val="24"/>
        </w:rPr>
        <w:t xml:space="preserve">incremental growth </w:t>
      </w:r>
      <w:r w:rsidR="0053426E" w:rsidRPr="00081B54">
        <w:rPr>
          <w:rFonts w:ascii="Times New Roman" w:hAnsi="Times New Roman" w:cs="Times New Roman"/>
          <w:sz w:val="24"/>
          <w:szCs w:val="24"/>
        </w:rPr>
        <w:t xml:space="preserve">after age-3 </w:t>
      </w:r>
      <w:r w:rsidR="00742AE2" w:rsidRPr="00081B54">
        <w:rPr>
          <w:rFonts w:ascii="Times New Roman" w:hAnsi="Times New Roman" w:cs="Times New Roman"/>
          <w:sz w:val="24"/>
          <w:szCs w:val="24"/>
        </w:rPr>
        <w:t>(</w:t>
      </w:r>
      <w:r w:rsidR="00742AE2" w:rsidRPr="00081B54">
        <w:rPr>
          <w:rFonts w:ascii="Times New Roman" w:hAnsi="Times New Roman" w:cs="Times New Roman"/>
          <w:i/>
          <w:sz w:val="24"/>
          <w:szCs w:val="24"/>
          <w:rPrChange w:id="516" w:author="Stewart, Taylor Robert" w:date="2015-01-14T11:47:00Z">
            <w:rPr>
              <w:rFonts w:ascii="Times New Roman" w:hAnsi="Times New Roman" w:cs="Times New Roman"/>
              <w:sz w:val="24"/>
              <w:szCs w:val="24"/>
            </w:rPr>
          </w:rPrChange>
        </w:rPr>
        <w:t>i.e.,</w:t>
      </w:r>
      <w:r w:rsidR="00742AE2" w:rsidRPr="00081B54">
        <w:rPr>
          <w:rFonts w:ascii="Times New Roman" w:hAnsi="Times New Roman" w:cs="Times New Roman"/>
          <w:sz w:val="24"/>
          <w:szCs w:val="24"/>
        </w:rPr>
        <w:t xml:space="preserve"> change in mean length-at-age) was about double for female</w:t>
      </w:r>
      <w:r w:rsidR="00773B0D" w:rsidRPr="00081B54">
        <w:rPr>
          <w:rFonts w:ascii="Times New Roman" w:hAnsi="Times New Roman" w:cs="Times New Roman"/>
          <w:sz w:val="24"/>
          <w:szCs w:val="24"/>
        </w:rPr>
        <w:t xml:space="preserve">s compared to </w:t>
      </w:r>
      <w:r w:rsidR="00742AE2" w:rsidRPr="00081B54">
        <w:rPr>
          <w:rFonts w:ascii="Times New Roman" w:hAnsi="Times New Roman" w:cs="Times New Roman"/>
          <w:sz w:val="24"/>
          <w:szCs w:val="24"/>
        </w:rPr>
        <w:t>male</w:t>
      </w:r>
      <w:r w:rsidR="00773B0D" w:rsidRPr="00081B54">
        <w:rPr>
          <w:rFonts w:ascii="Times New Roman" w:hAnsi="Times New Roman" w:cs="Times New Roman"/>
          <w:sz w:val="24"/>
          <w:szCs w:val="24"/>
        </w:rPr>
        <w:t>s</w:t>
      </w:r>
      <w:r w:rsidR="00742AE2" w:rsidRPr="00081B54">
        <w:rPr>
          <w:rFonts w:ascii="Times New Roman" w:hAnsi="Times New Roman" w:cs="Times New Roman"/>
          <w:sz w:val="24"/>
          <w:szCs w:val="24"/>
        </w:rPr>
        <w:t xml:space="preserve">, which </w:t>
      </w:r>
      <w:r w:rsidR="00BD10C3" w:rsidRPr="00081B54">
        <w:rPr>
          <w:rFonts w:ascii="Times New Roman" w:hAnsi="Times New Roman" w:cs="Times New Roman"/>
          <w:sz w:val="24"/>
          <w:szCs w:val="24"/>
        </w:rPr>
        <w:t xml:space="preserve">grew </w:t>
      </w:r>
      <w:r w:rsidR="00CE28CA" w:rsidRPr="00081B54">
        <w:rPr>
          <w:rFonts w:ascii="Times New Roman" w:hAnsi="Times New Roman" w:cs="Times New Roman"/>
          <w:sz w:val="24"/>
          <w:szCs w:val="24"/>
        </w:rPr>
        <w:t>only a few mm per year on average</w:t>
      </w:r>
      <w:r w:rsidR="00BD10C3" w:rsidRPr="00081B54">
        <w:rPr>
          <w:rFonts w:ascii="Times New Roman" w:hAnsi="Times New Roman" w:cs="Times New Roman"/>
          <w:sz w:val="24"/>
          <w:szCs w:val="24"/>
        </w:rPr>
        <w:t xml:space="preserve"> (Table 3</w:t>
      </w:r>
      <w:ins w:id="517" w:author="Stewart, Taylor Robert" w:date="2015-01-14T12:12:00Z">
        <w:r w:rsidR="00F17FFE" w:rsidRPr="00081B54">
          <w:rPr>
            <w:rFonts w:ascii="Times New Roman" w:hAnsi="Times New Roman" w:cs="Times New Roman"/>
            <w:sz w:val="24"/>
            <w:szCs w:val="24"/>
          </w:rPr>
          <w:t>,</w:t>
        </w:r>
      </w:ins>
      <w:del w:id="518" w:author="Stewart, Taylor Robert" w:date="2015-01-14T12:12:00Z">
        <w:r w:rsidR="00667D22" w:rsidRPr="00081B54" w:rsidDel="00F17FFE">
          <w:rPr>
            <w:rFonts w:ascii="Times New Roman" w:hAnsi="Times New Roman" w:cs="Times New Roman"/>
            <w:sz w:val="24"/>
            <w:szCs w:val="24"/>
          </w:rPr>
          <w:delText>; Table</w:delText>
        </w:r>
      </w:del>
      <w:r w:rsidR="00667D22" w:rsidRPr="00081B54">
        <w:rPr>
          <w:rFonts w:ascii="Times New Roman" w:hAnsi="Times New Roman" w:cs="Times New Roman"/>
          <w:sz w:val="24"/>
          <w:szCs w:val="24"/>
        </w:rPr>
        <w:t xml:space="preserve"> 4</w:t>
      </w:r>
      <w:r w:rsidR="00BD10C3" w:rsidRPr="00081B54">
        <w:rPr>
          <w:rFonts w:ascii="Times New Roman" w:hAnsi="Times New Roman" w:cs="Times New Roman"/>
          <w:sz w:val="24"/>
          <w:szCs w:val="24"/>
        </w:rPr>
        <w:t>)</w:t>
      </w:r>
      <w:r w:rsidR="00CE28CA" w:rsidRPr="00081B54">
        <w:rPr>
          <w:rFonts w:ascii="Times New Roman" w:hAnsi="Times New Roman" w:cs="Times New Roman"/>
          <w:sz w:val="24"/>
          <w:szCs w:val="24"/>
        </w:rPr>
        <w:t>.</w:t>
      </w:r>
      <w:bookmarkStart w:id="519" w:name="_GoBack"/>
      <w:bookmarkEnd w:id="519"/>
    </w:p>
    <w:p w14:paraId="64BBE833" w14:textId="2DC49210" w:rsidR="00517D0B" w:rsidRPr="00081B54" w:rsidRDefault="00517D0B">
      <w:pPr>
        <w:spacing w:after="0" w:line="480" w:lineRule="auto"/>
        <w:jc w:val="center"/>
        <w:rPr>
          <w:rFonts w:ascii="Times New Roman" w:hAnsi="Times New Roman" w:cs="Times New Roman"/>
          <w:smallCaps/>
          <w:sz w:val="24"/>
          <w:szCs w:val="24"/>
          <w:rPrChange w:id="520" w:author="Stewart, Taylor Robert" w:date="2015-01-14T14:01:00Z">
            <w:rPr>
              <w:rFonts w:ascii="Times New Roman" w:hAnsi="Times New Roman" w:cs="Times New Roman"/>
              <w:b/>
              <w:sz w:val="24"/>
              <w:szCs w:val="24"/>
            </w:rPr>
          </w:rPrChange>
        </w:rPr>
        <w:pPrChange w:id="521" w:author="Stewart, Taylor Robert" w:date="2015-01-14T11:31:00Z">
          <w:pPr>
            <w:spacing w:after="0" w:line="480" w:lineRule="auto"/>
          </w:pPr>
        </w:pPrChange>
      </w:pPr>
      <w:del w:id="522" w:author="Stewart, Taylor Robert" w:date="2015-01-14T11:31:00Z">
        <w:r w:rsidRPr="00081B54" w:rsidDel="00051B37">
          <w:rPr>
            <w:rFonts w:ascii="Times New Roman" w:hAnsi="Times New Roman" w:cs="Times New Roman"/>
            <w:smallCaps/>
            <w:sz w:val="24"/>
            <w:szCs w:val="24"/>
            <w:rPrChange w:id="523" w:author="Stewart, Taylor Robert" w:date="2015-01-14T14:01:00Z">
              <w:rPr>
                <w:rFonts w:ascii="Times New Roman" w:hAnsi="Times New Roman" w:cs="Times New Roman"/>
                <w:b/>
                <w:sz w:val="24"/>
                <w:szCs w:val="24"/>
              </w:rPr>
            </w:rPrChange>
          </w:rPr>
          <w:delText>Discussion</w:delText>
        </w:r>
      </w:del>
      <w:ins w:id="524" w:author="Stewart, Taylor Robert" w:date="2015-01-14T14:01:00Z">
        <w:r w:rsidR="00404FC5" w:rsidRPr="00081B54">
          <w:rPr>
            <w:rFonts w:ascii="Times New Roman" w:hAnsi="Times New Roman" w:cs="Times New Roman"/>
            <w:smallCaps/>
            <w:sz w:val="24"/>
            <w:szCs w:val="24"/>
            <w:rPrChange w:id="525" w:author="Stewart, Taylor Robert" w:date="2015-01-14T14:01:00Z">
              <w:rPr>
                <w:rFonts w:ascii="Times New Roman" w:hAnsi="Times New Roman" w:cs="Times New Roman"/>
                <w:sz w:val="28"/>
                <w:szCs w:val="24"/>
              </w:rPr>
            </w:rPrChange>
          </w:rPr>
          <w:t>Discussion</w:t>
        </w:r>
      </w:ins>
    </w:p>
    <w:p w14:paraId="492BAC0F" w14:textId="0F9DD0D3" w:rsidR="009D6104" w:rsidRPr="00081B54" w:rsidRDefault="00996907">
      <w:pPr>
        <w:spacing w:after="0" w:line="480" w:lineRule="auto"/>
        <w:ind w:firstLine="720"/>
        <w:rPr>
          <w:rFonts w:ascii="Times New Roman" w:hAnsi="Times New Roman" w:cs="Times New Roman"/>
          <w:sz w:val="24"/>
          <w:szCs w:val="24"/>
        </w:rPr>
        <w:pPrChange w:id="526" w:author="Stewart, Taylor Robert" w:date="2015-01-14T14:07:00Z">
          <w:pPr>
            <w:spacing w:after="0" w:line="480" w:lineRule="auto"/>
          </w:pPr>
        </w:pPrChange>
      </w:pPr>
      <w:r w:rsidRPr="00081B54">
        <w:rPr>
          <w:rFonts w:ascii="Times New Roman" w:hAnsi="Times New Roman" w:cs="Times New Roman"/>
          <w:sz w:val="24"/>
          <w:szCs w:val="24"/>
        </w:rPr>
        <w:t>We found age assessment of Pygmy Whitefish from both scales and otoliths to be difficult.</w:t>
      </w:r>
      <w:r w:rsidR="009D6104" w:rsidRPr="00081B54">
        <w:rPr>
          <w:rFonts w:ascii="Times New Roman" w:hAnsi="Times New Roman" w:cs="Times New Roman"/>
          <w:sz w:val="24"/>
          <w:szCs w:val="24"/>
        </w:rPr>
        <w:t xml:space="preserve">  </w:t>
      </w:r>
      <w:r w:rsidR="00A7389A" w:rsidRPr="00081B54">
        <w:rPr>
          <w:rFonts w:ascii="Times New Roman" w:hAnsi="Times New Roman" w:cs="Times New Roman"/>
          <w:sz w:val="24"/>
          <w:szCs w:val="24"/>
        </w:rPr>
        <w:t xml:space="preserve">Ages </w:t>
      </w:r>
      <w:r w:rsidR="009D6104" w:rsidRPr="00081B54">
        <w:rPr>
          <w:rFonts w:ascii="Times New Roman" w:hAnsi="Times New Roman" w:cs="Times New Roman"/>
          <w:sz w:val="24"/>
          <w:szCs w:val="24"/>
        </w:rPr>
        <w:t xml:space="preserve">for fish less than 75 mm that were </w:t>
      </w:r>
      <w:r w:rsidR="00A7389A" w:rsidRPr="00081B54">
        <w:rPr>
          <w:rFonts w:ascii="Times New Roman" w:hAnsi="Times New Roman" w:cs="Times New Roman"/>
          <w:sz w:val="24"/>
          <w:szCs w:val="24"/>
        </w:rPr>
        <w:t>assessed from scales</w:t>
      </w:r>
      <w:r w:rsidR="009D6104" w:rsidRPr="00081B54">
        <w:rPr>
          <w:rFonts w:ascii="Times New Roman" w:hAnsi="Times New Roman" w:cs="Times New Roman"/>
          <w:sz w:val="24"/>
          <w:szCs w:val="24"/>
        </w:rPr>
        <w:t>, but not from otoliths,</w:t>
      </w:r>
      <w:r w:rsidR="00A7389A" w:rsidRPr="00081B54">
        <w:rPr>
          <w:rFonts w:ascii="Times New Roman" w:hAnsi="Times New Roman" w:cs="Times New Roman"/>
          <w:sz w:val="24"/>
          <w:szCs w:val="24"/>
        </w:rPr>
        <w:t xml:space="preserve"> matched the age determined from analysis of length frequency data.</w:t>
      </w:r>
      <w:r w:rsidR="009D6104" w:rsidRPr="00081B54">
        <w:rPr>
          <w:rFonts w:ascii="Times New Roman" w:hAnsi="Times New Roman" w:cs="Times New Roman"/>
          <w:sz w:val="24"/>
          <w:szCs w:val="24"/>
        </w:rPr>
        <w:t xml:space="preserve">  This result suggests that Pygmy Whitefish in Lake Superior do not suffer from a missing or difficult to detect first annulus on scales as described by </w:t>
      </w:r>
      <w:proofErr w:type="spellStart"/>
      <w:r w:rsidR="009D6104" w:rsidRPr="00081B54">
        <w:rPr>
          <w:rFonts w:ascii="Times New Roman" w:hAnsi="Times New Roman" w:cs="Times New Roman"/>
          <w:sz w:val="24"/>
          <w:szCs w:val="24"/>
        </w:rPr>
        <w:t>Zemlak</w:t>
      </w:r>
      <w:proofErr w:type="spellEnd"/>
      <w:r w:rsidR="009D6104" w:rsidRPr="00081B54">
        <w:rPr>
          <w:rFonts w:ascii="Times New Roman" w:hAnsi="Times New Roman" w:cs="Times New Roman"/>
          <w:sz w:val="24"/>
          <w:szCs w:val="24"/>
        </w:rPr>
        <w:t xml:space="preserve"> and </w:t>
      </w:r>
      <w:proofErr w:type="spellStart"/>
      <w:r w:rsidR="009D6104" w:rsidRPr="00081B54">
        <w:rPr>
          <w:rFonts w:ascii="Times New Roman" w:hAnsi="Times New Roman" w:cs="Times New Roman"/>
          <w:sz w:val="24"/>
          <w:szCs w:val="24"/>
        </w:rPr>
        <w:t>McPhail</w:t>
      </w:r>
      <w:proofErr w:type="spellEnd"/>
      <w:r w:rsidR="009D6104" w:rsidRPr="00081B54">
        <w:rPr>
          <w:rFonts w:ascii="Times New Roman" w:hAnsi="Times New Roman" w:cs="Times New Roman"/>
          <w:sz w:val="24"/>
          <w:szCs w:val="24"/>
        </w:rPr>
        <w:t xml:space="preserve"> (2004).  However, we did have the same difficulties as </w:t>
      </w:r>
      <w:proofErr w:type="spellStart"/>
      <w:r w:rsidR="009D6104" w:rsidRPr="00081B54">
        <w:rPr>
          <w:rFonts w:ascii="Times New Roman" w:hAnsi="Times New Roman" w:cs="Times New Roman"/>
          <w:sz w:val="24"/>
          <w:szCs w:val="24"/>
        </w:rPr>
        <w:t>Zemlak</w:t>
      </w:r>
      <w:proofErr w:type="spellEnd"/>
      <w:r w:rsidR="009D6104" w:rsidRPr="00081B54">
        <w:rPr>
          <w:rFonts w:ascii="Times New Roman" w:hAnsi="Times New Roman" w:cs="Times New Roman"/>
          <w:sz w:val="24"/>
          <w:szCs w:val="24"/>
        </w:rPr>
        <w:t xml:space="preserve"> and </w:t>
      </w:r>
      <w:proofErr w:type="spellStart"/>
      <w:r w:rsidR="009D6104" w:rsidRPr="00081B54">
        <w:rPr>
          <w:rFonts w:ascii="Times New Roman" w:hAnsi="Times New Roman" w:cs="Times New Roman"/>
          <w:sz w:val="24"/>
          <w:szCs w:val="24"/>
        </w:rPr>
        <w:t>McPhail</w:t>
      </w:r>
      <w:proofErr w:type="spellEnd"/>
      <w:r w:rsidR="009D6104" w:rsidRPr="00081B54">
        <w:rPr>
          <w:rFonts w:ascii="Times New Roman" w:hAnsi="Times New Roman" w:cs="Times New Roman"/>
          <w:sz w:val="24"/>
          <w:szCs w:val="24"/>
        </w:rPr>
        <w:t xml:space="preserve"> (2004) with otoliths from young fish </w:t>
      </w:r>
      <w:r w:rsidR="0053426E" w:rsidRPr="00081B54">
        <w:rPr>
          <w:rFonts w:ascii="Times New Roman" w:hAnsi="Times New Roman" w:cs="Times New Roman"/>
          <w:sz w:val="24"/>
          <w:szCs w:val="24"/>
        </w:rPr>
        <w:t xml:space="preserve">which </w:t>
      </w:r>
      <w:r w:rsidR="00F40172" w:rsidRPr="00081B54">
        <w:rPr>
          <w:rFonts w:ascii="Times New Roman" w:hAnsi="Times New Roman" w:cs="Times New Roman"/>
          <w:sz w:val="24"/>
          <w:szCs w:val="24"/>
        </w:rPr>
        <w:t>they</w:t>
      </w:r>
      <w:r w:rsidR="0053426E" w:rsidRPr="00081B54">
        <w:rPr>
          <w:rFonts w:ascii="Times New Roman" w:hAnsi="Times New Roman" w:cs="Times New Roman"/>
          <w:sz w:val="24"/>
          <w:szCs w:val="24"/>
        </w:rPr>
        <w:t xml:space="preserve"> described as </w:t>
      </w:r>
      <w:r w:rsidR="009D6104" w:rsidRPr="00081B54">
        <w:rPr>
          <w:rFonts w:ascii="Times New Roman" w:hAnsi="Times New Roman" w:cs="Times New Roman"/>
          <w:sz w:val="24"/>
          <w:szCs w:val="24"/>
        </w:rPr>
        <w:t>“small and fragile and it was not always possible to read them.”</w:t>
      </w:r>
      <w:r w:rsidR="002F1A04" w:rsidRPr="00081B54">
        <w:rPr>
          <w:rFonts w:ascii="Times New Roman" w:hAnsi="Times New Roman" w:cs="Times New Roman"/>
          <w:sz w:val="24"/>
          <w:szCs w:val="24"/>
        </w:rPr>
        <w:t xml:space="preserve">  </w:t>
      </w:r>
      <w:r w:rsidR="00967FC1" w:rsidRPr="00081B54">
        <w:rPr>
          <w:rFonts w:ascii="Times New Roman" w:hAnsi="Times New Roman" w:cs="Times New Roman"/>
          <w:sz w:val="24"/>
          <w:szCs w:val="24"/>
        </w:rPr>
        <w:t>Thus, it appears that the a</w:t>
      </w:r>
      <w:r w:rsidR="002F1A04" w:rsidRPr="00081B54">
        <w:rPr>
          <w:rFonts w:ascii="Times New Roman" w:hAnsi="Times New Roman" w:cs="Times New Roman"/>
          <w:sz w:val="24"/>
          <w:szCs w:val="24"/>
        </w:rPr>
        <w:t xml:space="preserve">ge of Pygmy Whitefish </w:t>
      </w:r>
      <w:r w:rsidR="00967FC1" w:rsidRPr="00081B54">
        <w:rPr>
          <w:rFonts w:ascii="Times New Roman" w:hAnsi="Times New Roman" w:cs="Times New Roman"/>
          <w:sz w:val="24"/>
          <w:szCs w:val="24"/>
        </w:rPr>
        <w:t xml:space="preserve">in their second summer </w:t>
      </w:r>
      <w:r w:rsidR="002F1A04" w:rsidRPr="00081B54">
        <w:rPr>
          <w:rFonts w:ascii="Times New Roman" w:hAnsi="Times New Roman" w:cs="Times New Roman"/>
          <w:sz w:val="24"/>
          <w:szCs w:val="24"/>
        </w:rPr>
        <w:t>may be reliably assessed from analysis of length frequency data or scales, but not from otoliths.</w:t>
      </w:r>
    </w:p>
    <w:p w14:paraId="2537EAB9" w14:textId="4AD53E5D" w:rsidR="00382679" w:rsidRPr="00081B54" w:rsidRDefault="00382679"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Sc</w:t>
      </w:r>
      <w:r w:rsidR="00967FC1" w:rsidRPr="00081B54">
        <w:rPr>
          <w:rFonts w:ascii="Times New Roman" w:hAnsi="Times New Roman" w:cs="Times New Roman"/>
          <w:sz w:val="24"/>
          <w:szCs w:val="24"/>
        </w:rPr>
        <w:t xml:space="preserve">ales from larger fish were </w:t>
      </w:r>
      <w:r w:rsidRPr="00081B54">
        <w:rPr>
          <w:rFonts w:ascii="Times New Roman" w:hAnsi="Times New Roman" w:cs="Times New Roman"/>
          <w:sz w:val="24"/>
          <w:szCs w:val="24"/>
        </w:rPr>
        <w:t>difficult to assess as circuli were few and crowded at the scale margin.</w:t>
      </w:r>
      <w:r w:rsidR="003541BF" w:rsidRPr="00081B54">
        <w:rPr>
          <w:rFonts w:ascii="Times New Roman" w:hAnsi="Times New Roman" w:cs="Times New Roman"/>
          <w:sz w:val="24"/>
          <w:szCs w:val="24"/>
        </w:rPr>
        <w:t xml:space="preserve">  </w:t>
      </w:r>
      <w:r w:rsidR="00967FC1" w:rsidRPr="00081B54">
        <w:rPr>
          <w:rFonts w:ascii="Times New Roman" w:hAnsi="Times New Roman" w:cs="Times New Roman"/>
          <w:sz w:val="24"/>
          <w:szCs w:val="24"/>
        </w:rPr>
        <w:t xml:space="preserve">Heard and Hartman (1966) expressed similar difficulties assessing age from scales of older fish.  </w:t>
      </w:r>
      <w:r w:rsidR="003541BF" w:rsidRPr="00081B54">
        <w:rPr>
          <w:rFonts w:ascii="Times New Roman" w:hAnsi="Times New Roman" w:cs="Times New Roman"/>
          <w:sz w:val="24"/>
          <w:szCs w:val="24"/>
        </w:rPr>
        <w:t xml:space="preserve">Minimal growth on the scale margin of sexually mature fish corresponds to the typical 1.0 to 4.0 mm per year increase in TL observed between sequential captures of tagged mature Pygmy Whitefish by Barnett and Paige (2014).  </w:t>
      </w:r>
    </w:p>
    <w:p w14:paraId="3F2C1D4B" w14:textId="3B459E9B" w:rsidR="00470D96" w:rsidRPr="00081B54" w:rsidRDefault="003541BF"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r>
      <w:r w:rsidR="001D6507" w:rsidRPr="00081B54">
        <w:rPr>
          <w:rFonts w:ascii="Times New Roman" w:hAnsi="Times New Roman" w:cs="Times New Roman"/>
          <w:sz w:val="24"/>
          <w:szCs w:val="24"/>
        </w:rPr>
        <w:t>We had</w:t>
      </w:r>
      <w:r w:rsidR="00996907" w:rsidRPr="00081B54">
        <w:rPr>
          <w:rFonts w:ascii="Times New Roman" w:hAnsi="Times New Roman" w:cs="Times New Roman"/>
          <w:sz w:val="24"/>
          <w:szCs w:val="24"/>
        </w:rPr>
        <w:t xml:space="preserve"> </w:t>
      </w:r>
      <w:r w:rsidR="002F1A04" w:rsidRPr="00081B54">
        <w:rPr>
          <w:rFonts w:ascii="Times New Roman" w:hAnsi="Times New Roman" w:cs="Times New Roman"/>
          <w:sz w:val="24"/>
          <w:szCs w:val="24"/>
        </w:rPr>
        <w:t xml:space="preserve">considerable </w:t>
      </w:r>
      <w:r w:rsidR="00996907" w:rsidRPr="00081B54">
        <w:rPr>
          <w:rFonts w:ascii="Times New Roman" w:hAnsi="Times New Roman" w:cs="Times New Roman"/>
          <w:sz w:val="24"/>
          <w:szCs w:val="24"/>
        </w:rPr>
        <w:t>difficult</w:t>
      </w:r>
      <w:r w:rsidR="001D6507" w:rsidRPr="00081B54">
        <w:rPr>
          <w:rFonts w:ascii="Times New Roman" w:hAnsi="Times New Roman" w:cs="Times New Roman"/>
          <w:sz w:val="24"/>
          <w:szCs w:val="24"/>
        </w:rPr>
        <w:t>ies</w:t>
      </w:r>
      <w:r w:rsidR="00996907" w:rsidRPr="00081B54">
        <w:rPr>
          <w:rFonts w:ascii="Times New Roman" w:hAnsi="Times New Roman" w:cs="Times New Roman"/>
          <w:sz w:val="24"/>
          <w:szCs w:val="24"/>
        </w:rPr>
        <w:t xml:space="preserve"> obtaining otolith thin sectio</w:t>
      </w:r>
      <w:r w:rsidR="001D6507" w:rsidRPr="00081B54">
        <w:rPr>
          <w:rFonts w:ascii="Times New Roman" w:hAnsi="Times New Roman" w:cs="Times New Roman"/>
          <w:sz w:val="24"/>
          <w:szCs w:val="24"/>
        </w:rPr>
        <w:t>ns that were clear in all areas of the section</w:t>
      </w:r>
      <w:r w:rsidR="00996907" w:rsidRPr="00081B54">
        <w:rPr>
          <w:rFonts w:ascii="Times New Roman" w:hAnsi="Times New Roman" w:cs="Times New Roman"/>
          <w:sz w:val="24"/>
          <w:szCs w:val="24"/>
        </w:rPr>
        <w:t xml:space="preserve"> (</w:t>
      </w:r>
      <w:r w:rsidR="00996907" w:rsidRPr="00081B54">
        <w:rPr>
          <w:rFonts w:ascii="Times New Roman" w:hAnsi="Times New Roman" w:cs="Times New Roman"/>
          <w:i/>
          <w:sz w:val="24"/>
          <w:szCs w:val="24"/>
          <w:rPrChange w:id="527" w:author="Stewart, Taylor Robert" w:date="2015-01-14T11:47:00Z">
            <w:rPr>
              <w:rFonts w:ascii="Times New Roman" w:hAnsi="Times New Roman" w:cs="Times New Roman"/>
              <w:sz w:val="24"/>
              <w:szCs w:val="24"/>
            </w:rPr>
          </w:rPrChange>
        </w:rPr>
        <w:t>i.e.,</w:t>
      </w:r>
      <w:r w:rsidR="00996907" w:rsidRPr="00081B54">
        <w:rPr>
          <w:rFonts w:ascii="Times New Roman" w:hAnsi="Times New Roman" w:cs="Times New Roman"/>
          <w:sz w:val="24"/>
          <w:szCs w:val="24"/>
        </w:rPr>
        <w:t xml:space="preserve"> </w:t>
      </w:r>
      <w:r w:rsidR="00274B7E" w:rsidRPr="00081B54">
        <w:rPr>
          <w:rFonts w:ascii="Times New Roman" w:hAnsi="Times New Roman" w:cs="Times New Roman"/>
          <w:sz w:val="24"/>
          <w:szCs w:val="24"/>
        </w:rPr>
        <w:t>putative annuli</w:t>
      </w:r>
      <w:r w:rsidR="00996907" w:rsidRPr="00081B54">
        <w:rPr>
          <w:rFonts w:ascii="Times New Roman" w:hAnsi="Times New Roman" w:cs="Times New Roman"/>
          <w:sz w:val="24"/>
          <w:szCs w:val="24"/>
        </w:rPr>
        <w:t xml:space="preserve"> were evident near the otolith margin but not the center, or vice versa).  In additi</w:t>
      </w:r>
      <w:r w:rsidR="00274B7E" w:rsidRPr="00081B54">
        <w:rPr>
          <w:rFonts w:ascii="Times New Roman" w:hAnsi="Times New Roman" w:cs="Times New Roman"/>
          <w:sz w:val="24"/>
          <w:szCs w:val="24"/>
        </w:rPr>
        <w:t xml:space="preserve">on, most of the putative annuli could only be reliably detected along </w:t>
      </w:r>
      <w:r w:rsidRPr="00081B54">
        <w:rPr>
          <w:rFonts w:ascii="Times New Roman" w:hAnsi="Times New Roman" w:cs="Times New Roman"/>
          <w:sz w:val="24"/>
          <w:szCs w:val="24"/>
        </w:rPr>
        <w:t>a transect</w:t>
      </w:r>
      <w:r w:rsidR="00274B7E" w:rsidRPr="00081B54">
        <w:rPr>
          <w:rFonts w:ascii="Times New Roman" w:hAnsi="Times New Roman" w:cs="Times New Roman"/>
          <w:sz w:val="24"/>
          <w:szCs w:val="24"/>
        </w:rPr>
        <w:t xml:space="preserve"> later</w:t>
      </w:r>
      <w:r w:rsidR="00D12CE3" w:rsidRPr="00081B54">
        <w:rPr>
          <w:rFonts w:ascii="Times New Roman" w:hAnsi="Times New Roman" w:cs="Times New Roman"/>
          <w:sz w:val="24"/>
          <w:szCs w:val="24"/>
        </w:rPr>
        <w:t>al</w:t>
      </w:r>
      <w:r w:rsidR="00274B7E" w:rsidRPr="00081B54">
        <w:rPr>
          <w:rFonts w:ascii="Times New Roman" w:hAnsi="Times New Roman" w:cs="Times New Roman"/>
          <w:sz w:val="24"/>
          <w:szCs w:val="24"/>
        </w:rPr>
        <w:t xml:space="preserve"> from the sulcus, rather than around the entire otolith surface.</w:t>
      </w:r>
      <w:r w:rsidR="002F1A04" w:rsidRPr="00081B54">
        <w:rPr>
          <w:rFonts w:ascii="Times New Roman" w:hAnsi="Times New Roman" w:cs="Times New Roman"/>
          <w:sz w:val="24"/>
          <w:szCs w:val="24"/>
        </w:rPr>
        <w:t xml:space="preserve">  These difficulties resulted in us </w:t>
      </w:r>
      <w:r w:rsidR="007260E2" w:rsidRPr="00081B54">
        <w:rPr>
          <w:rFonts w:ascii="Times New Roman" w:hAnsi="Times New Roman" w:cs="Times New Roman"/>
          <w:sz w:val="24"/>
          <w:szCs w:val="24"/>
        </w:rPr>
        <w:t xml:space="preserve">deeming </w:t>
      </w:r>
      <w:r w:rsidR="002F1A04" w:rsidRPr="00081B54">
        <w:rPr>
          <w:rFonts w:ascii="Times New Roman" w:hAnsi="Times New Roman" w:cs="Times New Roman"/>
          <w:sz w:val="24"/>
          <w:szCs w:val="24"/>
        </w:rPr>
        <w:t xml:space="preserve">nearly one-third of our processed otoliths </w:t>
      </w:r>
      <w:r w:rsidR="007260E2" w:rsidRPr="00081B54">
        <w:rPr>
          <w:rFonts w:ascii="Times New Roman" w:hAnsi="Times New Roman" w:cs="Times New Roman"/>
          <w:sz w:val="24"/>
          <w:szCs w:val="24"/>
        </w:rPr>
        <w:t xml:space="preserve">as unreadable and rejecting them </w:t>
      </w:r>
      <w:r w:rsidR="002F1A04" w:rsidRPr="00081B54">
        <w:rPr>
          <w:rFonts w:ascii="Times New Roman" w:hAnsi="Times New Roman" w:cs="Times New Roman"/>
          <w:sz w:val="24"/>
          <w:szCs w:val="24"/>
        </w:rPr>
        <w:t xml:space="preserve">from further analysis.  Furthermore, we </w:t>
      </w:r>
      <w:r w:rsidR="007260E2" w:rsidRPr="00081B54">
        <w:rPr>
          <w:rFonts w:ascii="Times New Roman" w:hAnsi="Times New Roman" w:cs="Times New Roman"/>
          <w:sz w:val="24"/>
          <w:szCs w:val="24"/>
        </w:rPr>
        <w:t>often</w:t>
      </w:r>
      <w:r w:rsidR="002F1A04" w:rsidRPr="00081B54">
        <w:rPr>
          <w:rFonts w:ascii="Times New Roman" w:hAnsi="Times New Roman" w:cs="Times New Roman"/>
          <w:sz w:val="24"/>
          <w:szCs w:val="24"/>
        </w:rPr>
        <w:t xml:space="preserve"> lacked confidence in our placement of a first annulus on the otoliths</w:t>
      </w:r>
      <w:r w:rsidR="007260E2" w:rsidRPr="00081B54">
        <w:rPr>
          <w:rFonts w:ascii="Times New Roman" w:hAnsi="Times New Roman" w:cs="Times New Roman"/>
          <w:sz w:val="24"/>
          <w:szCs w:val="24"/>
        </w:rPr>
        <w:t xml:space="preserve">, had difficulty interpreting annuli at the otolith margin, </w:t>
      </w:r>
      <w:r w:rsidR="002F1A04" w:rsidRPr="00081B54">
        <w:rPr>
          <w:rFonts w:ascii="Times New Roman" w:hAnsi="Times New Roman" w:cs="Times New Roman"/>
          <w:sz w:val="24"/>
          <w:szCs w:val="24"/>
        </w:rPr>
        <w:t xml:space="preserve">and </w:t>
      </w:r>
      <w:r w:rsidR="007260E2" w:rsidRPr="00081B54">
        <w:rPr>
          <w:rFonts w:ascii="Times New Roman" w:hAnsi="Times New Roman" w:cs="Times New Roman"/>
          <w:sz w:val="24"/>
          <w:szCs w:val="24"/>
        </w:rPr>
        <w:t>observed distinct inner-annular marks (</w:t>
      </w:r>
      <w:r w:rsidR="007260E2" w:rsidRPr="00081B54">
        <w:rPr>
          <w:rFonts w:ascii="Times New Roman" w:hAnsi="Times New Roman" w:cs="Times New Roman"/>
          <w:i/>
          <w:sz w:val="24"/>
          <w:szCs w:val="24"/>
          <w:rPrChange w:id="528" w:author="Stewart, Taylor Robert" w:date="2015-01-14T11:47:00Z">
            <w:rPr>
              <w:rFonts w:ascii="Times New Roman" w:hAnsi="Times New Roman" w:cs="Times New Roman"/>
              <w:sz w:val="24"/>
              <w:szCs w:val="24"/>
            </w:rPr>
          </w:rPrChange>
        </w:rPr>
        <w:t>i.e.,</w:t>
      </w:r>
      <w:r w:rsidR="007260E2" w:rsidRPr="00081B54">
        <w:rPr>
          <w:rFonts w:ascii="Times New Roman" w:hAnsi="Times New Roman" w:cs="Times New Roman"/>
          <w:sz w:val="24"/>
          <w:szCs w:val="24"/>
        </w:rPr>
        <w:t xml:space="preserve"> “false annuli”) on </w:t>
      </w:r>
      <w:r w:rsidR="002F1A04" w:rsidRPr="00081B54">
        <w:rPr>
          <w:rFonts w:ascii="Times New Roman" w:hAnsi="Times New Roman" w:cs="Times New Roman"/>
          <w:sz w:val="24"/>
          <w:szCs w:val="24"/>
        </w:rPr>
        <w:t xml:space="preserve">several of the oldest fish </w:t>
      </w:r>
      <w:r w:rsidR="00470D96" w:rsidRPr="00081B54">
        <w:rPr>
          <w:rFonts w:ascii="Times New Roman" w:hAnsi="Times New Roman" w:cs="Times New Roman"/>
          <w:sz w:val="24"/>
          <w:szCs w:val="24"/>
        </w:rPr>
        <w:t>in our sample</w:t>
      </w:r>
      <w:r w:rsidR="007260E2" w:rsidRPr="00081B54">
        <w:rPr>
          <w:rFonts w:ascii="Times New Roman" w:hAnsi="Times New Roman" w:cs="Times New Roman"/>
          <w:sz w:val="24"/>
          <w:szCs w:val="24"/>
        </w:rPr>
        <w:t>.</w:t>
      </w:r>
    </w:p>
    <w:p w14:paraId="49B0ED1F" w14:textId="75118D6D" w:rsidR="009C518E" w:rsidRPr="00081B54" w:rsidRDefault="002B3197"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 xml:space="preserve">Our assessed ages for Pygmy Whitefish were highly variable with many length-classes in some ages and many ages within some length-classes. </w:t>
      </w:r>
      <w:r w:rsidR="006F7805" w:rsidRPr="00081B54">
        <w:rPr>
          <w:rFonts w:ascii="Times New Roman" w:hAnsi="Times New Roman" w:cs="Times New Roman"/>
          <w:sz w:val="24"/>
          <w:szCs w:val="24"/>
        </w:rPr>
        <w:t xml:space="preserve"> Similar levels of variability </w:t>
      </w:r>
      <w:r w:rsidR="00FC7BA9" w:rsidRPr="00081B54">
        <w:rPr>
          <w:rFonts w:ascii="Times New Roman" w:hAnsi="Times New Roman" w:cs="Times New Roman"/>
          <w:sz w:val="24"/>
          <w:szCs w:val="24"/>
        </w:rPr>
        <w:t xml:space="preserve">were </w:t>
      </w:r>
      <w:r w:rsidR="002A6989" w:rsidRPr="00081B54">
        <w:rPr>
          <w:rFonts w:ascii="Times New Roman" w:hAnsi="Times New Roman" w:cs="Times New Roman"/>
          <w:sz w:val="24"/>
          <w:szCs w:val="24"/>
        </w:rPr>
        <w:t xml:space="preserve">evident in the </w:t>
      </w:r>
      <w:r w:rsidRPr="00081B54">
        <w:rPr>
          <w:rFonts w:ascii="Times New Roman" w:hAnsi="Times New Roman" w:cs="Times New Roman"/>
          <w:sz w:val="24"/>
          <w:szCs w:val="24"/>
        </w:rPr>
        <w:t xml:space="preserve">assessed ages </w:t>
      </w:r>
      <w:r w:rsidR="00FC7BA9" w:rsidRPr="00081B54">
        <w:rPr>
          <w:rFonts w:ascii="Times New Roman" w:hAnsi="Times New Roman" w:cs="Times New Roman"/>
          <w:sz w:val="24"/>
          <w:szCs w:val="24"/>
        </w:rPr>
        <w:t xml:space="preserve">by </w:t>
      </w:r>
      <w:r w:rsidRPr="00081B54">
        <w:rPr>
          <w:rFonts w:ascii="Times New Roman" w:hAnsi="Times New Roman" w:cs="Times New Roman"/>
          <w:sz w:val="24"/>
          <w:szCs w:val="24"/>
        </w:rPr>
        <w:t xml:space="preserve">Plumb (2006) (using otoliths) and </w:t>
      </w:r>
      <w:proofErr w:type="spellStart"/>
      <w:r w:rsidRPr="00081B54">
        <w:rPr>
          <w:rFonts w:ascii="Times New Roman" w:hAnsi="Times New Roman" w:cs="Times New Roman"/>
          <w:sz w:val="24"/>
          <w:szCs w:val="24"/>
        </w:rPr>
        <w:t>Weisel</w:t>
      </w:r>
      <w:proofErr w:type="spell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529" w:author="Stewart, Taylor Robert" w:date="2015-01-14T11:47:00Z">
            <w:rPr>
              <w:rFonts w:ascii="Times New Roman" w:hAnsi="Times New Roman" w:cs="Times New Roman"/>
              <w:sz w:val="24"/>
              <w:szCs w:val="24"/>
            </w:rPr>
          </w:rPrChange>
        </w:rPr>
        <w:t>et al.</w:t>
      </w:r>
      <w:r w:rsidRPr="00081B54">
        <w:rPr>
          <w:rFonts w:ascii="Times New Roman" w:hAnsi="Times New Roman" w:cs="Times New Roman"/>
          <w:sz w:val="24"/>
          <w:szCs w:val="24"/>
        </w:rPr>
        <w:t xml:space="preserve"> (1973) (using scales), though both </w:t>
      </w:r>
      <w:r w:rsidR="00470D96" w:rsidRPr="00081B54">
        <w:rPr>
          <w:rFonts w:ascii="Times New Roman" w:hAnsi="Times New Roman" w:cs="Times New Roman"/>
          <w:sz w:val="24"/>
          <w:szCs w:val="24"/>
        </w:rPr>
        <w:t xml:space="preserve">of these </w:t>
      </w:r>
      <w:r w:rsidRPr="00081B54">
        <w:rPr>
          <w:rFonts w:ascii="Times New Roman" w:hAnsi="Times New Roman" w:cs="Times New Roman"/>
          <w:sz w:val="24"/>
          <w:szCs w:val="24"/>
        </w:rPr>
        <w:t xml:space="preserve">metrics of variability were lower </w:t>
      </w:r>
      <w:r w:rsidR="005F4815" w:rsidRPr="00081B54">
        <w:rPr>
          <w:rFonts w:ascii="Times New Roman" w:hAnsi="Times New Roman" w:cs="Times New Roman"/>
          <w:sz w:val="24"/>
          <w:szCs w:val="24"/>
        </w:rPr>
        <w:t xml:space="preserve">in </w:t>
      </w:r>
      <w:r w:rsidRPr="00081B54">
        <w:rPr>
          <w:rFonts w:ascii="Times New Roman" w:hAnsi="Times New Roman" w:cs="Times New Roman"/>
          <w:sz w:val="24"/>
          <w:szCs w:val="24"/>
        </w:rPr>
        <w:t xml:space="preserve">Eschmeyer and Bailey (1955) and </w:t>
      </w:r>
      <w:proofErr w:type="spellStart"/>
      <w:r w:rsidRPr="00081B54">
        <w:rPr>
          <w:rFonts w:ascii="Times New Roman" w:hAnsi="Times New Roman" w:cs="Times New Roman"/>
          <w:sz w:val="24"/>
          <w:szCs w:val="24"/>
        </w:rPr>
        <w:t>McCart</w:t>
      </w:r>
      <w:proofErr w:type="spellEnd"/>
      <w:r w:rsidRPr="00081B54">
        <w:rPr>
          <w:rFonts w:ascii="Times New Roman" w:hAnsi="Times New Roman" w:cs="Times New Roman"/>
          <w:sz w:val="24"/>
          <w:szCs w:val="24"/>
        </w:rPr>
        <w:t xml:space="preserve"> (1963) (both using scales).</w:t>
      </w:r>
      <w:r w:rsidR="00850779" w:rsidRPr="00081B54">
        <w:rPr>
          <w:rFonts w:ascii="Times New Roman" w:hAnsi="Times New Roman" w:cs="Times New Roman"/>
          <w:sz w:val="24"/>
          <w:szCs w:val="24"/>
        </w:rPr>
        <w:t xml:space="preserve">  </w:t>
      </w:r>
      <w:r w:rsidR="008D5315" w:rsidRPr="00081B54">
        <w:rPr>
          <w:rFonts w:ascii="Times New Roman" w:hAnsi="Times New Roman" w:cs="Times New Roman"/>
          <w:sz w:val="24"/>
          <w:szCs w:val="24"/>
        </w:rPr>
        <w:t>V</w:t>
      </w:r>
      <w:r w:rsidR="00850779" w:rsidRPr="00081B54">
        <w:rPr>
          <w:rFonts w:ascii="Times New Roman" w:hAnsi="Times New Roman" w:cs="Times New Roman"/>
          <w:sz w:val="24"/>
          <w:szCs w:val="24"/>
        </w:rPr>
        <w:t xml:space="preserve">ariability </w:t>
      </w:r>
      <w:r w:rsidR="008D5315" w:rsidRPr="00081B54">
        <w:rPr>
          <w:rFonts w:ascii="Times New Roman" w:hAnsi="Times New Roman" w:cs="Times New Roman"/>
          <w:sz w:val="24"/>
          <w:szCs w:val="24"/>
        </w:rPr>
        <w:t xml:space="preserve">in assessed ages </w:t>
      </w:r>
      <w:r w:rsidR="00850779" w:rsidRPr="00081B54">
        <w:rPr>
          <w:rFonts w:ascii="Times New Roman" w:hAnsi="Times New Roman" w:cs="Times New Roman"/>
          <w:sz w:val="24"/>
          <w:szCs w:val="24"/>
        </w:rPr>
        <w:t xml:space="preserve">may be caused by </w:t>
      </w:r>
      <w:r w:rsidR="00160825" w:rsidRPr="00081B54">
        <w:rPr>
          <w:rFonts w:ascii="Times New Roman" w:hAnsi="Times New Roman" w:cs="Times New Roman"/>
          <w:sz w:val="24"/>
          <w:szCs w:val="24"/>
        </w:rPr>
        <w:t xml:space="preserve">pooling of fish captured at different times and locations, </w:t>
      </w:r>
      <w:r w:rsidR="00850779" w:rsidRPr="00081B54">
        <w:rPr>
          <w:rFonts w:ascii="Times New Roman" w:hAnsi="Times New Roman" w:cs="Times New Roman"/>
          <w:sz w:val="24"/>
          <w:szCs w:val="24"/>
        </w:rPr>
        <w:t>variability in age assessments, and the inherent growth pattern of the fish.</w:t>
      </w:r>
      <w:r w:rsidR="00160825" w:rsidRPr="00081B54">
        <w:rPr>
          <w:rFonts w:ascii="Times New Roman" w:hAnsi="Times New Roman" w:cs="Times New Roman"/>
          <w:sz w:val="24"/>
          <w:szCs w:val="24"/>
        </w:rPr>
        <w:t xml:space="preserve">  Our pooling of fish across time and locations may have contributed to the observed variability as seasonal growth may commence in late May (</w:t>
      </w:r>
      <w:proofErr w:type="spellStart"/>
      <w:r w:rsidR="00160825" w:rsidRPr="00081B54">
        <w:rPr>
          <w:rFonts w:ascii="Times New Roman" w:hAnsi="Times New Roman" w:cs="Times New Roman"/>
          <w:sz w:val="24"/>
          <w:szCs w:val="24"/>
        </w:rPr>
        <w:t>McCart</w:t>
      </w:r>
      <w:proofErr w:type="spellEnd"/>
      <w:ins w:id="530" w:author="Taylor Stewart" w:date="2015-01-13T21:16:00Z">
        <w:r w:rsidR="008150CA" w:rsidRPr="00081B54">
          <w:rPr>
            <w:rFonts w:ascii="Times New Roman" w:hAnsi="Times New Roman" w:cs="Times New Roman"/>
            <w:sz w:val="24"/>
            <w:szCs w:val="24"/>
          </w:rPr>
          <w:t>,</w:t>
        </w:r>
      </w:ins>
      <w:r w:rsidR="00160825" w:rsidRPr="00081B54">
        <w:rPr>
          <w:rFonts w:ascii="Times New Roman" w:hAnsi="Times New Roman" w:cs="Times New Roman"/>
          <w:sz w:val="24"/>
          <w:szCs w:val="24"/>
        </w:rPr>
        <w:t xml:space="preserve"> 1965) before our sampling bega</w:t>
      </w:r>
      <w:r w:rsidR="00F832A8" w:rsidRPr="00081B54">
        <w:rPr>
          <w:rFonts w:ascii="Times New Roman" w:hAnsi="Times New Roman" w:cs="Times New Roman"/>
          <w:sz w:val="24"/>
          <w:szCs w:val="24"/>
        </w:rPr>
        <w:t>n and Eschmeyer and Bailey (1955</w:t>
      </w:r>
      <w:r w:rsidR="00160825" w:rsidRPr="00081B54">
        <w:rPr>
          <w:rFonts w:ascii="Times New Roman" w:hAnsi="Times New Roman" w:cs="Times New Roman"/>
          <w:sz w:val="24"/>
          <w:szCs w:val="24"/>
        </w:rPr>
        <w:t xml:space="preserve">) suggested that slight spatial differences in growth of Pygmy Whitefish may occur </w:t>
      </w:r>
      <w:r w:rsidR="008D5315" w:rsidRPr="00081B54">
        <w:rPr>
          <w:rFonts w:ascii="Times New Roman" w:hAnsi="Times New Roman" w:cs="Times New Roman"/>
          <w:sz w:val="24"/>
          <w:szCs w:val="24"/>
        </w:rPr>
        <w:t xml:space="preserve">across </w:t>
      </w:r>
      <w:r w:rsidR="00160825" w:rsidRPr="00081B54">
        <w:rPr>
          <w:rFonts w:ascii="Times New Roman" w:hAnsi="Times New Roman" w:cs="Times New Roman"/>
          <w:sz w:val="24"/>
          <w:szCs w:val="24"/>
        </w:rPr>
        <w:t xml:space="preserve">Lake Superior.  </w:t>
      </w:r>
      <w:r w:rsidR="009C518E" w:rsidRPr="00081B54">
        <w:rPr>
          <w:rFonts w:ascii="Times New Roman" w:hAnsi="Times New Roman" w:cs="Times New Roman"/>
          <w:sz w:val="24"/>
          <w:szCs w:val="24"/>
        </w:rPr>
        <w:t xml:space="preserve">Our sample sizes from different locations did not allow us to test for differences in age distributions or growth among locations.  </w:t>
      </w:r>
      <w:r w:rsidR="00850779" w:rsidRPr="00081B54">
        <w:rPr>
          <w:rFonts w:ascii="Times New Roman" w:hAnsi="Times New Roman" w:cs="Times New Roman"/>
          <w:sz w:val="24"/>
          <w:szCs w:val="24"/>
        </w:rPr>
        <w:t xml:space="preserve">Variability in age assessment </w:t>
      </w:r>
      <w:r w:rsidR="00160825" w:rsidRPr="00081B54">
        <w:rPr>
          <w:rFonts w:ascii="Times New Roman" w:hAnsi="Times New Roman" w:cs="Times New Roman"/>
          <w:sz w:val="24"/>
          <w:szCs w:val="24"/>
        </w:rPr>
        <w:t xml:space="preserve">also </w:t>
      </w:r>
      <w:r w:rsidR="00850779" w:rsidRPr="00081B54">
        <w:rPr>
          <w:rFonts w:ascii="Times New Roman" w:hAnsi="Times New Roman" w:cs="Times New Roman"/>
          <w:sz w:val="24"/>
          <w:szCs w:val="24"/>
        </w:rPr>
        <w:t>likely contributed to this variability as we had a low percentage of perfect agreement be</w:t>
      </w:r>
      <w:r w:rsidR="00967FC1" w:rsidRPr="00081B54">
        <w:rPr>
          <w:rFonts w:ascii="Times New Roman" w:hAnsi="Times New Roman" w:cs="Times New Roman"/>
          <w:sz w:val="24"/>
          <w:szCs w:val="24"/>
        </w:rPr>
        <w:t>tween two readers and CVs that we</w:t>
      </w:r>
      <w:r w:rsidR="00850779" w:rsidRPr="00081B54">
        <w:rPr>
          <w:rFonts w:ascii="Times New Roman" w:hAnsi="Times New Roman" w:cs="Times New Roman"/>
          <w:sz w:val="24"/>
          <w:szCs w:val="24"/>
        </w:rPr>
        <w:t xml:space="preserve">re greater than the median CV of 7.6% that </w:t>
      </w:r>
      <w:proofErr w:type="spellStart"/>
      <w:r w:rsidR="00850779" w:rsidRPr="00081B54">
        <w:rPr>
          <w:rFonts w:ascii="Times New Roman" w:hAnsi="Times New Roman" w:cs="Times New Roman"/>
          <w:sz w:val="24"/>
          <w:szCs w:val="24"/>
        </w:rPr>
        <w:t>Campana</w:t>
      </w:r>
      <w:proofErr w:type="spellEnd"/>
      <w:r w:rsidR="00850779" w:rsidRPr="00081B54">
        <w:rPr>
          <w:rFonts w:ascii="Times New Roman" w:hAnsi="Times New Roman" w:cs="Times New Roman"/>
          <w:sz w:val="24"/>
          <w:szCs w:val="24"/>
        </w:rPr>
        <w:t xml:space="preserve"> (2001) computed from a variety of species</w:t>
      </w:r>
      <w:r w:rsidR="009C518E" w:rsidRPr="00081B54">
        <w:rPr>
          <w:rFonts w:ascii="Times New Roman" w:hAnsi="Times New Roman" w:cs="Times New Roman"/>
          <w:sz w:val="24"/>
          <w:szCs w:val="24"/>
        </w:rPr>
        <w:t xml:space="preserve">.  </w:t>
      </w:r>
      <w:r w:rsidR="006F7805" w:rsidRPr="00081B54">
        <w:rPr>
          <w:rFonts w:ascii="Times New Roman" w:hAnsi="Times New Roman" w:cs="Times New Roman"/>
          <w:sz w:val="24"/>
          <w:szCs w:val="24"/>
        </w:rPr>
        <w:t xml:space="preserve">A </w:t>
      </w:r>
      <w:r w:rsidRPr="00081B54">
        <w:rPr>
          <w:rFonts w:ascii="Times New Roman" w:hAnsi="Times New Roman" w:cs="Times New Roman"/>
          <w:sz w:val="24"/>
          <w:szCs w:val="24"/>
        </w:rPr>
        <w:t>high level of variability</w:t>
      </w:r>
      <w:r w:rsidR="006F7805" w:rsidRPr="00081B54">
        <w:rPr>
          <w:rFonts w:ascii="Times New Roman" w:hAnsi="Times New Roman" w:cs="Times New Roman"/>
          <w:sz w:val="24"/>
          <w:szCs w:val="24"/>
        </w:rPr>
        <w:t xml:space="preserve"> in observed lengths-at-age</w:t>
      </w:r>
      <w:r w:rsidRPr="00081B54">
        <w:rPr>
          <w:rFonts w:ascii="Times New Roman" w:hAnsi="Times New Roman" w:cs="Times New Roman"/>
          <w:sz w:val="24"/>
          <w:szCs w:val="24"/>
        </w:rPr>
        <w:t xml:space="preserve"> may also occur</w:t>
      </w:r>
      <w:r w:rsidR="006F7805" w:rsidRPr="00081B54">
        <w:rPr>
          <w:rFonts w:ascii="Times New Roman" w:hAnsi="Times New Roman" w:cs="Times New Roman"/>
          <w:sz w:val="24"/>
          <w:szCs w:val="24"/>
        </w:rPr>
        <w:t xml:space="preserve">, however, for relatively long-lived species where </w:t>
      </w:r>
      <w:r w:rsidRPr="00081B54">
        <w:rPr>
          <w:rFonts w:ascii="Times New Roman" w:hAnsi="Times New Roman" w:cs="Times New Roman"/>
          <w:sz w:val="24"/>
          <w:szCs w:val="24"/>
        </w:rPr>
        <w:t xml:space="preserve">growth is </w:t>
      </w:r>
      <w:r w:rsidR="005F4815" w:rsidRPr="00081B54">
        <w:rPr>
          <w:rFonts w:ascii="Times New Roman" w:hAnsi="Times New Roman" w:cs="Times New Roman"/>
          <w:sz w:val="24"/>
          <w:szCs w:val="24"/>
        </w:rPr>
        <w:t xml:space="preserve">fast for only a few initial years and then </w:t>
      </w:r>
      <w:r w:rsidRPr="00081B54">
        <w:rPr>
          <w:rFonts w:ascii="Times New Roman" w:hAnsi="Times New Roman" w:cs="Times New Roman"/>
          <w:sz w:val="24"/>
          <w:szCs w:val="24"/>
        </w:rPr>
        <w:t xml:space="preserve">very slow </w:t>
      </w:r>
      <w:r w:rsidR="006F7805" w:rsidRPr="00081B54">
        <w:rPr>
          <w:rFonts w:ascii="Times New Roman" w:hAnsi="Times New Roman" w:cs="Times New Roman"/>
          <w:sz w:val="24"/>
          <w:szCs w:val="24"/>
        </w:rPr>
        <w:t>at older ages.  Our results</w:t>
      </w:r>
      <w:r w:rsidR="00210B9D" w:rsidRPr="00081B54">
        <w:rPr>
          <w:rFonts w:ascii="Times New Roman" w:hAnsi="Times New Roman" w:cs="Times New Roman"/>
          <w:sz w:val="24"/>
          <w:szCs w:val="24"/>
        </w:rPr>
        <w:t xml:space="preserve"> </w:t>
      </w:r>
      <w:r w:rsidR="006F7805" w:rsidRPr="00081B54">
        <w:rPr>
          <w:rFonts w:ascii="Times New Roman" w:hAnsi="Times New Roman" w:cs="Times New Roman"/>
          <w:sz w:val="24"/>
          <w:szCs w:val="24"/>
        </w:rPr>
        <w:t>illustrate this type of growth for Pygmy Whitefish</w:t>
      </w:r>
      <w:r w:rsidR="000E1F86" w:rsidRPr="00081B54">
        <w:rPr>
          <w:rFonts w:ascii="Times New Roman" w:hAnsi="Times New Roman" w:cs="Times New Roman"/>
          <w:sz w:val="24"/>
          <w:szCs w:val="24"/>
        </w:rPr>
        <w:t>,</w:t>
      </w:r>
      <w:r w:rsidR="006F7805" w:rsidRPr="00081B54">
        <w:rPr>
          <w:rFonts w:ascii="Times New Roman" w:hAnsi="Times New Roman" w:cs="Times New Roman"/>
          <w:sz w:val="24"/>
          <w:szCs w:val="24"/>
        </w:rPr>
        <w:t xml:space="preserve"> as half of the maximum size </w:t>
      </w:r>
      <w:r w:rsidR="00210B9D" w:rsidRPr="00081B54">
        <w:rPr>
          <w:rFonts w:ascii="Times New Roman" w:hAnsi="Times New Roman" w:cs="Times New Roman"/>
          <w:sz w:val="24"/>
          <w:szCs w:val="24"/>
        </w:rPr>
        <w:t xml:space="preserve">was </w:t>
      </w:r>
      <w:r w:rsidR="006F7805" w:rsidRPr="00081B54">
        <w:rPr>
          <w:rFonts w:ascii="Times New Roman" w:hAnsi="Times New Roman" w:cs="Times New Roman"/>
          <w:sz w:val="24"/>
          <w:szCs w:val="24"/>
        </w:rPr>
        <w:t xml:space="preserve">attained </w:t>
      </w:r>
      <w:r w:rsidR="006E0A30" w:rsidRPr="00081B54">
        <w:rPr>
          <w:rFonts w:ascii="Times New Roman" w:hAnsi="Times New Roman" w:cs="Times New Roman"/>
          <w:sz w:val="24"/>
          <w:szCs w:val="24"/>
        </w:rPr>
        <w:t xml:space="preserve">in </w:t>
      </w:r>
      <w:r w:rsidR="006F7805" w:rsidRPr="00081B54">
        <w:rPr>
          <w:rFonts w:ascii="Times New Roman" w:hAnsi="Times New Roman" w:cs="Times New Roman"/>
          <w:sz w:val="24"/>
          <w:szCs w:val="24"/>
        </w:rPr>
        <w:t>the second</w:t>
      </w:r>
      <w:r w:rsidR="00FC7BA9" w:rsidRPr="00081B54">
        <w:rPr>
          <w:rFonts w:ascii="Times New Roman" w:hAnsi="Times New Roman" w:cs="Times New Roman"/>
          <w:sz w:val="24"/>
          <w:szCs w:val="24"/>
        </w:rPr>
        <w:t xml:space="preserve"> year</w:t>
      </w:r>
      <w:r w:rsidR="00210B9D" w:rsidRPr="00081B54">
        <w:rPr>
          <w:rFonts w:ascii="Times New Roman" w:hAnsi="Times New Roman" w:cs="Times New Roman"/>
          <w:sz w:val="24"/>
          <w:szCs w:val="24"/>
        </w:rPr>
        <w:t xml:space="preserve"> for males</w:t>
      </w:r>
      <w:r w:rsidR="006F7805" w:rsidRPr="00081B54">
        <w:rPr>
          <w:rFonts w:ascii="Times New Roman" w:hAnsi="Times New Roman" w:cs="Times New Roman"/>
          <w:sz w:val="24"/>
          <w:szCs w:val="24"/>
        </w:rPr>
        <w:t xml:space="preserve"> and </w:t>
      </w:r>
      <w:r w:rsidR="00967FC1" w:rsidRPr="00081B54">
        <w:rPr>
          <w:rFonts w:ascii="Times New Roman" w:hAnsi="Times New Roman" w:cs="Times New Roman"/>
          <w:sz w:val="24"/>
          <w:szCs w:val="24"/>
        </w:rPr>
        <w:t xml:space="preserve">the </w:t>
      </w:r>
      <w:r w:rsidR="006F7805" w:rsidRPr="00081B54">
        <w:rPr>
          <w:rFonts w:ascii="Times New Roman" w:hAnsi="Times New Roman" w:cs="Times New Roman"/>
          <w:sz w:val="24"/>
          <w:szCs w:val="24"/>
        </w:rPr>
        <w:t>third</w:t>
      </w:r>
      <w:r w:rsidR="00FC7BA9" w:rsidRPr="00081B54">
        <w:rPr>
          <w:rFonts w:ascii="Times New Roman" w:hAnsi="Times New Roman" w:cs="Times New Roman"/>
          <w:sz w:val="24"/>
          <w:szCs w:val="24"/>
        </w:rPr>
        <w:t xml:space="preserve"> year</w:t>
      </w:r>
      <w:r w:rsidR="00210B9D" w:rsidRPr="00081B54">
        <w:rPr>
          <w:rFonts w:ascii="Times New Roman" w:hAnsi="Times New Roman" w:cs="Times New Roman"/>
          <w:sz w:val="24"/>
          <w:szCs w:val="24"/>
        </w:rPr>
        <w:t xml:space="preserve"> for females</w:t>
      </w:r>
      <w:r w:rsidR="006E0A30" w:rsidRPr="00081B54">
        <w:rPr>
          <w:rFonts w:ascii="Times New Roman" w:hAnsi="Times New Roman" w:cs="Times New Roman"/>
          <w:sz w:val="24"/>
          <w:szCs w:val="24"/>
        </w:rPr>
        <w:t xml:space="preserve"> and a</w:t>
      </w:r>
      <w:r w:rsidR="006F7805" w:rsidRPr="00081B54">
        <w:rPr>
          <w:rFonts w:ascii="Times New Roman" w:hAnsi="Times New Roman" w:cs="Times New Roman"/>
          <w:sz w:val="24"/>
          <w:szCs w:val="24"/>
        </w:rPr>
        <w:t xml:space="preserve">nnual growth </w:t>
      </w:r>
      <w:r w:rsidR="000772C3" w:rsidRPr="00081B54">
        <w:rPr>
          <w:rFonts w:ascii="Times New Roman" w:hAnsi="Times New Roman" w:cs="Times New Roman"/>
          <w:sz w:val="24"/>
          <w:szCs w:val="24"/>
        </w:rPr>
        <w:t xml:space="preserve">declined steadily </w:t>
      </w:r>
      <w:r w:rsidR="008D5315" w:rsidRPr="00081B54">
        <w:rPr>
          <w:rFonts w:ascii="Times New Roman" w:hAnsi="Times New Roman" w:cs="Times New Roman"/>
          <w:sz w:val="24"/>
          <w:szCs w:val="24"/>
        </w:rPr>
        <w:t>after age-3</w:t>
      </w:r>
      <w:r w:rsidR="000772C3" w:rsidRPr="00081B54">
        <w:rPr>
          <w:rFonts w:ascii="Times New Roman" w:hAnsi="Times New Roman" w:cs="Times New Roman"/>
          <w:sz w:val="24"/>
          <w:szCs w:val="24"/>
        </w:rPr>
        <w:t xml:space="preserve">; from 8 mm at age-4 to 3 mm at age-7 for males and from 14 mm at age-4 to 4 mm </w:t>
      </w:r>
      <w:r w:rsidR="00F40172" w:rsidRPr="00081B54">
        <w:rPr>
          <w:rFonts w:ascii="Times New Roman" w:hAnsi="Times New Roman" w:cs="Times New Roman"/>
          <w:sz w:val="24"/>
          <w:szCs w:val="24"/>
        </w:rPr>
        <w:t xml:space="preserve">at </w:t>
      </w:r>
      <w:r w:rsidR="000772C3" w:rsidRPr="00081B54">
        <w:rPr>
          <w:rFonts w:ascii="Times New Roman" w:hAnsi="Times New Roman" w:cs="Times New Roman"/>
          <w:sz w:val="24"/>
          <w:szCs w:val="24"/>
        </w:rPr>
        <w:t>age-9 for females (Tables 3</w:t>
      </w:r>
      <w:ins w:id="531" w:author="Stewart, Taylor Robert" w:date="2015-01-14T12:12:00Z">
        <w:r w:rsidR="00F17FFE" w:rsidRPr="00081B54">
          <w:rPr>
            <w:rFonts w:ascii="Times New Roman" w:hAnsi="Times New Roman" w:cs="Times New Roman"/>
            <w:sz w:val="24"/>
            <w:szCs w:val="24"/>
          </w:rPr>
          <w:t>,</w:t>
        </w:r>
      </w:ins>
      <w:del w:id="532" w:author="Stewart, Taylor Robert" w:date="2015-01-14T12:12:00Z">
        <w:r w:rsidR="000772C3" w:rsidRPr="00081B54" w:rsidDel="00F17FFE">
          <w:rPr>
            <w:rFonts w:ascii="Times New Roman" w:hAnsi="Times New Roman" w:cs="Times New Roman"/>
            <w:sz w:val="24"/>
            <w:szCs w:val="24"/>
          </w:rPr>
          <w:delText xml:space="preserve"> </w:delText>
        </w:r>
      </w:del>
      <w:ins w:id="533" w:author="Taylor Stewart" w:date="2015-01-13T21:16:00Z">
        <w:del w:id="534" w:author="Stewart, Taylor Robert" w:date="2015-01-14T12:12:00Z">
          <w:r w:rsidR="008150CA" w:rsidRPr="00081B54" w:rsidDel="00F17FFE">
            <w:rPr>
              <w:rFonts w:ascii="Times New Roman" w:hAnsi="Times New Roman" w:cs="Times New Roman"/>
              <w:sz w:val="24"/>
              <w:szCs w:val="24"/>
            </w:rPr>
            <w:delText>and</w:delText>
          </w:r>
        </w:del>
      </w:ins>
      <w:del w:id="535" w:author="Taylor Stewart" w:date="2015-01-13T21:16:00Z">
        <w:r w:rsidR="00F832A8" w:rsidRPr="00081B54" w:rsidDel="008150CA">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0772C3" w:rsidRPr="00081B54">
        <w:rPr>
          <w:rFonts w:ascii="Times New Roman" w:hAnsi="Times New Roman" w:cs="Times New Roman"/>
          <w:sz w:val="24"/>
          <w:szCs w:val="24"/>
        </w:rPr>
        <w:t>4).</w:t>
      </w:r>
    </w:p>
    <w:p w14:paraId="66FE1226" w14:textId="71111DC0" w:rsidR="006F7805" w:rsidRPr="00081B54" w:rsidRDefault="009C518E" w:rsidP="004432B6">
      <w:pPr>
        <w:spacing w:after="0" w:line="480" w:lineRule="auto"/>
        <w:ind w:firstLine="720"/>
        <w:rPr>
          <w:rFonts w:ascii="Times New Roman" w:hAnsi="Times New Roman" w:cs="Times New Roman"/>
          <w:sz w:val="24"/>
          <w:szCs w:val="24"/>
        </w:rPr>
      </w:pPr>
      <w:r w:rsidRPr="00081B54">
        <w:rPr>
          <w:rFonts w:ascii="Times New Roman" w:hAnsi="Times New Roman" w:cs="Times New Roman"/>
          <w:sz w:val="24"/>
          <w:szCs w:val="24"/>
        </w:rPr>
        <w:t>Pygmy Whitefish</w:t>
      </w:r>
      <w:r w:rsidR="00210B9D" w:rsidRPr="00081B54">
        <w:rPr>
          <w:rFonts w:ascii="Times New Roman" w:hAnsi="Times New Roman" w:cs="Times New Roman"/>
          <w:sz w:val="24"/>
          <w:szCs w:val="24"/>
        </w:rPr>
        <w:t xml:space="preserve"> </w:t>
      </w:r>
      <w:r w:rsidRPr="00081B54">
        <w:rPr>
          <w:rFonts w:ascii="Times New Roman" w:hAnsi="Times New Roman" w:cs="Times New Roman"/>
          <w:sz w:val="24"/>
          <w:szCs w:val="24"/>
        </w:rPr>
        <w:t xml:space="preserve">appear to grow more slowly </w:t>
      </w:r>
      <w:r w:rsidR="00210B9D" w:rsidRPr="00081B54">
        <w:rPr>
          <w:rFonts w:ascii="Times New Roman" w:hAnsi="Times New Roman" w:cs="Times New Roman"/>
          <w:sz w:val="24"/>
          <w:szCs w:val="24"/>
        </w:rPr>
        <w:t xml:space="preserve">in Lake Superior than in </w:t>
      </w:r>
      <w:r w:rsidR="006E0A30" w:rsidRPr="00081B54">
        <w:rPr>
          <w:rFonts w:ascii="Times New Roman" w:hAnsi="Times New Roman" w:cs="Times New Roman"/>
          <w:sz w:val="24"/>
          <w:szCs w:val="24"/>
        </w:rPr>
        <w:t xml:space="preserve">most </w:t>
      </w:r>
      <w:r w:rsidR="00210B9D" w:rsidRPr="00081B54">
        <w:rPr>
          <w:rFonts w:ascii="Times New Roman" w:hAnsi="Times New Roman" w:cs="Times New Roman"/>
          <w:sz w:val="24"/>
          <w:szCs w:val="24"/>
        </w:rPr>
        <w:t>other locations</w:t>
      </w:r>
      <w:r w:rsidRPr="00081B54">
        <w:rPr>
          <w:rFonts w:ascii="Times New Roman" w:hAnsi="Times New Roman" w:cs="Times New Roman"/>
          <w:sz w:val="24"/>
          <w:szCs w:val="24"/>
        </w:rPr>
        <w:t>, as measured by mean length-at-age</w:t>
      </w:r>
      <w:r w:rsidR="00210B9D" w:rsidRPr="00081B54">
        <w:rPr>
          <w:rFonts w:ascii="Times New Roman" w:hAnsi="Times New Roman" w:cs="Times New Roman"/>
          <w:sz w:val="24"/>
          <w:szCs w:val="24"/>
        </w:rPr>
        <w:t xml:space="preserve"> (Tables 3 and</w:t>
      </w:r>
      <w:r w:rsidR="00F832A8" w:rsidRPr="00081B54">
        <w:rPr>
          <w:rFonts w:ascii="Times New Roman" w:hAnsi="Times New Roman" w:cs="Times New Roman"/>
          <w:sz w:val="24"/>
          <w:szCs w:val="24"/>
        </w:rPr>
        <w:t xml:space="preserve"> </w:t>
      </w:r>
      <w:r w:rsidR="00210B9D" w:rsidRPr="00081B54">
        <w:rPr>
          <w:rFonts w:ascii="Times New Roman" w:hAnsi="Times New Roman" w:cs="Times New Roman"/>
          <w:sz w:val="24"/>
          <w:szCs w:val="24"/>
        </w:rPr>
        <w:t xml:space="preserve">4). </w:t>
      </w:r>
      <w:r w:rsidRPr="00081B54">
        <w:rPr>
          <w:rFonts w:ascii="Times New Roman" w:hAnsi="Times New Roman" w:cs="Times New Roman"/>
          <w:sz w:val="24"/>
          <w:szCs w:val="24"/>
        </w:rPr>
        <w:t xml:space="preserve"> </w:t>
      </w:r>
      <w:r w:rsidR="00D91625" w:rsidRPr="00081B54">
        <w:rPr>
          <w:rFonts w:ascii="Times New Roman" w:hAnsi="Times New Roman" w:cs="Times New Roman"/>
          <w:sz w:val="24"/>
          <w:szCs w:val="24"/>
        </w:rPr>
        <w:t xml:space="preserve">This is not surprising </w:t>
      </w:r>
      <w:r w:rsidR="00B255D8" w:rsidRPr="00081B54">
        <w:rPr>
          <w:rFonts w:ascii="Times New Roman" w:hAnsi="Times New Roman" w:cs="Times New Roman"/>
          <w:sz w:val="24"/>
          <w:szCs w:val="24"/>
        </w:rPr>
        <w:t>given</w:t>
      </w:r>
      <w:r w:rsidR="00D91625" w:rsidRPr="00081B54">
        <w:rPr>
          <w:rFonts w:ascii="Times New Roman" w:hAnsi="Times New Roman" w:cs="Times New Roman"/>
          <w:sz w:val="24"/>
          <w:szCs w:val="24"/>
        </w:rPr>
        <w:t xml:space="preserve"> the cold oligotrophic nature of Lake Superior </w:t>
      </w:r>
      <w:r w:rsidR="009B23AE" w:rsidRPr="00081B54">
        <w:rPr>
          <w:rFonts w:ascii="Times New Roman" w:hAnsi="Times New Roman" w:cs="Times New Roman"/>
          <w:sz w:val="24"/>
          <w:szCs w:val="24"/>
        </w:rPr>
        <w:t>(</w:t>
      </w:r>
      <w:proofErr w:type="spellStart"/>
      <w:r w:rsidR="00B255D8" w:rsidRPr="00081B54">
        <w:rPr>
          <w:rFonts w:ascii="Times New Roman" w:hAnsi="Times New Roman" w:cs="Times New Roman"/>
          <w:sz w:val="24"/>
          <w:szCs w:val="24"/>
        </w:rPr>
        <w:t>Schertzer</w:t>
      </w:r>
      <w:proofErr w:type="spellEnd"/>
      <w:r w:rsidR="00B255D8" w:rsidRPr="00081B54">
        <w:rPr>
          <w:rFonts w:ascii="Times New Roman" w:hAnsi="Times New Roman" w:cs="Times New Roman"/>
          <w:sz w:val="24"/>
          <w:szCs w:val="24"/>
        </w:rPr>
        <w:t xml:space="preserve"> </w:t>
      </w:r>
      <w:ins w:id="536" w:author="Taylor Stewart" w:date="2015-01-13T21:16:00Z">
        <w:r w:rsidR="008150CA" w:rsidRPr="00081B54">
          <w:rPr>
            <w:rFonts w:ascii="Times New Roman" w:hAnsi="Times New Roman" w:cs="Times New Roman"/>
            <w:sz w:val="24"/>
            <w:szCs w:val="24"/>
          </w:rPr>
          <w:t>and</w:t>
        </w:r>
      </w:ins>
      <w:del w:id="537" w:author="Taylor Stewart" w:date="2015-01-13T21:16:00Z">
        <w:r w:rsidR="00F832A8" w:rsidRPr="00081B54" w:rsidDel="008150CA">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proofErr w:type="spellStart"/>
      <w:r w:rsidR="00B255D8" w:rsidRPr="00081B54">
        <w:rPr>
          <w:rFonts w:ascii="Times New Roman" w:hAnsi="Times New Roman" w:cs="Times New Roman"/>
          <w:sz w:val="24"/>
          <w:szCs w:val="24"/>
        </w:rPr>
        <w:t>Rao</w:t>
      </w:r>
      <w:proofErr w:type="spellEnd"/>
      <w:ins w:id="538" w:author="Taylor Stewart" w:date="2015-01-13T21:16:00Z">
        <w:r w:rsidR="008150CA" w:rsidRPr="00081B54">
          <w:rPr>
            <w:rFonts w:ascii="Times New Roman" w:hAnsi="Times New Roman" w:cs="Times New Roman"/>
            <w:sz w:val="24"/>
            <w:szCs w:val="24"/>
          </w:rPr>
          <w:t>,</w:t>
        </w:r>
      </w:ins>
      <w:r w:rsidR="00B255D8" w:rsidRPr="00081B54">
        <w:rPr>
          <w:rFonts w:ascii="Times New Roman" w:hAnsi="Times New Roman" w:cs="Times New Roman"/>
          <w:sz w:val="24"/>
          <w:szCs w:val="24"/>
        </w:rPr>
        <w:t xml:space="preserve"> 2009).</w:t>
      </w:r>
      <w:r w:rsidR="009B23AE" w:rsidRPr="00081B54">
        <w:rPr>
          <w:rFonts w:ascii="Times New Roman" w:hAnsi="Times New Roman" w:cs="Times New Roman"/>
          <w:sz w:val="24"/>
          <w:szCs w:val="24"/>
        </w:rPr>
        <w:t xml:space="preserve">  </w:t>
      </w:r>
      <w:r w:rsidRPr="00081B54">
        <w:rPr>
          <w:rFonts w:ascii="Times New Roman" w:hAnsi="Times New Roman" w:cs="Times New Roman"/>
          <w:sz w:val="24"/>
          <w:szCs w:val="24"/>
        </w:rPr>
        <w:t>Additionally, annular increments in mean length-at-age for fish older than age-3 were smaller in our study than in most other studies, including Eschmeyer and Bailey (1955).  This difference, however, may be due to a difference between our using otoliths and most other studies using scales, as o</w:t>
      </w:r>
      <w:r w:rsidR="006E0A30" w:rsidRPr="00081B54">
        <w:rPr>
          <w:rFonts w:ascii="Times New Roman" w:hAnsi="Times New Roman" w:cs="Times New Roman"/>
          <w:sz w:val="24"/>
          <w:szCs w:val="24"/>
        </w:rPr>
        <w:t>ur annular increments in m</w:t>
      </w:r>
      <w:r w:rsidRPr="00081B54">
        <w:rPr>
          <w:rFonts w:ascii="Times New Roman" w:hAnsi="Times New Roman" w:cs="Times New Roman"/>
          <w:sz w:val="24"/>
          <w:szCs w:val="24"/>
        </w:rPr>
        <w:t>ean lengt</w:t>
      </w:r>
      <w:r w:rsidR="006E0A30" w:rsidRPr="00081B54">
        <w:rPr>
          <w:rFonts w:ascii="Times New Roman" w:hAnsi="Times New Roman" w:cs="Times New Roman"/>
          <w:sz w:val="24"/>
          <w:szCs w:val="24"/>
        </w:rPr>
        <w:t>hs are consistent with the direct observations of incremental growth from tagged fish made by Barnett and Paige (2014).</w:t>
      </w:r>
      <w:r w:rsidR="00210B9D" w:rsidRPr="00081B54">
        <w:rPr>
          <w:rFonts w:ascii="Times New Roman" w:hAnsi="Times New Roman" w:cs="Times New Roman"/>
          <w:sz w:val="24"/>
          <w:szCs w:val="24"/>
        </w:rPr>
        <w:t xml:space="preserve"> </w:t>
      </w:r>
    </w:p>
    <w:p w14:paraId="57D2732D" w14:textId="7BF59C28" w:rsidR="005120FB" w:rsidRPr="00081B54" w:rsidRDefault="006F7805"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ab/>
        <w:t xml:space="preserve">When compared to </w:t>
      </w:r>
      <w:r w:rsidR="005B358F" w:rsidRPr="00081B54">
        <w:rPr>
          <w:rFonts w:ascii="Times New Roman" w:hAnsi="Times New Roman" w:cs="Times New Roman"/>
          <w:sz w:val="24"/>
          <w:szCs w:val="24"/>
        </w:rPr>
        <w:t>Lake Superior Pygmy Whitefish</w:t>
      </w:r>
      <w:r w:rsidR="00E32FAB" w:rsidRPr="00081B54">
        <w:rPr>
          <w:rFonts w:ascii="Times New Roman" w:hAnsi="Times New Roman" w:cs="Times New Roman"/>
          <w:sz w:val="24"/>
          <w:szCs w:val="24"/>
        </w:rPr>
        <w:t xml:space="preserve"> </w:t>
      </w:r>
      <w:r w:rsidRPr="00081B54">
        <w:rPr>
          <w:rFonts w:ascii="Times New Roman" w:hAnsi="Times New Roman" w:cs="Times New Roman"/>
          <w:sz w:val="24"/>
          <w:szCs w:val="24"/>
        </w:rPr>
        <w:t>from</w:t>
      </w:r>
      <w:r w:rsidR="007C741F" w:rsidRPr="00081B54">
        <w:rPr>
          <w:rFonts w:ascii="Times New Roman" w:hAnsi="Times New Roman" w:cs="Times New Roman"/>
          <w:sz w:val="24"/>
          <w:szCs w:val="24"/>
        </w:rPr>
        <w:t xml:space="preserve"> 1953</w:t>
      </w:r>
      <w:r w:rsidR="005B358F" w:rsidRPr="00081B54">
        <w:rPr>
          <w:rFonts w:ascii="Times New Roman" w:hAnsi="Times New Roman" w:cs="Times New Roman"/>
          <w:sz w:val="24"/>
          <w:szCs w:val="24"/>
        </w:rPr>
        <w:t xml:space="preserve"> (Eschmeyer </w:t>
      </w:r>
      <w:ins w:id="539" w:author="Taylor Stewart" w:date="2015-01-13T21:16:00Z">
        <w:r w:rsidR="008150CA" w:rsidRPr="00081B54">
          <w:rPr>
            <w:rFonts w:ascii="Times New Roman" w:hAnsi="Times New Roman" w:cs="Times New Roman"/>
            <w:sz w:val="24"/>
            <w:szCs w:val="24"/>
          </w:rPr>
          <w:t>and</w:t>
        </w:r>
      </w:ins>
      <w:del w:id="540" w:author="Taylor Stewart" w:date="2015-01-13T21:16:00Z">
        <w:r w:rsidR="00F832A8" w:rsidRPr="00081B54" w:rsidDel="008150CA">
          <w:rPr>
            <w:rFonts w:ascii="Times New Roman" w:hAnsi="Times New Roman" w:cs="Times New Roman"/>
            <w:sz w:val="24"/>
            <w:szCs w:val="24"/>
          </w:rPr>
          <w:delText>&amp;</w:delText>
        </w:r>
      </w:del>
      <w:r w:rsidR="00F832A8" w:rsidRPr="00081B54">
        <w:rPr>
          <w:rFonts w:ascii="Times New Roman" w:hAnsi="Times New Roman" w:cs="Times New Roman"/>
          <w:sz w:val="24"/>
          <w:szCs w:val="24"/>
        </w:rPr>
        <w:t xml:space="preserve"> </w:t>
      </w:r>
      <w:r w:rsidR="005B358F" w:rsidRPr="00081B54">
        <w:rPr>
          <w:rFonts w:ascii="Times New Roman" w:hAnsi="Times New Roman" w:cs="Times New Roman"/>
          <w:sz w:val="24"/>
          <w:szCs w:val="24"/>
        </w:rPr>
        <w:t>Bailey</w:t>
      </w:r>
      <w:ins w:id="541" w:author="Taylor Stewart" w:date="2015-01-13T21:17:00Z">
        <w:r w:rsidR="008150CA" w:rsidRPr="00081B54">
          <w:rPr>
            <w:rFonts w:ascii="Times New Roman" w:hAnsi="Times New Roman" w:cs="Times New Roman"/>
            <w:sz w:val="24"/>
            <w:szCs w:val="24"/>
          </w:rPr>
          <w:t xml:space="preserve">, </w:t>
        </w:r>
      </w:ins>
      <w:del w:id="542" w:author="Taylor Stewart" w:date="2015-01-13T21:17:00Z">
        <w:r w:rsidR="005B358F" w:rsidRPr="00081B54" w:rsidDel="008150CA">
          <w:rPr>
            <w:rFonts w:ascii="Times New Roman" w:hAnsi="Times New Roman" w:cs="Times New Roman"/>
            <w:sz w:val="24"/>
            <w:szCs w:val="24"/>
          </w:rPr>
          <w:delText xml:space="preserve"> </w:delText>
        </w:r>
      </w:del>
      <w:r w:rsidR="005B358F" w:rsidRPr="00081B54">
        <w:rPr>
          <w:rFonts w:ascii="Times New Roman" w:hAnsi="Times New Roman" w:cs="Times New Roman"/>
          <w:sz w:val="24"/>
          <w:szCs w:val="24"/>
        </w:rPr>
        <w:t>1955)</w:t>
      </w:r>
      <w:r w:rsidRPr="00081B54">
        <w:rPr>
          <w:rFonts w:ascii="Times New Roman" w:hAnsi="Times New Roman" w:cs="Times New Roman"/>
          <w:sz w:val="24"/>
          <w:szCs w:val="24"/>
        </w:rPr>
        <w:t xml:space="preserve">, our fish </w:t>
      </w:r>
      <w:r w:rsidR="005120FB" w:rsidRPr="00081B54">
        <w:rPr>
          <w:rFonts w:ascii="Times New Roman" w:hAnsi="Times New Roman" w:cs="Times New Roman"/>
          <w:sz w:val="24"/>
          <w:szCs w:val="24"/>
        </w:rPr>
        <w:t xml:space="preserve">had </w:t>
      </w:r>
      <w:r w:rsidRPr="00081B54">
        <w:rPr>
          <w:rFonts w:ascii="Times New Roman" w:hAnsi="Times New Roman" w:cs="Times New Roman"/>
          <w:sz w:val="24"/>
          <w:szCs w:val="24"/>
        </w:rPr>
        <w:t xml:space="preserve">only </w:t>
      </w:r>
      <w:r w:rsidR="005120FB" w:rsidRPr="00081B54">
        <w:rPr>
          <w:rFonts w:ascii="Times New Roman" w:hAnsi="Times New Roman" w:cs="Times New Roman"/>
          <w:sz w:val="24"/>
          <w:szCs w:val="24"/>
        </w:rPr>
        <w:t>a slightly longer maximum siz</w:t>
      </w:r>
      <w:r w:rsidR="005B358F" w:rsidRPr="00081B54">
        <w:rPr>
          <w:rFonts w:ascii="Times New Roman" w:hAnsi="Times New Roman" w:cs="Times New Roman"/>
          <w:sz w:val="24"/>
          <w:szCs w:val="24"/>
        </w:rPr>
        <w:t>e</w:t>
      </w:r>
      <w:r w:rsidRPr="00081B54">
        <w:rPr>
          <w:rFonts w:ascii="Times New Roman" w:hAnsi="Times New Roman" w:cs="Times New Roman"/>
          <w:sz w:val="24"/>
          <w:szCs w:val="24"/>
        </w:rPr>
        <w:t xml:space="preserve"> and</w:t>
      </w:r>
      <w:r w:rsidR="005B358F" w:rsidRPr="00081B54">
        <w:rPr>
          <w:rFonts w:ascii="Times New Roman" w:hAnsi="Times New Roman" w:cs="Times New Roman"/>
          <w:sz w:val="24"/>
          <w:szCs w:val="24"/>
        </w:rPr>
        <w:t xml:space="preserve"> a similar pattern of </w:t>
      </w:r>
      <w:r w:rsidR="005120FB" w:rsidRPr="00081B54">
        <w:rPr>
          <w:rFonts w:ascii="Times New Roman" w:hAnsi="Times New Roman" w:cs="Times New Roman"/>
          <w:sz w:val="24"/>
          <w:szCs w:val="24"/>
        </w:rPr>
        <w:t xml:space="preserve">more </w:t>
      </w:r>
      <w:r w:rsidR="005B358F" w:rsidRPr="00081B54">
        <w:rPr>
          <w:rFonts w:ascii="Times New Roman" w:hAnsi="Times New Roman" w:cs="Times New Roman"/>
          <w:sz w:val="24"/>
          <w:szCs w:val="24"/>
        </w:rPr>
        <w:t xml:space="preserve">males </w:t>
      </w:r>
      <w:r w:rsidR="005120FB" w:rsidRPr="00081B54">
        <w:rPr>
          <w:rFonts w:ascii="Times New Roman" w:hAnsi="Times New Roman" w:cs="Times New Roman"/>
          <w:sz w:val="24"/>
          <w:szCs w:val="24"/>
        </w:rPr>
        <w:t>at younger ages and females at older ages</w:t>
      </w:r>
      <w:r w:rsidRPr="00081B54">
        <w:rPr>
          <w:rFonts w:ascii="Times New Roman" w:hAnsi="Times New Roman" w:cs="Times New Roman"/>
          <w:sz w:val="24"/>
          <w:szCs w:val="24"/>
        </w:rPr>
        <w:t xml:space="preserve">.  </w:t>
      </w:r>
      <w:r w:rsidR="00675AFA" w:rsidRPr="00081B54">
        <w:rPr>
          <w:rFonts w:ascii="Times New Roman" w:hAnsi="Times New Roman" w:cs="Times New Roman"/>
          <w:sz w:val="24"/>
          <w:szCs w:val="24"/>
        </w:rPr>
        <w:t xml:space="preserve">Our mean lengths-at-age were somewhat lower than those reported by Eschmeyer and Bailey (1955), especially at the younger ages.  </w:t>
      </w:r>
      <w:r w:rsidR="00210B9D" w:rsidRPr="00081B54">
        <w:rPr>
          <w:rFonts w:ascii="Times New Roman" w:hAnsi="Times New Roman" w:cs="Times New Roman"/>
          <w:sz w:val="24"/>
          <w:szCs w:val="24"/>
        </w:rPr>
        <w:t xml:space="preserve">We </w:t>
      </w:r>
      <w:r w:rsidRPr="00081B54">
        <w:rPr>
          <w:rFonts w:ascii="Times New Roman" w:hAnsi="Times New Roman" w:cs="Times New Roman"/>
          <w:sz w:val="24"/>
          <w:szCs w:val="24"/>
        </w:rPr>
        <w:t>observed an older maximum age for Lake Superior Pygmy Whitefish</w:t>
      </w:r>
      <w:r w:rsidR="00210B9D" w:rsidRPr="00081B54">
        <w:rPr>
          <w:rFonts w:ascii="Times New Roman" w:hAnsi="Times New Roman" w:cs="Times New Roman"/>
          <w:sz w:val="24"/>
          <w:szCs w:val="24"/>
        </w:rPr>
        <w:t xml:space="preserve"> in 2013 than 195</w:t>
      </w:r>
      <w:r w:rsidR="003228A4" w:rsidRPr="00081B54">
        <w:rPr>
          <w:rFonts w:ascii="Times New Roman" w:hAnsi="Times New Roman" w:cs="Times New Roman"/>
          <w:sz w:val="24"/>
          <w:szCs w:val="24"/>
        </w:rPr>
        <w:t>3</w:t>
      </w:r>
      <w:r w:rsidRPr="00081B54">
        <w:rPr>
          <w:rFonts w:ascii="Times New Roman" w:hAnsi="Times New Roman" w:cs="Times New Roman"/>
          <w:sz w:val="24"/>
          <w:szCs w:val="24"/>
        </w:rPr>
        <w:t>, though t</w:t>
      </w:r>
      <w:r w:rsidR="005120FB" w:rsidRPr="00081B54">
        <w:rPr>
          <w:rFonts w:ascii="Times New Roman" w:hAnsi="Times New Roman" w:cs="Times New Roman"/>
          <w:sz w:val="24"/>
          <w:szCs w:val="24"/>
        </w:rPr>
        <w:t xml:space="preserve">his observation is likely a result of our </w:t>
      </w:r>
      <w:r w:rsidR="00675AFA" w:rsidRPr="00081B54">
        <w:rPr>
          <w:rFonts w:ascii="Times New Roman" w:hAnsi="Times New Roman" w:cs="Times New Roman"/>
          <w:sz w:val="24"/>
          <w:szCs w:val="24"/>
        </w:rPr>
        <w:t>using</w:t>
      </w:r>
      <w:r w:rsidR="005120FB" w:rsidRPr="00081B54">
        <w:rPr>
          <w:rFonts w:ascii="Times New Roman" w:hAnsi="Times New Roman" w:cs="Times New Roman"/>
          <w:sz w:val="24"/>
          <w:szCs w:val="24"/>
        </w:rPr>
        <w:t xml:space="preserve"> otoliths to assess age and should be treated as a provisional conclusion until otolith ages can be validated.</w:t>
      </w:r>
      <w:r w:rsidR="00210B9D" w:rsidRPr="00081B54">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sidRPr="00081B54">
        <w:rPr>
          <w:rFonts w:ascii="Times New Roman" w:hAnsi="Times New Roman" w:cs="Times New Roman"/>
          <w:sz w:val="24"/>
          <w:szCs w:val="24"/>
        </w:rPr>
        <w:t>3</w:t>
      </w:r>
      <w:r w:rsidR="00210B9D" w:rsidRPr="00081B54">
        <w:rPr>
          <w:rFonts w:ascii="Times New Roman" w:hAnsi="Times New Roman" w:cs="Times New Roman"/>
          <w:sz w:val="24"/>
          <w:szCs w:val="24"/>
        </w:rPr>
        <w:t xml:space="preserve"> and 2013.</w:t>
      </w:r>
    </w:p>
    <w:p w14:paraId="53BE4415" w14:textId="77777777" w:rsidR="00854BFF" w:rsidRPr="00081B54" w:rsidRDefault="00854BFF" w:rsidP="004432B6">
      <w:pPr>
        <w:spacing w:after="0" w:line="480" w:lineRule="auto"/>
        <w:rPr>
          <w:rFonts w:ascii="Times New Roman" w:hAnsi="Times New Roman" w:cs="Times New Roman"/>
          <w:b/>
          <w:sz w:val="24"/>
          <w:szCs w:val="24"/>
        </w:rPr>
      </w:pPr>
    </w:p>
    <w:p w14:paraId="77F8A6BF" w14:textId="195884FC" w:rsidR="002276F7" w:rsidRPr="00081B54" w:rsidDel="00051B37" w:rsidRDefault="00051B37">
      <w:pPr>
        <w:spacing w:after="0" w:line="480" w:lineRule="auto"/>
        <w:jc w:val="center"/>
        <w:rPr>
          <w:del w:id="543" w:author="Stewart, Taylor Robert" w:date="2015-01-14T11:35:00Z"/>
          <w:rFonts w:ascii="Times New Roman" w:hAnsi="Times New Roman" w:cs="Times New Roman"/>
          <w:sz w:val="24"/>
          <w:szCs w:val="24"/>
        </w:rPr>
        <w:pPrChange w:id="544" w:author="Stewart, Taylor Robert" w:date="2015-01-14T11:32:00Z">
          <w:pPr>
            <w:spacing w:after="0" w:line="480" w:lineRule="auto"/>
          </w:pPr>
        </w:pPrChange>
      </w:pPr>
      <w:ins w:id="545" w:author="Stewart, Taylor Robert" w:date="2015-01-14T11:35:00Z">
        <w:r w:rsidRPr="00081B54">
          <w:rPr>
            <w:rFonts w:ascii="Times New Roman" w:hAnsi="Times New Roman" w:cs="Times New Roman"/>
            <w:sz w:val="24"/>
            <w:szCs w:val="24"/>
          </w:rPr>
          <w:tab/>
        </w:r>
        <w:r w:rsidRPr="00081B54">
          <w:rPr>
            <w:rFonts w:ascii="Times New Roman" w:hAnsi="Times New Roman" w:cs="Times New Roman"/>
            <w:i/>
            <w:sz w:val="24"/>
            <w:szCs w:val="24"/>
            <w:rPrChange w:id="546" w:author="Stewart, Taylor Robert" w:date="2015-01-14T11:36:00Z">
              <w:rPr>
                <w:rFonts w:ascii="Times New Roman" w:hAnsi="Times New Roman" w:cs="Times New Roman"/>
                <w:sz w:val="28"/>
                <w:szCs w:val="24"/>
              </w:rPr>
            </w:rPrChange>
          </w:rPr>
          <w:t xml:space="preserve">Acknowledgments. </w:t>
        </w:r>
        <w:r w:rsidRPr="00081B54">
          <w:rPr>
            <w:rFonts w:ascii="Times New Roman" w:hAnsi="Times New Roman" w:cs="Times New Roman"/>
            <w:sz w:val="24"/>
            <w:szCs w:val="24"/>
            <w:rPrChange w:id="547" w:author="Stewart, Taylor Robert" w:date="2015-01-14T11:36:00Z">
              <w:rPr>
                <w:rFonts w:ascii="Times New Roman" w:hAnsi="Times New Roman" w:cs="Times New Roman"/>
                <w:sz w:val="28"/>
                <w:szCs w:val="24"/>
              </w:rPr>
            </w:rPrChange>
          </w:rPr>
          <w:t xml:space="preserve">- </w:t>
        </w:r>
      </w:ins>
      <w:del w:id="548" w:author="Stewart, Taylor Robert" w:date="2015-01-14T11:31:00Z">
        <w:r w:rsidR="00082496" w:rsidRPr="00081B54" w:rsidDel="00051B37">
          <w:rPr>
            <w:rFonts w:ascii="Times New Roman" w:hAnsi="Times New Roman" w:cs="Times New Roman"/>
            <w:sz w:val="24"/>
            <w:szCs w:val="24"/>
            <w:rPrChange w:id="549" w:author="Stewart, Taylor Robert" w:date="2015-01-14T11:36:00Z">
              <w:rPr>
                <w:rFonts w:ascii="Times New Roman" w:hAnsi="Times New Roman" w:cs="Times New Roman"/>
                <w:b/>
                <w:sz w:val="24"/>
                <w:szCs w:val="24"/>
              </w:rPr>
            </w:rPrChange>
          </w:rPr>
          <w:delText>Acknowledgments</w:delText>
        </w:r>
      </w:del>
    </w:p>
    <w:p w14:paraId="1921D89D" w14:textId="2A4E8B81" w:rsidR="00082496" w:rsidRPr="00081B54" w:rsidRDefault="00604627"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The vessel crew (</w:t>
      </w:r>
      <w:r w:rsidR="00082496" w:rsidRPr="00081B54">
        <w:rPr>
          <w:rFonts w:ascii="Times New Roman" w:hAnsi="Times New Roman" w:cs="Times New Roman"/>
          <w:sz w:val="24"/>
          <w:szCs w:val="24"/>
        </w:rPr>
        <w:t>Lori Evrard,</w:t>
      </w:r>
      <w:r w:rsidR="0062558D" w:rsidRPr="00081B54">
        <w:rPr>
          <w:rFonts w:ascii="Times New Roman" w:hAnsi="Times New Roman" w:cs="Times New Roman"/>
          <w:sz w:val="24"/>
          <w:szCs w:val="24"/>
        </w:rPr>
        <w:t xml:space="preserve"> Charles</w:t>
      </w:r>
      <w:r w:rsidR="00082496" w:rsidRPr="00081B54">
        <w:rPr>
          <w:rFonts w:ascii="Times New Roman" w:hAnsi="Times New Roman" w:cs="Times New Roman"/>
          <w:sz w:val="24"/>
          <w:szCs w:val="24"/>
        </w:rPr>
        <w:t xml:space="preserve"> Carrier, Keith Peterson, and Joe </w:t>
      </w:r>
      <w:r w:rsidR="00D737A7" w:rsidRPr="00081B54">
        <w:rPr>
          <w:rFonts w:ascii="Times New Roman" w:hAnsi="Times New Roman" w:cs="Times New Roman"/>
          <w:sz w:val="24"/>
          <w:szCs w:val="24"/>
        </w:rPr>
        <w:t>Walters</w:t>
      </w:r>
      <w:r w:rsidRPr="00081B54">
        <w:rPr>
          <w:rFonts w:ascii="Times New Roman" w:hAnsi="Times New Roman" w:cs="Times New Roman"/>
          <w:sz w:val="24"/>
          <w:szCs w:val="24"/>
        </w:rPr>
        <w:t>)</w:t>
      </w:r>
      <w:r w:rsidR="00D737A7" w:rsidRPr="00081B54">
        <w:rPr>
          <w:rFonts w:ascii="Times New Roman" w:hAnsi="Times New Roman" w:cs="Times New Roman"/>
          <w:sz w:val="24"/>
          <w:szCs w:val="24"/>
        </w:rPr>
        <w:t xml:space="preserve"> </w:t>
      </w:r>
      <w:r w:rsidR="00EC1A87" w:rsidRPr="00081B54">
        <w:rPr>
          <w:rFonts w:ascii="Times New Roman" w:hAnsi="Times New Roman" w:cs="Times New Roman"/>
          <w:sz w:val="24"/>
          <w:szCs w:val="24"/>
        </w:rPr>
        <w:t xml:space="preserve">assisted with field collections </w:t>
      </w:r>
      <w:r w:rsidR="00D737A7" w:rsidRPr="00081B54">
        <w:rPr>
          <w:rFonts w:ascii="Times New Roman" w:hAnsi="Times New Roman" w:cs="Times New Roman"/>
          <w:sz w:val="24"/>
          <w:szCs w:val="24"/>
        </w:rPr>
        <w:t>onboard the R/V Kiyi</w:t>
      </w:r>
      <w:r w:rsidR="00082496" w:rsidRPr="00081B54">
        <w:rPr>
          <w:rFonts w:ascii="Times New Roman" w:hAnsi="Times New Roman" w:cs="Times New Roman"/>
          <w:sz w:val="24"/>
          <w:szCs w:val="24"/>
        </w:rPr>
        <w:t>.</w:t>
      </w:r>
      <w:r w:rsidR="00EC1A87" w:rsidRPr="00081B54">
        <w:rPr>
          <w:rFonts w:ascii="Times New Roman" w:hAnsi="Times New Roman" w:cs="Times New Roman"/>
          <w:sz w:val="24"/>
          <w:szCs w:val="24"/>
        </w:rPr>
        <w:t xml:space="preserve"> </w:t>
      </w:r>
      <w:r w:rsidR="00082496" w:rsidRPr="00081B54">
        <w:rPr>
          <w:rFonts w:ascii="Times New Roman" w:hAnsi="Times New Roman" w:cs="Times New Roman"/>
          <w:sz w:val="24"/>
          <w:szCs w:val="24"/>
        </w:rPr>
        <w:t xml:space="preserve"> Dalton Lebeda </w:t>
      </w:r>
      <w:r w:rsidR="00EC1A87" w:rsidRPr="00081B54">
        <w:rPr>
          <w:rFonts w:ascii="Times New Roman" w:hAnsi="Times New Roman" w:cs="Times New Roman"/>
          <w:sz w:val="24"/>
          <w:szCs w:val="24"/>
        </w:rPr>
        <w:t xml:space="preserve">performed a </w:t>
      </w:r>
      <w:r w:rsidR="00082496" w:rsidRPr="00081B54">
        <w:rPr>
          <w:rFonts w:ascii="Times New Roman" w:hAnsi="Times New Roman" w:cs="Times New Roman"/>
          <w:sz w:val="24"/>
          <w:szCs w:val="24"/>
        </w:rPr>
        <w:t xml:space="preserve">second reading on scale </w:t>
      </w:r>
      <w:r w:rsidR="00EC1A87" w:rsidRPr="00081B54">
        <w:rPr>
          <w:rFonts w:ascii="Times New Roman" w:hAnsi="Times New Roman" w:cs="Times New Roman"/>
          <w:sz w:val="24"/>
          <w:szCs w:val="24"/>
        </w:rPr>
        <w:t>samples</w:t>
      </w:r>
      <w:r w:rsidR="00082496" w:rsidRPr="00081B54">
        <w:rPr>
          <w:rFonts w:ascii="Times New Roman" w:hAnsi="Times New Roman" w:cs="Times New Roman"/>
          <w:sz w:val="24"/>
          <w:szCs w:val="24"/>
        </w:rPr>
        <w:t xml:space="preserve">. </w:t>
      </w:r>
      <w:r w:rsidR="00165343" w:rsidRPr="00081B54">
        <w:rPr>
          <w:rFonts w:ascii="Times New Roman" w:hAnsi="Times New Roman" w:cs="Times New Roman"/>
          <w:sz w:val="24"/>
          <w:szCs w:val="24"/>
        </w:rPr>
        <w:t xml:space="preserve"> </w:t>
      </w:r>
      <w:r w:rsidR="0025164E" w:rsidRPr="00081B54">
        <w:rPr>
          <w:rFonts w:ascii="Times New Roman" w:hAnsi="Times New Roman" w:cs="Times New Roman"/>
          <w:sz w:val="24"/>
          <w:szCs w:val="24"/>
        </w:rPr>
        <w:t>Hanna Fiori</w:t>
      </w:r>
      <w:r w:rsidR="00FC01F0" w:rsidRPr="00081B54">
        <w:rPr>
          <w:rFonts w:ascii="Times New Roman" w:hAnsi="Times New Roman" w:cs="Times New Roman"/>
          <w:sz w:val="24"/>
          <w:szCs w:val="24"/>
        </w:rPr>
        <w:t>o</w:t>
      </w:r>
      <w:r w:rsidR="00B66F92" w:rsidRPr="00081B54">
        <w:rPr>
          <w:rFonts w:ascii="Times New Roman" w:hAnsi="Times New Roman" w:cs="Times New Roman"/>
          <w:sz w:val="24"/>
          <w:szCs w:val="24"/>
        </w:rPr>
        <w:t>, Scott Sapper, and Glenn Miller</w:t>
      </w:r>
      <w:r w:rsidR="0025164E" w:rsidRPr="00081B54">
        <w:rPr>
          <w:rFonts w:ascii="Times New Roman" w:hAnsi="Times New Roman" w:cs="Times New Roman"/>
          <w:sz w:val="24"/>
          <w:szCs w:val="24"/>
        </w:rPr>
        <w:t xml:space="preserve"> </w:t>
      </w:r>
      <w:r w:rsidR="00EC1A87" w:rsidRPr="00081B54">
        <w:rPr>
          <w:rFonts w:ascii="Times New Roman" w:hAnsi="Times New Roman" w:cs="Times New Roman"/>
          <w:sz w:val="24"/>
          <w:szCs w:val="24"/>
        </w:rPr>
        <w:t>assisted</w:t>
      </w:r>
      <w:r w:rsidR="00B66F92" w:rsidRPr="00081B54">
        <w:rPr>
          <w:rFonts w:ascii="Times New Roman" w:hAnsi="Times New Roman" w:cs="Times New Roman"/>
          <w:sz w:val="24"/>
          <w:szCs w:val="24"/>
        </w:rPr>
        <w:t xml:space="preserve"> with otolith </w:t>
      </w:r>
      <w:r w:rsidR="0025164E" w:rsidRPr="00081B54">
        <w:rPr>
          <w:rFonts w:ascii="Times New Roman" w:hAnsi="Times New Roman" w:cs="Times New Roman"/>
          <w:sz w:val="24"/>
          <w:szCs w:val="24"/>
        </w:rPr>
        <w:t>preparation</w:t>
      </w:r>
      <w:r w:rsidR="00B66F92" w:rsidRPr="00081B54">
        <w:rPr>
          <w:rFonts w:ascii="Times New Roman" w:hAnsi="Times New Roman" w:cs="Times New Roman"/>
          <w:sz w:val="24"/>
          <w:szCs w:val="24"/>
        </w:rPr>
        <w:t xml:space="preserve"> or initial assessments</w:t>
      </w:r>
      <w:r w:rsidR="00EC1A87" w:rsidRPr="00081B54">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081B54" w:rsidRDefault="00210B9D" w:rsidP="004432B6">
      <w:pPr>
        <w:spacing w:after="0" w:line="480" w:lineRule="auto"/>
        <w:rPr>
          <w:rFonts w:ascii="Times New Roman" w:hAnsi="Times New Roman" w:cs="Times New Roman"/>
          <w:sz w:val="24"/>
          <w:szCs w:val="24"/>
        </w:rPr>
      </w:pPr>
    </w:p>
    <w:p w14:paraId="3788A1EB" w14:textId="077C86B4" w:rsidR="00517D0B" w:rsidRPr="00081B54" w:rsidRDefault="00564159">
      <w:pPr>
        <w:spacing w:after="0" w:line="480" w:lineRule="auto"/>
        <w:jc w:val="center"/>
        <w:rPr>
          <w:rFonts w:ascii="Times New Roman" w:hAnsi="Times New Roman" w:cs="Times New Roman"/>
          <w:smallCaps/>
          <w:sz w:val="24"/>
          <w:szCs w:val="24"/>
          <w:rPrChange w:id="550" w:author="Stewart, Taylor Robert" w:date="2015-01-14T14:02:00Z">
            <w:rPr>
              <w:rFonts w:ascii="Times New Roman" w:hAnsi="Times New Roman" w:cs="Times New Roman"/>
              <w:b/>
              <w:sz w:val="24"/>
              <w:szCs w:val="24"/>
            </w:rPr>
          </w:rPrChange>
        </w:rPr>
        <w:pPrChange w:id="551" w:author="Stewart, Taylor Robert" w:date="2015-01-14T11:34:00Z">
          <w:pPr>
            <w:spacing w:after="0" w:line="480" w:lineRule="auto"/>
          </w:pPr>
        </w:pPrChange>
      </w:pPr>
      <w:del w:id="552" w:author="Stewart, Taylor Robert" w:date="2015-01-14T11:33:00Z">
        <w:r w:rsidRPr="00081B54" w:rsidDel="00051B37">
          <w:rPr>
            <w:rFonts w:ascii="Times New Roman" w:hAnsi="Times New Roman" w:cs="Times New Roman"/>
            <w:smallCaps/>
            <w:sz w:val="24"/>
            <w:szCs w:val="24"/>
            <w:rPrChange w:id="553" w:author="Stewart, Taylor Robert" w:date="2015-01-14T14:02:00Z">
              <w:rPr>
                <w:rFonts w:ascii="Times New Roman" w:hAnsi="Times New Roman" w:cs="Times New Roman"/>
                <w:b/>
                <w:sz w:val="24"/>
                <w:szCs w:val="24"/>
              </w:rPr>
            </w:rPrChange>
          </w:rPr>
          <w:delText>References</w:delText>
        </w:r>
      </w:del>
      <w:ins w:id="554" w:author="Stewart, Taylor Robert" w:date="2015-01-14T14:02:00Z">
        <w:r w:rsidR="00404FC5" w:rsidRPr="00081B54">
          <w:rPr>
            <w:rFonts w:ascii="Times New Roman" w:hAnsi="Times New Roman" w:cs="Times New Roman"/>
            <w:smallCaps/>
            <w:sz w:val="24"/>
            <w:szCs w:val="24"/>
            <w:rPrChange w:id="555" w:author="Stewart, Taylor Robert" w:date="2015-01-14T14:02:00Z">
              <w:rPr>
                <w:rFonts w:ascii="Times New Roman" w:hAnsi="Times New Roman" w:cs="Times New Roman"/>
                <w:sz w:val="28"/>
                <w:szCs w:val="24"/>
              </w:rPr>
            </w:rPrChange>
          </w:rPr>
          <w:t>Literature</w:t>
        </w:r>
      </w:ins>
      <w:ins w:id="556" w:author="Stewart, Taylor Robert" w:date="2015-01-14T14:01:00Z">
        <w:r w:rsidR="00404FC5" w:rsidRPr="00081B54">
          <w:rPr>
            <w:rFonts w:ascii="Times New Roman" w:hAnsi="Times New Roman" w:cs="Times New Roman"/>
            <w:smallCaps/>
            <w:sz w:val="24"/>
            <w:szCs w:val="24"/>
            <w:rPrChange w:id="557" w:author="Stewart, Taylor Robert" w:date="2015-01-14T14:02:00Z">
              <w:rPr>
                <w:rFonts w:ascii="Times New Roman" w:hAnsi="Times New Roman" w:cs="Times New Roman"/>
                <w:sz w:val="28"/>
                <w:szCs w:val="24"/>
              </w:rPr>
            </w:rPrChange>
          </w:rPr>
          <w:t xml:space="preserve"> Cited</w:t>
        </w:r>
      </w:ins>
    </w:p>
    <w:p w14:paraId="2019BF37" w14:textId="38DFC437" w:rsidR="006D13D1" w:rsidRPr="00081B54"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Aass</w:t>
      </w:r>
      <w:proofErr w:type="spellEnd"/>
      <w:ins w:id="558" w:author="Taylor Stewart" w:date="2015-01-13T19:33:00Z">
        <w:r w:rsidR="00A9388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P. 1972. </w:t>
      </w:r>
      <w:proofErr w:type="gramStart"/>
      <w:r w:rsidRPr="00081B54">
        <w:rPr>
          <w:rFonts w:ascii="Times New Roman" w:hAnsi="Times New Roman" w:cs="Times New Roman"/>
          <w:sz w:val="24"/>
          <w:szCs w:val="24"/>
        </w:rPr>
        <w:t xml:space="preserve">Age determination and year-class fluctuation of cisco, </w:t>
      </w:r>
      <w:proofErr w:type="spellStart"/>
      <w:r w:rsidRPr="00081B54">
        <w:rPr>
          <w:rFonts w:ascii="Times New Roman" w:hAnsi="Times New Roman" w:cs="Times New Roman"/>
          <w:i/>
          <w:sz w:val="24"/>
          <w:szCs w:val="24"/>
        </w:rPr>
        <w:t>Coregonus</w:t>
      </w:r>
      <w:proofErr w:type="spellEnd"/>
      <w:r w:rsidRPr="00081B54">
        <w:rPr>
          <w:rFonts w:ascii="Times New Roman" w:hAnsi="Times New Roman" w:cs="Times New Roman"/>
          <w:i/>
          <w:sz w:val="24"/>
          <w:szCs w:val="24"/>
        </w:rPr>
        <w:t xml:space="preserve"> </w:t>
      </w:r>
      <w:proofErr w:type="spellStart"/>
      <w:r w:rsidRPr="00081B54">
        <w:rPr>
          <w:rFonts w:ascii="Times New Roman" w:hAnsi="Times New Roman" w:cs="Times New Roman"/>
          <w:i/>
          <w:sz w:val="24"/>
          <w:szCs w:val="24"/>
        </w:rPr>
        <w:t>albula</w:t>
      </w:r>
      <w:proofErr w:type="spellEnd"/>
      <w:r w:rsidRPr="00081B54">
        <w:rPr>
          <w:rFonts w:ascii="Times New Roman" w:hAnsi="Times New Roman" w:cs="Times New Roman"/>
          <w:i/>
          <w:sz w:val="24"/>
          <w:szCs w:val="24"/>
          <w:rPrChange w:id="559" w:author="Taylor Stewart" w:date="2015-01-13T20:11:00Z">
            <w:rPr>
              <w:rFonts w:ascii="Times New Roman" w:hAnsi="Times New Roman" w:cs="Times New Roman"/>
              <w:sz w:val="24"/>
              <w:szCs w:val="24"/>
            </w:rPr>
          </w:rPrChange>
        </w:rPr>
        <w:t xml:space="preserve"> </w:t>
      </w:r>
      <w:r w:rsidRPr="00081B54">
        <w:rPr>
          <w:rFonts w:ascii="Times New Roman" w:hAnsi="Times New Roman" w:cs="Times New Roman"/>
          <w:sz w:val="24"/>
          <w:szCs w:val="24"/>
        </w:rPr>
        <w:t>L</w:t>
      </w:r>
      <w:r w:rsidRPr="00081B54">
        <w:rPr>
          <w:rFonts w:ascii="Times New Roman" w:hAnsi="Times New Roman" w:cs="Times New Roman"/>
          <w:i/>
          <w:sz w:val="24"/>
          <w:szCs w:val="24"/>
          <w:rPrChange w:id="560" w:author="Taylor Stewart" w:date="2015-01-13T20:11:00Z">
            <w:rPr>
              <w:rFonts w:ascii="Times New Roman" w:hAnsi="Times New Roman" w:cs="Times New Roman"/>
              <w:sz w:val="24"/>
              <w:szCs w:val="24"/>
            </w:rPr>
          </w:rPrChange>
        </w:rPr>
        <w:t>.</w:t>
      </w:r>
      <w:r w:rsidRPr="00081B54">
        <w:rPr>
          <w:rFonts w:ascii="Times New Roman" w:hAnsi="Times New Roman" w:cs="Times New Roman"/>
          <w:sz w:val="24"/>
          <w:szCs w:val="24"/>
        </w:rPr>
        <w:t xml:space="preserve">, in the </w:t>
      </w:r>
      <w:proofErr w:type="spellStart"/>
      <w:r w:rsidRPr="00081B54">
        <w:rPr>
          <w:rFonts w:ascii="Times New Roman" w:hAnsi="Times New Roman" w:cs="Times New Roman"/>
          <w:sz w:val="24"/>
          <w:szCs w:val="24"/>
        </w:rPr>
        <w:t>Mjøsa</w:t>
      </w:r>
      <w:proofErr w:type="spellEnd"/>
      <w:r w:rsidRPr="00081B54">
        <w:rPr>
          <w:rFonts w:ascii="Times New Roman" w:hAnsi="Times New Roman" w:cs="Times New Roman"/>
          <w:sz w:val="24"/>
          <w:szCs w:val="24"/>
        </w:rPr>
        <w:t xml:space="preserve"> hydroelectric reservoir</w:t>
      </w:r>
      <w:ins w:id="561" w:author="Taylor Stewart" w:date="2015-01-13T20:19:00Z">
        <w:r w:rsidR="00D66E4A" w:rsidRPr="00081B54">
          <w:rPr>
            <w:rFonts w:ascii="Times New Roman" w:hAnsi="Times New Roman" w:cs="Times New Roman"/>
            <w:sz w:val="24"/>
            <w:szCs w:val="24"/>
          </w:rPr>
          <w:t>.</w:t>
        </w:r>
      </w:ins>
      <w:proofErr w:type="gramEnd"/>
      <w:del w:id="562" w:author="Taylor Stewart" w:date="2015-01-13T20:19:00Z">
        <w:r w:rsidR="00EF59F0" w:rsidRPr="00081B54" w:rsidDel="00D66E4A">
          <w:rPr>
            <w:rFonts w:ascii="Times New Roman" w:hAnsi="Times New Roman" w:cs="Times New Roman"/>
            <w:sz w:val="24"/>
            <w:szCs w:val="24"/>
          </w:rPr>
          <w:delText>,</w:delText>
        </w:r>
      </w:del>
      <w:r w:rsidR="00EF59F0" w:rsidRPr="00081B54">
        <w:rPr>
          <w:rFonts w:ascii="Times New Roman" w:hAnsi="Times New Roman" w:cs="Times New Roman"/>
          <w:sz w:val="24"/>
          <w:szCs w:val="24"/>
        </w:rPr>
        <w:t xml:space="preserve"> </w:t>
      </w:r>
      <w:proofErr w:type="gramStart"/>
      <w:ins w:id="563" w:author="Taylor Stewart" w:date="2015-01-13T20:20:00Z">
        <w:r w:rsidR="00D66E4A" w:rsidRPr="00081B54">
          <w:rPr>
            <w:rFonts w:ascii="Times New Roman" w:hAnsi="Times New Roman" w:cs="Times New Roman"/>
            <w:sz w:val="24"/>
            <w:szCs w:val="24"/>
          </w:rPr>
          <w:t>Institute of Freshwater Research</w:t>
        </w:r>
      </w:ins>
      <w:ins w:id="564" w:author="Stewart, Taylor Robert" w:date="2015-01-14T12:43:00Z">
        <w:r w:rsidR="00DB1024" w:rsidRPr="00081B54">
          <w:rPr>
            <w:rFonts w:ascii="Times New Roman" w:hAnsi="Times New Roman" w:cs="Times New Roman"/>
            <w:sz w:val="24"/>
            <w:szCs w:val="24"/>
          </w:rPr>
          <w:t>,</w:t>
        </w:r>
      </w:ins>
      <w:ins w:id="565" w:author="Taylor Stewart" w:date="2015-01-13T20:20:00Z">
        <w:del w:id="566" w:author="Stewart, Taylor Robert" w:date="2015-01-14T12:43:00Z">
          <w:r w:rsidR="00D66E4A" w:rsidRPr="00081B54" w:rsidDel="00DB1024">
            <w:rPr>
              <w:rFonts w:ascii="Times New Roman" w:hAnsi="Times New Roman" w:cs="Times New Roman"/>
              <w:sz w:val="24"/>
              <w:szCs w:val="24"/>
            </w:rPr>
            <w:delText>.</w:delText>
          </w:r>
        </w:del>
        <w:r w:rsidR="00D66E4A" w:rsidRPr="00081B54" w:rsidDel="00D66E4A">
          <w:rPr>
            <w:rFonts w:ascii="Times New Roman" w:hAnsi="Times New Roman" w:cs="Times New Roman"/>
            <w:sz w:val="24"/>
            <w:szCs w:val="24"/>
          </w:rPr>
          <w:t xml:space="preserve"> </w:t>
        </w:r>
      </w:ins>
      <w:del w:id="567" w:author="Taylor Stewart" w:date="2015-01-13T20:19:00Z">
        <w:r w:rsidR="00EF59F0" w:rsidRPr="00081B54" w:rsidDel="00D66E4A">
          <w:rPr>
            <w:rFonts w:ascii="Times New Roman" w:hAnsi="Times New Roman" w:cs="Times New Roman"/>
            <w:sz w:val="24"/>
            <w:szCs w:val="24"/>
          </w:rPr>
          <w:delText>Norway</w:delText>
        </w:r>
        <w:r w:rsidRPr="00081B54" w:rsidDel="00D66E4A">
          <w:rPr>
            <w:rFonts w:ascii="Times New Roman" w:hAnsi="Times New Roman" w:cs="Times New Roman"/>
            <w:sz w:val="24"/>
            <w:szCs w:val="24"/>
          </w:rPr>
          <w:delText>.</w:delText>
        </w:r>
        <w:r w:rsidR="00EF59F0" w:rsidRPr="00081B54" w:rsidDel="00D66E4A">
          <w:rPr>
            <w:rFonts w:ascii="Times New Roman" w:hAnsi="Times New Roman" w:cs="Times New Roman"/>
            <w:sz w:val="24"/>
            <w:szCs w:val="24"/>
          </w:rPr>
          <w:delText xml:space="preserve"> </w:delText>
        </w:r>
      </w:del>
      <w:proofErr w:type="spellStart"/>
      <w:r w:rsidR="00EE1FAA" w:rsidRPr="00081B54">
        <w:rPr>
          <w:rFonts w:ascii="Times New Roman" w:hAnsi="Times New Roman" w:cs="Times New Roman"/>
          <w:sz w:val="24"/>
          <w:szCs w:val="24"/>
        </w:rPr>
        <w:t>Drottningholm</w:t>
      </w:r>
      <w:proofErr w:type="spellEnd"/>
      <w:ins w:id="568" w:author="Taylor Stewart" w:date="2015-01-13T20:19:00Z">
        <w:r w:rsidR="00D66E4A" w:rsidRPr="00081B54">
          <w:rPr>
            <w:rFonts w:ascii="Times New Roman" w:hAnsi="Times New Roman" w:cs="Times New Roman"/>
            <w:sz w:val="24"/>
            <w:szCs w:val="24"/>
          </w:rPr>
          <w:t>, Norway</w:t>
        </w:r>
      </w:ins>
      <w:ins w:id="569" w:author="Taylor Stewart" w:date="2015-01-13T20:20:00Z">
        <w:r w:rsidR="00D66E4A" w:rsidRPr="00081B54">
          <w:rPr>
            <w:rFonts w:ascii="Times New Roman" w:hAnsi="Times New Roman" w:cs="Times New Roman"/>
            <w:sz w:val="24"/>
            <w:szCs w:val="24"/>
          </w:rPr>
          <w:t>.</w:t>
        </w:r>
      </w:ins>
      <w:proofErr w:type="gramEnd"/>
      <w:del w:id="570" w:author="Taylor Stewart" w:date="2015-01-13T20:19:00Z">
        <w:r w:rsidR="00EE1FAA" w:rsidRPr="00081B54" w:rsidDel="00D66E4A">
          <w:rPr>
            <w:rFonts w:ascii="Times New Roman" w:hAnsi="Times New Roman" w:cs="Times New Roman"/>
            <w:sz w:val="24"/>
            <w:szCs w:val="24"/>
          </w:rPr>
          <w:delText xml:space="preserve"> (NO)</w:delText>
        </w:r>
      </w:del>
      <w:del w:id="571" w:author="Taylor Stewart" w:date="2015-01-13T20:20:00Z">
        <w:r w:rsidR="00EE1FAA" w:rsidRPr="00081B54" w:rsidDel="00D66E4A">
          <w:rPr>
            <w:rFonts w:ascii="Times New Roman" w:hAnsi="Times New Roman" w:cs="Times New Roman"/>
            <w:sz w:val="24"/>
            <w:szCs w:val="24"/>
          </w:rPr>
          <w:delText>:</w:delText>
        </w:r>
      </w:del>
      <w:ins w:id="572" w:author="Taylor Stewart" w:date="2015-01-13T20:20:00Z">
        <w:r w:rsidR="00D66E4A" w:rsidRPr="00081B54">
          <w:rPr>
            <w:rFonts w:ascii="Times New Roman" w:hAnsi="Times New Roman" w:cs="Times New Roman"/>
            <w:sz w:val="24"/>
            <w:szCs w:val="24"/>
          </w:rPr>
          <w:t xml:space="preserve"> </w:t>
        </w:r>
      </w:ins>
      <w:del w:id="573" w:author="Taylor Stewart" w:date="2015-01-13T20:20:00Z">
        <w:r w:rsidR="00EE1FAA" w:rsidRPr="00081B54" w:rsidDel="00D66E4A">
          <w:rPr>
            <w:rFonts w:ascii="Times New Roman" w:hAnsi="Times New Roman" w:cs="Times New Roman"/>
            <w:sz w:val="24"/>
            <w:szCs w:val="24"/>
          </w:rPr>
          <w:delText xml:space="preserve"> </w:delText>
        </w:r>
        <w:r w:rsidR="00EF59F0" w:rsidRPr="00081B54" w:rsidDel="00D66E4A">
          <w:rPr>
            <w:rFonts w:ascii="Times New Roman" w:hAnsi="Times New Roman" w:cs="Times New Roman"/>
            <w:sz w:val="24"/>
            <w:szCs w:val="24"/>
          </w:rPr>
          <w:delText>Inst</w:delText>
        </w:r>
        <w:r w:rsidR="00426B5A" w:rsidRPr="00081B54" w:rsidDel="00D66E4A">
          <w:rPr>
            <w:rFonts w:ascii="Times New Roman" w:hAnsi="Times New Roman" w:cs="Times New Roman"/>
            <w:sz w:val="24"/>
            <w:szCs w:val="24"/>
          </w:rPr>
          <w:delText>itute</w:delText>
        </w:r>
        <w:r w:rsidRPr="00081B54" w:rsidDel="00D66E4A">
          <w:rPr>
            <w:rFonts w:ascii="Times New Roman" w:hAnsi="Times New Roman" w:cs="Times New Roman"/>
            <w:sz w:val="24"/>
            <w:szCs w:val="24"/>
          </w:rPr>
          <w:delText xml:space="preserve"> of Freshwater Res</w:delText>
        </w:r>
        <w:r w:rsidR="00426B5A" w:rsidRPr="00081B54" w:rsidDel="00D66E4A">
          <w:rPr>
            <w:rFonts w:ascii="Times New Roman" w:hAnsi="Times New Roman" w:cs="Times New Roman"/>
            <w:sz w:val="24"/>
            <w:szCs w:val="24"/>
          </w:rPr>
          <w:delText>earch</w:delText>
        </w:r>
        <w:r w:rsidR="00A727D1" w:rsidRPr="00081B54" w:rsidDel="00D66E4A">
          <w:rPr>
            <w:rFonts w:ascii="Times New Roman" w:hAnsi="Times New Roman" w:cs="Times New Roman"/>
            <w:sz w:val="24"/>
            <w:szCs w:val="24"/>
          </w:rPr>
          <w:delText>.</w:delText>
        </w:r>
        <w:r w:rsidRPr="00081B54" w:rsidDel="00D66E4A">
          <w:rPr>
            <w:rFonts w:ascii="Times New Roman" w:hAnsi="Times New Roman" w:cs="Times New Roman"/>
            <w:sz w:val="24"/>
            <w:szCs w:val="24"/>
          </w:rPr>
          <w:delText xml:space="preserve"> </w:delText>
        </w:r>
        <w:r w:rsidR="00EE1FAA" w:rsidRPr="00081B54" w:rsidDel="00D66E4A">
          <w:rPr>
            <w:rFonts w:ascii="Times New Roman" w:hAnsi="Times New Roman" w:cs="Times New Roman"/>
            <w:sz w:val="24"/>
            <w:szCs w:val="24"/>
          </w:rPr>
          <w:delText xml:space="preserve">(no. </w:delText>
        </w:r>
      </w:del>
      <w:r w:rsidRPr="00081B54">
        <w:rPr>
          <w:rFonts w:ascii="Times New Roman" w:hAnsi="Times New Roman" w:cs="Times New Roman"/>
          <w:sz w:val="24"/>
          <w:szCs w:val="24"/>
        </w:rPr>
        <w:t>52:5-22</w:t>
      </w:r>
      <w:del w:id="574" w:author="Taylor Stewart" w:date="2015-01-13T20:20:00Z">
        <w:r w:rsidR="00EE1FAA" w:rsidRPr="00081B54" w:rsidDel="00D66E4A">
          <w:rPr>
            <w:rFonts w:ascii="Times New Roman" w:hAnsi="Times New Roman" w:cs="Times New Roman"/>
            <w:sz w:val="24"/>
            <w:szCs w:val="24"/>
          </w:rPr>
          <w:delText>)</w:delText>
        </w:r>
      </w:del>
      <w:r w:rsidRPr="00081B54">
        <w:rPr>
          <w:rFonts w:ascii="Times New Roman" w:hAnsi="Times New Roman" w:cs="Times New Roman"/>
          <w:sz w:val="24"/>
          <w:szCs w:val="24"/>
        </w:rPr>
        <w:t>.</w:t>
      </w:r>
    </w:p>
    <w:p w14:paraId="16C95821" w14:textId="4ED87BEE" w:rsidR="006D13D1" w:rsidRPr="00081B54"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Barnes</w:t>
      </w:r>
      <w:ins w:id="575" w:author="Taylor Stewart" w:date="2015-01-13T19:33:00Z">
        <w:r w:rsidR="00A9388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M</w:t>
      </w:r>
      <w:ins w:id="576" w:author="Taylor Stewart" w:date="2015-01-13T19:33:00Z">
        <w:r w:rsidR="00A9388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A</w:t>
      </w:r>
      <w:ins w:id="577" w:author="Taylor Stewart" w:date="2015-01-13T19:33:00Z">
        <w:r w:rsidR="00A93889" w:rsidRPr="00081B54">
          <w:rPr>
            <w:rFonts w:ascii="Times New Roman" w:hAnsi="Times New Roman" w:cs="Times New Roman"/>
            <w:sz w:val="24"/>
            <w:szCs w:val="24"/>
          </w:rPr>
          <w:t>.</w:t>
        </w:r>
      </w:ins>
      <w:ins w:id="578" w:author="Taylor Stewart" w:date="2015-01-13T19:34:00Z">
        <w:r w:rsidR="007267F6" w:rsidRPr="00081B54">
          <w:rPr>
            <w:rFonts w:ascii="Times New Roman" w:hAnsi="Times New Roman" w:cs="Times New Roman"/>
            <w:sz w:val="24"/>
            <w:szCs w:val="24"/>
          </w:rPr>
          <w:t xml:space="preserve"> and</w:t>
        </w:r>
      </w:ins>
      <w:del w:id="579" w:author="Taylor Stewart" w:date="2015-01-13T19:34:00Z">
        <w:r w:rsidRPr="00081B54" w:rsidDel="007267F6">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580" w:author="Taylor Stewart" w:date="2015-01-13T19:33:00Z">
        <w:r w:rsidR="007267F6" w:rsidRPr="00081B54">
          <w:rPr>
            <w:rFonts w:ascii="Times New Roman" w:hAnsi="Times New Roman" w:cs="Times New Roman"/>
            <w:sz w:val="24"/>
            <w:szCs w:val="24"/>
          </w:rPr>
          <w:t xml:space="preserve">G. </w:t>
        </w:r>
      </w:ins>
      <w:r w:rsidRPr="00081B54">
        <w:rPr>
          <w:rFonts w:ascii="Times New Roman" w:hAnsi="Times New Roman" w:cs="Times New Roman"/>
          <w:sz w:val="24"/>
          <w:szCs w:val="24"/>
        </w:rPr>
        <w:t>Power</w:t>
      </w:r>
      <w:del w:id="581" w:author="Taylor Stewart" w:date="2015-01-13T19:33:00Z">
        <w:r w:rsidRPr="00081B54" w:rsidDel="007267F6">
          <w:rPr>
            <w:rFonts w:ascii="Times New Roman" w:hAnsi="Times New Roman" w:cs="Times New Roman"/>
            <w:sz w:val="24"/>
            <w:szCs w:val="24"/>
          </w:rPr>
          <w:delText xml:space="preserve"> G</w:delText>
        </w:r>
      </w:del>
      <w:r w:rsidRPr="00081B54">
        <w:rPr>
          <w:rFonts w:ascii="Times New Roman" w:hAnsi="Times New Roman" w:cs="Times New Roman"/>
          <w:sz w:val="24"/>
          <w:szCs w:val="24"/>
        </w:rPr>
        <w:t xml:space="preserve">. 1984. A comparison of otolith and scale ages for western Labrador lake whitefish, </w:t>
      </w:r>
      <w:proofErr w:type="spellStart"/>
      <w:r w:rsidRPr="00081B54">
        <w:rPr>
          <w:rFonts w:ascii="Times New Roman" w:hAnsi="Times New Roman" w:cs="Times New Roman"/>
          <w:i/>
          <w:sz w:val="24"/>
          <w:szCs w:val="24"/>
        </w:rPr>
        <w:t>Coregonus</w:t>
      </w:r>
      <w:proofErr w:type="spellEnd"/>
      <w:r w:rsidRPr="00081B54">
        <w:rPr>
          <w:rFonts w:ascii="Times New Roman" w:hAnsi="Times New Roman" w:cs="Times New Roman"/>
          <w:i/>
          <w:sz w:val="24"/>
          <w:szCs w:val="24"/>
        </w:rPr>
        <w:t xml:space="preserve"> </w:t>
      </w:r>
      <w:proofErr w:type="spellStart"/>
      <w:r w:rsidRPr="00081B54">
        <w:rPr>
          <w:rFonts w:ascii="Times New Roman" w:hAnsi="Times New Roman" w:cs="Times New Roman"/>
          <w:i/>
          <w:sz w:val="24"/>
          <w:szCs w:val="24"/>
        </w:rPr>
        <w:t>clupeaformis</w:t>
      </w:r>
      <w:proofErr w:type="spell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582" w:author="Taylor Stewart" w:date="2015-01-13T19:58:00Z">
            <w:rPr>
              <w:rFonts w:ascii="Times New Roman" w:hAnsi="Times New Roman" w:cs="Times New Roman"/>
              <w:sz w:val="24"/>
              <w:szCs w:val="24"/>
            </w:rPr>
          </w:rPrChange>
        </w:rPr>
        <w:t>Environ</w:t>
      </w:r>
      <w:ins w:id="583" w:author="Stewart, Taylor Robert" w:date="2015-01-14T12:48:00Z">
        <w:r w:rsidR="00DB1024" w:rsidRPr="00081B54">
          <w:rPr>
            <w:rFonts w:ascii="Times New Roman" w:hAnsi="Times New Roman" w:cs="Times New Roman"/>
            <w:i/>
            <w:sz w:val="24"/>
            <w:szCs w:val="24"/>
          </w:rPr>
          <w:t>.</w:t>
        </w:r>
      </w:ins>
      <w:r w:rsidR="00EF59F0" w:rsidRPr="00081B54">
        <w:rPr>
          <w:rFonts w:ascii="Times New Roman" w:hAnsi="Times New Roman" w:cs="Times New Roman"/>
          <w:i/>
          <w:sz w:val="24"/>
          <w:szCs w:val="24"/>
          <w:rPrChange w:id="584" w:author="Taylor Stewart" w:date="2015-01-13T19:58:00Z">
            <w:rPr>
              <w:rFonts w:ascii="Times New Roman" w:hAnsi="Times New Roman" w:cs="Times New Roman"/>
              <w:sz w:val="24"/>
              <w:szCs w:val="24"/>
            </w:rPr>
          </w:rPrChange>
        </w:rPr>
        <w:t xml:space="preserve"> </w:t>
      </w:r>
      <w:r w:rsidRPr="00081B54">
        <w:rPr>
          <w:rFonts w:ascii="Times New Roman" w:hAnsi="Times New Roman" w:cs="Times New Roman"/>
          <w:i/>
          <w:sz w:val="24"/>
          <w:szCs w:val="24"/>
          <w:rPrChange w:id="585" w:author="Taylor Stewart" w:date="2015-01-13T19:58:00Z">
            <w:rPr>
              <w:rFonts w:ascii="Times New Roman" w:hAnsi="Times New Roman" w:cs="Times New Roman"/>
              <w:sz w:val="24"/>
              <w:szCs w:val="24"/>
            </w:rPr>
          </w:rPrChange>
        </w:rPr>
        <w:t>Bio</w:t>
      </w:r>
      <w:r w:rsidR="00EF59F0" w:rsidRPr="00081B54">
        <w:rPr>
          <w:rFonts w:ascii="Times New Roman" w:hAnsi="Times New Roman" w:cs="Times New Roman"/>
          <w:i/>
          <w:sz w:val="24"/>
          <w:szCs w:val="24"/>
          <w:rPrChange w:id="586" w:author="Taylor Stewart" w:date="2015-01-13T19:58:00Z">
            <w:rPr>
              <w:rFonts w:ascii="Times New Roman" w:hAnsi="Times New Roman" w:cs="Times New Roman"/>
              <w:sz w:val="24"/>
              <w:szCs w:val="24"/>
            </w:rPr>
          </w:rPrChange>
        </w:rPr>
        <w:t>l</w:t>
      </w:r>
      <w:ins w:id="587"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588" w:author="Taylor Stewart" w:date="2015-01-13T19:58:00Z">
            <w:rPr>
              <w:rFonts w:ascii="Times New Roman" w:hAnsi="Times New Roman" w:cs="Times New Roman"/>
              <w:sz w:val="24"/>
              <w:szCs w:val="24"/>
            </w:rPr>
          </w:rPrChange>
        </w:rPr>
        <w:t xml:space="preserve"> Fishes</w:t>
      </w:r>
      <w:del w:id="589" w:author="Stewart, Taylor Robert" w:date="2015-01-14T12:54:00Z">
        <w:r w:rsidR="00A727D1" w:rsidRPr="00081B54" w:rsidDel="00CD0B5F">
          <w:rPr>
            <w:rFonts w:ascii="Times New Roman" w:hAnsi="Times New Roman" w:cs="Times New Roman"/>
            <w:i/>
            <w:sz w:val="24"/>
            <w:szCs w:val="24"/>
            <w:rPrChange w:id="590" w:author="Taylor Stewart" w:date="2015-01-13T19:58:00Z">
              <w:rPr>
                <w:rFonts w:ascii="Times New Roman" w:hAnsi="Times New Roman" w:cs="Times New Roman"/>
                <w:sz w:val="24"/>
                <w:szCs w:val="24"/>
              </w:rPr>
            </w:rPrChange>
          </w:rPr>
          <w:delText>.</w:delText>
        </w:r>
      </w:del>
      <w:ins w:id="591" w:author="Stewart, Taylor Robert" w:date="2015-01-14T11:53: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10:297-299.</w:t>
      </w:r>
    </w:p>
    <w:p w14:paraId="218F1AE3" w14:textId="6B8F5662" w:rsidR="00380B3A" w:rsidRPr="00081B54"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Barnett</w:t>
      </w:r>
      <w:ins w:id="592" w:author="Taylor Stewart" w:date="2015-01-13T19:34: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H</w:t>
      </w:r>
      <w:ins w:id="593" w:author="Taylor Stewart" w:date="2015-01-13T19:34: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K</w:t>
      </w:r>
      <w:ins w:id="594" w:author="Taylor Stewart" w:date="2015-01-13T19:34:00Z">
        <w:r w:rsidR="007267F6" w:rsidRPr="00081B54">
          <w:rPr>
            <w:rFonts w:ascii="Times New Roman" w:hAnsi="Times New Roman" w:cs="Times New Roman"/>
            <w:sz w:val="24"/>
            <w:szCs w:val="24"/>
          </w:rPr>
          <w:t>. and D. K.</w:t>
        </w:r>
      </w:ins>
      <w:del w:id="595" w:author="Taylor Stewart" w:date="2015-01-13T19:34:00Z">
        <w:r w:rsidRPr="00081B54" w:rsidDel="007267F6">
          <w:rPr>
            <w:rFonts w:ascii="Times New Roman" w:hAnsi="Times New Roman" w:cs="Times New Roman"/>
            <w:sz w:val="24"/>
            <w:szCs w:val="24"/>
          </w:rPr>
          <w:delText>,</w:delText>
        </w:r>
      </w:del>
      <w:r w:rsidRPr="00081B54">
        <w:rPr>
          <w:rFonts w:ascii="Times New Roman" w:hAnsi="Times New Roman" w:cs="Times New Roman"/>
          <w:sz w:val="24"/>
          <w:szCs w:val="24"/>
        </w:rPr>
        <w:t xml:space="preserve"> Paige</w:t>
      </w:r>
      <w:del w:id="596" w:author="Taylor Stewart" w:date="2015-01-13T19:34:00Z">
        <w:r w:rsidRPr="00081B54" w:rsidDel="007267F6">
          <w:rPr>
            <w:rFonts w:ascii="Times New Roman" w:hAnsi="Times New Roman" w:cs="Times New Roman"/>
            <w:sz w:val="24"/>
            <w:szCs w:val="24"/>
          </w:rPr>
          <w:delText xml:space="preserve"> DK</w:delText>
        </w:r>
      </w:del>
      <w:r w:rsidRPr="00081B54">
        <w:rPr>
          <w:rFonts w:ascii="Times New Roman" w:hAnsi="Times New Roman" w:cs="Times New Roman"/>
          <w:sz w:val="24"/>
          <w:szCs w:val="24"/>
        </w:rPr>
        <w:t>. 2014. Characteristics of riverine broadcast spawning pygmy whitefish (</w:t>
      </w:r>
      <w:r w:rsidRPr="00081B54">
        <w:rPr>
          <w:rFonts w:ascii="Times New Roman" w:hAnsi="Times New Roman" w:cs="Times New Roman"/>
          <w:i/>
          <w:sz w:val="24"/>
          <w:szCs w:val="24"/>
          <w:rPrChange w:id="597" w:author="Stewart, Taylor Robert" w:date="2015-01-14T11:57:00Z">
            <w:rPr>
              <w:rFonts w:ascii="Times New Roman" w:hAnsi="Times New Roman" w:cs="Times New Roman"/>
              <w:sz w:val="24"/>
              <w:szCs w:val="24"/>
            </w:rPr>
          </w:rPrChange>
        </w:rPr>
        <w:t>Prosopium coulterii</w:t>
      </w:r>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598" w:author="Taylor Stewart" w:date="2015-01-13T19:58:00Z">
            <w:rPr>
              <w:rFonts w:ascii="Times New Roman" w:hAnsi="Times New Roman" w:cs="Times New Roman"/>
              <w:sz w:val="24"/>
              <w:szCs w:val="24"/>
            </w:rPr>
          </w:rPrChange>
        </w:rPr>
        <w:t>Northwes</w:t>
      </w:r>
      <w:ins w:id="599" w:author="Stewart, Taylor Robert" w:date="2015-01-14T12:50:00Z">
        <w:r w:rsidR="00DB1024" w:rsidRPr="00081B54">
          <w:rPr>
            <w:rFonts w:ascii="Times New Roman" w:hAnsi="Times New Roman" w:cs="Times New Roman"/>
            <w:i/>
            <w:sz w:val="24"/>
            <w:szCs w:val="24"/>
          </w:rPr>
          <w:t>t</w:t>
        </w:r>
      </w:ins>
      <w:del w:id="600" w:author="Stewart, Taylor Robert" w:date="2015-01-14T12:50:00Z">
        <w:r w:rsidRPr="00081B54" w:rsidDel="00DB1024">
          <w:rPr>
            <w:rFonts w:ascii="Times New Roman" w:hAnsi="Times New Roman" w:cs="Times New Roman"/>
            <w:i/>
            <w:sz w:val="24"/>
            <w:szCs w:val="24"/>
            <w:rPrChange w:id="601" w:author="Taylor Stewart" w:date="2015-01-13T19:58:00Z">
              <w:rPr>
                <w:rFonts w:ascii="Times New Roman" w:hAnsi="Times New Roman" w:cs="Times New Roman"/>
                <w:sz w:val="24"/>
                <w:szCs w:val="24"/>
              </w:rPr>
            </w:rPrChange>
          </w:rPr>
          <w:delText>t</w:delText>
        </w:r>
      </w:del>
      <w:r w:rsidRPr="00081B54">
        <w:rPr>
          <w:rFonts w:ascii="Times New Roman" w:hAnsi="Times New Roman" w:cs="Times New Roman"/>
          <w:i/>
          <w:sz w:val="24"/>
          <w:szCs w:val="24"/>
          <w:rPrChange w:id="602" w:author="Taylor Stewart" w:date="2015-01-13T19:58:00Z">
            <w:rPr>
              <w:rFonts w:ascii="Times New Roman" w:hAnsi="Times New Roman" w:cs="Times New Roman"/>
              <w:sz w:val="24"/>
              <w:szCs w:val="24"/>
            </w:rPr>
          </w:rPrChange>
        </w:rPr>
        <w:t xml:space="preserve"> Sci.</w:t>
      </w:r>
      <w:ins w:id="603" w:author="Stewart, Taylor Robert" w:date="2015-01-14T11:53: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88:155-168.</w:t>
      </w:r>
    </w:p>
    <w:p w14:paraId="0FB888AB" w14:textId="795B880E" w:rsidR="00086D05" w:rsidRPr="00081B54" w:rsidRDefault="00086D05" w:rsidP="004432B6">
      <w:pPr>
        <w:spacing w:after="0" w:line="480" w:lineRule="auto"/>
        <w:ind w:left="720" w:hanging="720"/>
        <w:rPr>
          <w:rFonts w:ascii="Times New Roman" w:hAnsi="Times New Roman" w:cs="Times New Roman"/>
          <w:sz w:val="24"/>
          <w:szCs w:val="24"/>
        </w:rPr>
      </w:pPr>
      <w:proofErr w:type="spellStart"/>
      <w:proofErr w:type="gramStart"/>
      <w:r w:rsidRPr="00081B54">
        <w:rPr>
          <w:rFonts w:ascii="Times New Roman" w:hAnsi="Times New Roman" w:cs="Times New Roman"/>
          <w:sz w:val="24"/>
          <w:szCs w:val="24"/>
        </w:rPr>
        <w:t>Baty</w:t>
      </w:r>
      <w:proofErr w:type="spellEnd"/>
      <w:ins w:id="604" w:author="Taylor Stewart" w:date="2015-01-13T19:34: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F</w:t>
      </w:r>
      <w:ins w:id="605" w:author="Taylor Stewart" w:date="2015-01-13T19:34: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ins w:id="606" w:author="Taylor Stewart" w:date="2015-01-13T19:34:00Z">
        <w:r w:rsidR="007267F6" w:rsidRPr="00081B54">
          <w:rPr>
            <w:rFonts w:ascii="Times New Roman" w:hAnsi="Times New Roman" w:cs="Times New Roman"/>
            <w:sz w:val="24"/>
            <w:szCs w:val="24"/>
          </w:rPr>
          <w:t xml:space="preserve">C. </w:t>
        </w:r>
      </w:ins>
      <w:r w:rsidRPr="00081B54">
        <w:rPr>
          <w:rFonts w:ascii="Times New Roman" w:hAnsi="Times New Roman" w:cs="Times New Roman"/>
          <w:sz w:val="24"/>
          <w:szCs w:val="24"/>
        </w:rPr>
        <w:t>Ritz</w:t>
      </w:r>
      <w:del w:id="607" w:author="Taylor Stewart" w:date="2015-01-13T19:34:00Z">
        <w:r w:rsidRPr="00081B54" w:rsidDel="007267F6">
          <w:rPr>
            <w:rFonts w:ascii="Times New Roman" w:hAnsi="Times New Roman" w:cs="Times New Roman"/>
            <w:sz w:val="24"/>
            <w:szCs w:val="24"/>
          </w:rPr>
          <w:delText xml:space="preserve"> C</w:delText>
        </w:r>
      </w:del>
      <w:r w:rsidRPr="00081B54">
        <w:rPr>
          <w:rFonts w:ascii="Times New Roman" w:hAnsi="Times New Roman" w:cs="Times New Roman"/>
          <w:sz w:val="24"/>
          <w:szCs w:val="24"/>
        </w:rPr>
        <w:t xml:space="preserve">, </w:t>
      </w:r>
      <w:ins w:id="608" w:author="Taylor Stewart" w:date="2015-01-13T19:35:00Z">
        <w:r w:rsidR="007267F6" w:rsidRPr="00081B54">
          <w:rPr>
            <w:rFonts w:ascii="Times New Roman" w:hAnsi="Times New Roman" w:cs="Times New Roman"/>
            <w:sz w:val="24"/>
            <w:szCs w:val="24"/>
          </w:rPr>
          <w:t xml:space="preserve">S. </w:t>
        </w:r>
      </w:ins>
      <w:r w:rsidRPr="00081B54">
        <w:rPr>
          <w:rFonts w:ascii="Times New Roman" w:hAnsi="Times New Roman" w:cs="Times New Roman"/>
          <w:sz w:val="24"/>
          <w:szCs w:val="24"/>
        </w:rPr>
        <w:t>Charles</w:t>
      </w:r>
      <w:del w:id="609" w:author="Taylor Stewart" w:date="2015-01-13T19:35:00Z">
        <w:r w:rsidRPr="00081B54" w:rsidDel="007267F6">
          <w:rPr>
            <w:rFonts w:ascii="Times New Roman" w:hAnsi="Times New Roman" w:cs="Times New Roman"/>
            <w:sz w:val="24"/>
            <w:szCs w:val="24"/>
          </w:rPr>
          <w:delText xml:space="preserve"> S</w:delText>
        </w:r>
      </w:del>
      <w:r w:rsidRPr="00081B54">
        <w:rPr>
          <w:rFonts w:ascii="Times New Roman" w:hAnsi="Times New Roman" w:cs="Times New Roman"/>
          <w:sz w:val="24"/>
          <w:szCs w:val="24"/>
        </w:rPr>
        <w:t xml:space="preserve">, </w:t>
      </w:r>
      <w:ins w:id="610" w:author="Taylor Stewart" w:date="2015-01-13T19:35:00Z">
        <w:r w:rsidR="007267F6" w:rsidRPr="00081B54">
          <w:rPr>
            <w:rFonts w:ascii="Times New Roman" w:hAnsi="Times New Roman" w:cs="Times New Roman"/>
            <w:sz w:val="24"/>
            <w:szCs w:val="24"/>
          </w:rPr>
          <w:t xml:space="preserve">M. </w:t>
        </w:r>
      </w:ins>
      <w:proofErr w:type="spellStart"/>
      <w:r w:rsidRPr="00081B54">
        <w:rPr>
          <w:rFonts w:ascii="Times New Roman" w:hAnsi="Times New Roman" w:cs="Times New Roman"/>
          <w:sz w:val="24"/>
          <w:szCs w:val="24"/>
        </w:rPr>
        <w:t>Brutsche</w:t>
      </w:r>
      <w:proofErr w:type="spellEnd"/>
      <w:del w:id="611" w:author="Taylor Stewart" w:date="2015-01-13T19:35:00Z">
        <w:r w:rsidRPr="00081B54" w:rsidDel="007267F6">
          <w:rPr>
            <w:rFonts w:ascii="Times New Roman" w:hAnsi="Times New Roman" w:cs="Times New Roman"/>
            <w:sz w:val="24"/>
            <w:szCs w:val="24"/>
          </w:rPr>
          <w:delText xml:space="preserve"> M</w:delText>
        </w:r>
      </w:del>
      <w:r w:rsidRPr="00081B54">
        <w:rPr>
          <w:rFonts w:ascii="Times New Roman" w:hAnsi="Times New Roman" w:cs="Times New Roman"/>
          <w:sz w:val="24"/>
          <w:szCs w:val="24"/>
        </w:rPr>
        <w:t xml:space="preserve">, </w:t>
      </w:r>
      <w:ins w:id="612" w:author="Taylor Stewart" w:date="2015-01-13T19:35:00Z">
        <w:r w:rsidR="007267F6" w:rsidRPr="00081B54">
          <w:rPr>
            <w:rFonts w:ascii="Times New Roman" w:hAnsi="Times New Roman" w:cs="Times New Roman"/>
            <w:sz w:val="24"/>
            <w:szCs w:val="24"/>
          </w:rPr>
          <w:t xml:space="preserve">J. P. </w:t>
        </w:r>
      </w:ins>
      <w:proofErr w:type="spellStart"/>
      <w:r w:rsidRPr="00081B54">
        <w:rPr>
          <w:rFonts w:ascii="Times New Roman" w:hAnsi="Times New Roman" w:cs="Times New Roman"/>
          <w:sz w:val="24"/>
          <w:szCs w:val="24"/>
        </w:rPr>
        <w:t>Flandrois</w:t>
      </w:r>
      <w:proofErr w:type="spellEnd"/>
      <w:del w:id="613" w:author="Taylor Stewart" w:date="2015-01-13T19:35:00Z">
        <w:r w:rsidRPr="00081B54" w:rsidDel="007267F6">
          <w:rPr>
            <w:rFonts w:ascii="Times New Roman" w:hAnsi="Times New Roman" w:cs="Times New Roman"/>
            <w:sz w:val="24"/>
            <w:szCs w:val="24"/>
          </w:rPr>
          <w:delText xml:space="preserve"> JP</w:delText>
        </w:r>
      </w:del>
      <w:r w:rsidRPr="00081B54">
        <w:rPr>
          <w:rFonts w:ascii="Times New Roman" w:hAnsi="Times New Roman" w:cs="Times New Roman"/>
          <w:sz w:val="24"/>
          <w:szCs w:val="24"/>
        </w:rPr>
        <w:t xml:space="preserve">, </w:t>
      </w:r>
      <w:ins w:id="614" w:author="Taylor Stewart" w:date="2015-01-13T19:35:00Z">
        <w:r w:rsidR="007267F6" w:rsidRPr="00081B54">
          <w:rPr>
            <w:rFonts w:ascii="Times New Roman" w:hAnsi="Times New Roman" w:cs="Times New Roman"/>
            <w:sz w:val="24"/>
            <w:szCs w:val="24"/>
          </w:rPr>
          <w:t xml:space="preserve">and M. L. </w:t>
        </w:r>
      </w:ins>
      <w:proofErr w:type="spellStart"/>
      <w:r w:rsidRPr="00081B54">
        <w:rPr>
          <w:rFonts w:ascii="Times New Roman" w:hAnsi="Times New Roman" w:cs="Times New Roman"/>
          <w:sz w:val="24"/>
          <w:szCs w:val="24"/>
        </w:rPr>
        <w:t>Delign</w:t>
      </w:r>
      <w:r w:rsidR="009368E7" w:rsidRPr="00081B54">
        <w:rPr>
          <w:rFonts w:ascii="Times New Roman" w:hAnsi="Times New Roman" w:cs="Times New Roman"/>
          <w:sz w:val="24"/>
          <w:szCs w:val="24"/>
        </w:rPr>
        <w:t>ette</w:t>
      </w:r>
      <w:proofErr w:type="spellEnd"/>
      <w:r w:rsidR="009368E7" w:rsidRPr="00081B54">
        <w:rPr>
          <w:rFonts w:ascii="Times New Roman" w:hAnsi="Times New Roman" w:cs="Times New Roman"/>
          <w:sz w:val="24"/>
          <w:szCs w:val="24"/>
        </w:rPr>
        <w:t>-Muller</w:t>
      </w:r>
      <w:del w:id="615" w:author="Taylor Stewart" w:date="2015-01-13T19:35:00Z">
        <w:r w:rsidR="009368E7" w:rsidRPr="00081B54" w:rsidDel="007267F6">
          <w:rPr>
            <w:rFonts w:ascii="Times New Roman" w:hAnsi="Times New Roman" w:cs="Times New Roman"/>
            <w:sz w:val="24"/>
            <w:szCs w:val="24"/>
          </w:rPr>
          <w:delText xml:space="preserve"> ML</w:delText>
        </w:r>
      </w:del>
      <w:r w:rsidR="009368E7" w:rsidRPr="00081B54">
        <w:rPr>
          <w:rFonts w:ascii="Times New Roman" w:hAnsi="Times New Roman" w:cs="Times New Roman"/>
          <w:sz w:val="24"/>
          <w:szCs w:val="24"/>
        </w:rPr>
        <w:t>.</w:t>
      </w:r>
      <w:proofErr w:type="gramEnd"/>
      <w:r w:rsidR="009368E7" w:rsidRPr="00081B54">
        <w:rPr>
          <w:rFonts w:ascii="Times New Roman" w:hAnsi="Times New Roman" w:cs="Times New Roman"/>
          <w:sz w:val="24"/>
          <w:szCs w:val="24"/>
        </w:rPr>
        <w:t xml:space="preserve"> 2014. </w:t>
      </w:r>
      <w:proofErr w:type="spellStart"/>
      <w:proofErr w:type="gramStart"/>
      <w:r w:rsidR="009368E7" w:rsidRPr="00081B54">
        <w:rPr>
          <w:rFonts w:ascii="Times New Roman" w:hAnsi="Times New Roman" w:cs="Times New Roman"/>
          <w:sz w:val="24"/>
          <w:szCs w:val="24"/>
        </w:rPr>
        <w:t>n</w:t>
      </w:r>
      <w:r w:rsidRPr="00081B54">
        <w:rPr>
          <w:rFonts w:ascii="Times New Roman" w:hAnsi="Times New Roman" w:cs="Times New Roman"/>
          <w:sz w:val="24"/>
          <w:szCs w:val="24"/>
        </w:rPr>
        <w:t>lstools</w:t>
      </w:r>
      <w:proofErr w:type="spellEnd"/>
      <w:proofErr w:type="gramEnd"/>
      <w:r w:rsidR="0000449D" w:rsidRPr="00081B54">
        <w:rPr>
          <w:rFonts w:ascii="Times New Roman" w:hAnsi="Times New Roman" w:cs="Times New Roman"/>
          <w:sz w:val="24"/>
          <w:szCs w:val="24"/>
        </w:rPr>
        <w:t>:</w:t>
      </w:r>
      <w:r w:rsidRPr="00081B54">
        <w:rPr>
          <w:rFonts w:ascii="Times New Roman" w:hAnsi="Times New Roman" w:cs="Times New Roman"/>
          <w:sz w:val="24"/>
          <w:szCs w:val="24"/>
        </w:rPr>
        <w:t xml:space="preserve"> A toolbox for nonlinear regression in R</w:t>
      </w:r>
      <w:ins w:id="616" w:author="Stewart, Taylor Robert" w:date="2015-01-14T12:45:00Z">
        <w:r w:rsidR="00DB1024" w:rsidRPr="00081B54">
          <w:rPr>
            <w:rFonts w:ascii="Times New Roman" w:hAnsi="Times New Roman" w:cs="Times New Roman"/>
            <w:sz w:val="24"/>
            <w:szCs w:val="24"/>
          </w:rPr>
          <w:t xml:space="preserve">. </w:t>
        </w:r>
      </w:ins>
      <w:ins w:id="617" w:author="Stewart, Taylor Robert" w:date="2015-01-14T13:17:00Z">
        <w:r w:rsidR="00A9355C" w:rsidRPr="00081B54">
          <w:rPr>
            <w:rFonts w:ascii="Times New Roman" w:hAnsi="Times New Roman" w:cs="Times New Roman"/>
            <w:sz w:val="24"/>
            <w:szCs w:val="24"/>
          </w:rPr>
          <w:t xml:space="preserve">URL </w:t>
        </w:r>
      </w:ins>
      <w:del w:id="618" w:author="Stewart, Taylor Robert" w:date="2015-01-14T12:45:00Z">
        <w:r w:rsidRPr="00081B54" w:rsidDel="00DB1024">
          <w:rPr>
            <w:rFonts w:ascii="Times New Roman" w:hAnsi="Times New Roman" w:cs="Times New Roman"/>
            <w:sz w:val="24"/>
            <w:szCs w:val="24"/>
          </w:rPr>
          <w:delText>. Available from</w:delText>
        </w:r>
        <w:r w:rsidR="0000449D" w:rsidRPr="00081B54" w:rsidDel="00DB1024">
          <w:rPr>
            <w:rFonts w:ascii="Times New Roman" w:hAnsi="Times New Roman" w:cs="Times New Roman"/>
            <w:sz w:val="24"/>
            <w:szCs w:val="24"/>
          </w:rPr>
          <w:delText>:</w:delText>
        </w:r>
        <w:r w:rsidRPr="00081B54" w:rsidDel="00DB1024">
          <w:rPr>
            <w:rFonts w:ascii="Times New Roman" w:hAnsi="Times New Roman" w:cs="Times New Roman"/>
            <w:sz w:val="24"/>
            <w:szCs w:val="24"/>
          </w:rPr>
          <w:delText xml:space="preserve"> </w:delText>
        </w:r>
      </w:del>
      <w:ins w:id="619" w:author="Stewart, Taylor Robert" w:date="2015-01-14T12:56:00Z">
        <w:r w:rsidR="00CD0B5F" w:rsidRPr="00081B54">
          <w:rPr>
            <w:rFonts w:ascii="Times New Roman" w:hAnsi="Times New Roman" w:cs="Times New Roman"/>
            <w:sz w:val="24"/>
            <w:szCs w:val="24"/>
          </w:rPr>
          <w:fldChar w:fldCharType="begin"/>
        </w:r>
        <w:r w:rsidR="00CD0B5F" w:rsidRPr="00081B54">
          <w:rPr>
            <w:rFonts w:ascii="Times New Roman" w:hAnsi="Times New Roman" w:cs="Times New Roman"/>
            <w:sz w:val="24"/>
            <w:szCs w:val="24"/>
          </w:rPr>
          <w:instrText xml:space="preserve"> HYPERLINK "</w:instrText>
        </w:r>
      </w:ins>
      <w:r w:rsidR="00CD0B5F" w:rsidRPr="00081B54">
        <w:rPr>
          <w:rFonts w:ascii="Times New Roman" w:hAnsi="Times New Roman" w:cs="Times New Roman"/>
          <w:sz w:val="24"/>
          <w:szCs w:val="24"/>
        </w:rPr>
        <w:instrText>http://cran.r-project.org/web/packages/nlstools/index.html</w:instrText>
      </w:r>
      <w:ins w:id="620" w:author="Stewart, Taylor Robert" w:date="2015-01-14T12:56:00Z">
        <w:r w:rsidR="00CD0B5F" w:rsidRPr="00081B54">
          <w:rPr>
            <w:rFonts w:ascii="Times New Roman" w:hAnsi="Times New Roman" w:cs="Times New Roman"/>
            <w:sz w:val="24"/>
            <w:szCs w:val="24"/>
          </w:rPr>
          <w:instrText xml:space="preserve">" </w:instrText>
        </w:r>
        <w:r w:rsidR="00CD0B5F" w:rsidRPr="00081B54">
          <w:rPr>
            <w:rFonts w:ascii="Times New Roman" w:hAnsi="Times New Roman" w:cs="Times New Roman"/>
            <w:sz w:val="24"/>
            <w:szCs w:val="24"/>
          </w:rPr>
          <w:fldChar w:fldCharType="separate"/>
        </w:r>
      </w:ins>
      <w:r w:rsidR="00CD0B5F" w:rsidRPr="00081B54">
        <w:rPr>
          <w:rStyle w:val="Hyperlink"/>
          <w:rFonts w:ascii="Times New Roman" w:hAnsi="Times New Roman" w:cs="Times New Roman"/>
          <w:sz w:val="24"/>
          <w:szCs w:val="24"/>
        </w:rPr>
        <w:t>http://cran.r-project.org/web/packages/nlstools/index.html</w:t>
      </w:r>
      <w:ins w:id="621" w:author="Stewart, Taylor Robert" w:date="2015-01-14T12:56:00Z">
        <w:r w:rsidR="00CD0B5F" w:rsidRPr="00081B54">
          <w:rPr>
            <w:rFonts w:ascii="Times New Roman" w:hAnsi="Times New Roman" w:cs="Times New Roman"/>
            <w:sz w:val="24"/>
            <w:szCs w:val="24"/>
          </w:rPr>
          <w:fldChar w:fldCharType="end"/>
        </w:r>
      </w:ins>
      <w:r w:rsidRPr="00081B54">
        <w:rPr>
          <w:rFonts w:ascii="Times New Roman" w:hAnsi="Times New Roman" w:cs="Times New Roman"/>
          <w:sz w:val="24"/>
          <w:szCs w:val="24"/>
        </w:rPr>
        <w:t>.</w:t>
      </w:r>
      <w:ins w:id="622" w:author="Stewart, Taylor Robert" w:date="2015-01-14T12:56:00Z">
        <w:r w:rsidR="00CD0B5F" w:rsidRPr="00081B54">
          <w:rPr>
            <w:rFonts w:ascii="Times New Roman" w:hAnsi="Times New Roman" w:cs="Times New Roman"/>
            <w:sz w:val="24"/>
            <w:szCs w:val="24"/>
          </w:rPr>
          <w:t xml:space="preserve"> </w:t>
        </w:r>
      </w:ins>
    </w:p>
    <w:p w14:paraId="2E3CAE8E" w14:textId="29B62BB1" w:rsidR="004928D6" w:rsidRPr="00081B54" w:rsidRDefault="00062BE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Beamish</w:t>
      </w:r>
      <w:ins w:id="623" w:author="Taylor Stewart" w:date="2015-01-13T19:36: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624" w:author="Taylor Stewart" w:date="2015-01-13T19:36: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J</w:t>
      </w:r>
      <w:ins w:id="625" w:author="Taylor Stewart" w:date="2015-01-13T19:36:00Z">
        <w:r w:rsidR="007267F6" w:rsidRPr="00081B54">
          <w:rPr>
            <w:rFonts w:ascii="Times New Roman" w:hAnsi="Times New Roman" w:cs="Times New Roman"/>
            <w:sz w:val="24"/>
            <w:szCs w:val="24"/>
          </w:rPr>
          <w:t>. and</w:t>
        </w:r>
      </w:ins>
      <w:del w:id="626" w:author="Taylor Stewart" w:date="2015-01-13T19:36:00Z">
        <w:r w:rsidRPr="00081B54" w:rsidDel="007267F6">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627" w:author="Taylor Stewart" w:date="2015-01-13T19:36:00Z">
        <w:r w:rsidR="007267F6" w:rsidRPr="00081B54">
          <w:rPr>
            <w:rFonts w:ascii="Times New Roman" w:hAnsi="Times New Roman" w:cs="Times New Roman"/>
            <w:sz w:val="24"/>
            <w:szCs w:val="24"/>
          </w:rPr>
          <w:t xml:space="preserve">D. A. </w:t>
        </w:r>
      </w:ins>
      <w:r w:rsidRPr="00081B54">
        <w:rPr>
          <w:rFonts w:ascii="Times New Roman" w:hAnsi="Times New Roman" w:cs="Times New Roman"/>
          <w:sz w:val="24"/>
          <w:szCs w:val="24"/>
        </w:rPr>
        <w:t>Fournier</w:t>
      </w:r>
      <w:del w:id="628" w:author="Taylor Stewart" w:date="2015-01-13T19:36:00Z">
        <w:r w:rsidRPr="00081B54" w:rsidDel="007267F6">
          <w:rPr>
            <w:rFonts w:ascii="Times New Roman" w:hAnsi="Times New Roman" w:cs="Times New Roman"/>
            <w:sz w:val="24"/>
            <w:szCs w:val="24"/>
          </w:rPr>
          <w:delText xml:space="preserve"> DA</w:delText>
        </w:r>
      </w:del>
      <w:r w:rsidRPr="00081B54">
        <w:rPr>
          <w:rFonts w:ascii="Times New Roman" w:hAnsi="Times New Roman" w:cs="Times New Roman"/>
          <w:sz w:val="24"/>
          <w:szCs w:val="24"/>
        </w:rPr>
        <w:t xml:space="preserve">. 1981. A method for comparing the precision of a set of age determinations. </w:t>
      </w:r>
      <w:r w:rsidRPr="00081B54">
        <w:rPr>
          <w:rFonts w:ascii="Times New Roman" w:hAnsi="Times New Roman" w:cs="Times New Roman"/>
          <w:i/>
          <w:sz w:val="24"/>
          <w:szCs w:val="24"/>
          <w:rPrChange w:id="629" w:author="Taylor Stewart" w:date="2015-01-13T19:58:00Z">
            <w:rPr>
              <w:rFonts w:ascii="Times New Roman" w:hAnsi="Times New Roman" w:cs="Times New Roman"/>
              <w:sz w:val="24"/>
              <w:szCs w:val="24"/>
            </w:rPr>
          </w:rPrChange>
        </w:rPr>
        <w:t>Can</w:t>
      </w:r>
      <w:ins w:id="630"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31" w:author="Taylor Stewart" w:date="2015-01-13T19:58:00Z">
            <w:rPr>
              <w:rFonts w:ascii="Times New Roman" w:hAnsi="Times New Roman" w:cs="Times New Roman"/>
              <w:sz w:val="24"/>
              <w:szCs w:val="24"/>
            </w:rPr>
          </w:rPrChange>
        </w:rPr>
        <w:t xml:space="preserve"> J</w:t>
      </w:r>
      <w:ins w:id="632"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33" w:author="Taylor Stewart" w:date="2015-01-13T19:58:00Z">
            <w:rPr>
              <w:rFonts w:ascii="Times New Roman" w:hAnsi="Times New Roman" w:cs="Times New Roman"/>
              <w:sz w:val="24"/>
              <w:szCs w:val="24"/>
            </w:rPr>
          </w:rPrChange>
        </w:rPr>
        <w:t xml:space="preserve"> Fish</w:t>
      </w:r>
      <w:ins w:id="634"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35" w:author="Taylor Stewart" w:date="2015-01-13T19:58:00Z">
            <w:rPr>
              <w:rFonts w:ascii="Times New Roman" w:hAnsi="Times New Roman" w:cs="Times New Roman"/>
              <w:sz w:val="24"/>
              <w:szCs w:val="24"/>
            </w:rPr>
          </w:rPrChange>
        </w:rPr>
        <w:t xml:space="preserve"> Aquati</w:t>
      </w:r>
      <w:ins w:id="636" w:author="Stewart, Taylor Robert" w:date="2015-01-14T12:51:00Z">
        <w:r w:rsidR="00CD0B5F" w:rsidRPr="00081B54">
          <w:rPr>
            <w:rFonts w:ascii="Times New Roman" w:hAnsi="Times New Roman" w:cs="Times New Roman"/>
            <w:i/>
            <w:sz w:val="24"/>
            <w:szCs w:val="24"/>
          </w:rPr>
          <w:t>c</w:t>
        </w:r>
      </w:ins>
      <w:del w:id="637" w:author="Stewart, Taylor Robert" w:date="2015-01-14T12:51:00Z">
        <w:r w:rsidRPr="00081B54" w:rsidDel="00CD0B5F">
          <w:rPr>
            <w:rFonts w:ascii="Times New Roman" w:hAnsi="Times New Roman" w:cs="Times New Roman"/>
            <w:i/>
            <w:sz w:val="24"/>
            <w:szCs w:val="24"/>
            <w:rPrChange w:id="638" w:author="Taylor Stewart" w:date="2015-01-13T19:58:00Z">
              <w:rPr>
                <w:rFonts w:ascii="Times New Roman" w:hAnsi="Times New Roman" w:cs="Times New Roman"/>
                <w:sz w:val="24"/>
                <w:szCs w:val="24"/>
              </w:rPr>
            </w:rPrChange>
          </w:rPr>
          <w:delText>c</w:delText>
        </w:r>
      </w:del>
      <w:r w:rsidRPr="00081B54">
        <w:rPr>
          <w:rFonts w:ascii="Times New Roman" w:hAnsi="Times New Roman" w:cs="Times New Roman"/>
          <w:i/>
          <w:sz w:val="24"/>
          <w:szCs w:val="24"/>
          <w:rPrChange w:id="639" w:author="Taylor Stewart" w:date="2015-01-13T19:58:00Z">
            <w:rPr>
              <w:rFonts w:ascii="Times New Roman" w:hAnsi="Times New Roman" w:cs="Times New Roman"/>
              <w:sz w:val="24"/>
              <w:szCs w:val="24"/>
            </w:rPr>
          </w:rPrChange>
        </w:rPr>
        <w:t xml:space="preserve"> Sci.</w:t>
      </w:r>
      <w:ins w:id="640" w:author="Stewart, Taylor Robert" w:date="2015-01-14T11:53: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38:982-983.</w:t>
      </w:r>
    </w:p>
    <w:p w14:paraId="01AE3430" w14:textId="2A0D1D72" w:rsidR="00380B3A" w:rsidRPr="00081B54" w:rsidRDefault="00380B3A" w:rsidP="004432B6">
      <w:pPr>
        <w:spacing w:after="0" w:line="480" w:lineRule="auto"/>
        <w:ind w:left="1440" w:hanging="1440"/>
        <w:rPr>
          <w:rFonts w:ascii="Times New Roman" w:hAnsi="Times New Roman" w:cs="Times New Roman"/>
          <w:sz w:val="24"/>
          <w:szCs w:val="24"/>
        </w:rPr>
      </w:pPr>
      <w:r w:rsidRPr="00081B54">
        <w:rPr>
          <w:rFonts w:ascii="Times New Roman" w:hAnsi="Times New Roman" w:cs="Times New Roman"/>
          <w:sz w:val="24"/>
          <w:szCs w:val="24"/>
        </w:rPr>
        <w:t>Becker</w:t>
      </w:r>
      <w:ins w:id="641" w:author="Taylor Stewart" w:date="2015-01-13T19:36: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G</w:t>
      </w:r>
      <w:ins w:id="642" w:author="Taylor Stewart" w:date="2015-01-13T19:36: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 xml:space="preserve">C. 1983. </w:t>
      </w:r>
      <w:proofErr w:type="gramStart"/>
      <w:r w:rsidRPr="00081B54">
        <w:rPr>
          <w:rFonts w:ascii="Times New Roman" w:hAnsi="Times New Roman" w:cs="Times New Roman"/>
          <w:sz w:val="24"/>
          <w:szCs w:val="24"/>
        </w:rPr>
        <w:t>Fishes of Wisconsin.</w:t>
      </w:r>
      <w:proofErr w:type="gramEnd"/>
      <w:r w:rsidRPr="00081B54">
        <w:rPr>
          <w:rFonts w:ascii="Times New Roman" w:hAnsi="Times New Roman" w:cs="Times New Roman"/>
          <w:sz w:val="24"/>
          <w:szCs w:val="24"/>
        </w:rPr>
        <w:t xml:space="preserve"> </w:t>
      </w:r>
      <w:del w:id="643" w:author="Taylor Stewart" w:date="2015-01-13T20:46:00Z">
        <w:r w:rsidR="00B95BC0" w:rsidRPr="00081B54" w:rsidDel="00E76381">
          <w:rPr>
            <w:rFonts w:ascii="Times New Roman" w:hAnsi="Times New Roman" w:cs="Times New Roman"/>
            <w:sz w:val="24"/>
            <w:szCs w:val="24"/>
          </w:rPr>
          <w:delText xml:space="preserve">Madison (WI): </w:delText>
        </w:r>
      </w:del>
      <w:proofErr w:type="gramStart"/>
      <w:r w:rsidR="00A84510" w:rsidRPr="00081B54">
        <w:rPr>
          <w:rFonts w:ascii="Times New Roman" w:hAnsi="Times New Roman" w:cs="Times New Roman"/>
          <w:sz w:val="24"/>
          <w:szCs w:val="24"/>
        </w:rPr>
        <w:t>University of Wisconsin Press</w:t>
      </w:r>
      <w:ins w:id="644" w:author="Taylor Stewart" w:date="2015-01-13T20:46:00Z">
        <w:r w:rsidR="00E76381" w:rsidRPr="00081B54">
          <w:rPr>
            <w:rFonts w:ascii="Times New Roman" w:hAnsi="Times New Roman" w:cs="Times New Roman"/>
            <w:sz w:val="24"/>
            <w:szCs w:val="24"/>
          </w:rPr>
          <w:t>, Madison</w:t>
        </w:r>
      </w:ins>
      <w:ins w:id="645" w:author="Stewart, Taylor Robert" w:date="2015-01-14T12:46:00Z">
        <w:r w:rsidR="00DB1024" w:rsidRPr="00081B54">
          <w:rPr>
            <w:rFonts w:ascii="Times New Roman" w:hAnsi="Times New Roman" w:cs="Times New Roman"/>
            <w:sz w:val="24"/>
            <w:szCs w:val="24"/>
          </w:rPr>
          <w:t>, Wisconsin</w:t>
        </w:r>
      </w:ins>
      <w:ins w:id="646" w:author="Taylor Stewart" w:date="2015-01-13T20:46:00Z">
        <w:del w:id="647" w:author="Stewart, Taylor Robert" w:date="2015-01-14T12:35:00Z">
          <w:r w:rsidR="00E76381" w:rsidRPr="00081B54" w:rsidDel="004D57D2">
            <w:rPr>
              <w:rFonts w:ascii="Times New Roman" w:hAnsi="Times New Roman" w:cs="Times New Roman"/>
              <w:sz w:val="24"/>
              <w:szCs w:val="24"/>
            </w:rPr>
            <w:delText xml:space="preserve"> (WI)</w:delText>
          </w:r>
        </w:del>
        <w:r w:rsidR="00E76381" w:rsidRPr="00081B54">
          <w:rPr>
            <w:rFonts w:ascii="Times New Roman" w:hAnsi="Times New Roman" w:cs="Times New Roman"/>
            <w:sz w:val="24"/>
            <w:szCs w:val="24"/>
          </w:rPr>
          <w:t>.</w:t>
        </w:r>
      </w:ins>
      <w:proofErr w:type="gramEnd"/>
      <w:del w:id="648" w:author="Taylor Stewart" w:date="2015-01-13T20:46:00Z">
        <w:r w:rsidR="00B95BC0" w:rsidRPr="00081B54" w:rsidDel="00E76381">
          <w:rPr>
            <w:rFonts w:ascii="Times New Roman" w:hAnsi="Times New Roman" w:cs="Times New Roman"/>
            <w:sz w:val="24"/>
            <w:szCs w:val="24"/>
          </w:rPr>
          <w:delText>.</w:delText>
        </w:r>
      </w:del>
    </w:p>
    <w:p w14:paraId="1E5503A7" w14:textId="2C119601" w:rsidR="00C9153A"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Blanchfield</w:t>
      </w:r>
      <w:ins w:id="649" w:author="Taylor Stewart" w:date="2015-01-13T19:37:00Z">
        <w:r w:rsidR="007267F6" w:rsidRPr="00081B54">
          <w:rPr>
            <w:rFonts w:ascii="Times New Roman" w:hAnsi="Times New Roman" w:cs="Times New Roman"/>
            <w:sz w:val="24"/>
            <w:szCs w:val="24"/>
          </w:rPr>
          <w:t>,</w:t>
        </w:r>
      </w:ins>
      <w:r w:rsidR="00C9153A" w:rsidRPr="00081B54">
        <w:rPr>
          <w:rFonts w:ascii="Times New Roman" w:hAnsi="Times New Roman" w:cs="Times New Roman"/>
          <w:sz w:val="24"/>
          <w:szCs w:val="24"/>
        </w:rPr>
        <w:t xml:space="preserve"> P</w:t>
      </w:r>
      <w:ins w:id="650" w:author="Taylor Stewart" w:date="2015-01-13T19:37: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J</w:t>
      </w:r>
      <w:ins w:id="651" w:author="Taylor Stewart" w:date="2015-01-13T19:37:00Z">
        <w:r w:rsidR="007267F6" w:rsidRPr="00081B54">
          <w:rPr>
            <w:rFonts w:ascii="Times New Roman" w:hAnsi="Times New Roman" w:cs="Times New Roman"/>
            <w:sz w:val="24"/>
            <w:szCs w:val="24"/>
          </w:rPr>
          <w:t>.</w:t>
        </w:r>
      </w:ins>
      <w:r w:rsidR="000D51E5" w:rsidRPr="00081B54">
        <w:rPr>
          <w:rFonts w:ascii="Times New Roman" w:hAnsi="Times New Roman" w:cs="Times New Roman"/>
          <w:sz w:val="24"/>
          <w:szCs w:val="24"/>
        </w:rPr>
        <w:t xml:space="preserve">, </w:t>
      </w:r>
      <w:ins w:id="652" w:author="Taylor Stewart" w:date="2015-01-13T19:37:00Z">
        <w:r w:rsidR="007267F6" w:rsidRPr="00081B54">
          <w:rPr>
            <w:rFonts w:ascii="Times New Roman" w:hAnsi="Times New Roman" w:cs="Times New Roman"/>
            <w:sz w:val="24"/>
            <w:szCs w:val="24"/>
          </w:rPr>
          <w:t xml:space="preserve">E. B. </w:t>
        </w:r>
      </w:ins>
      <w:r w:rsidR="000D51E5" w:rsidRPr="00081B54">
        <w:rPr>
          <w:rFonts w:ascii="Times New Roman" w:hAnsi="Times New Roman" w:cs="Times New Roman"/>
          <w:sz w:val="24"/>
          <w:szCs w:val="24"/>
        </w:rPr>
        <w:t>Taylor</w:t>
      </w:r>
      <w:del w:id="653" w:author="Taylor Stewart" w:date="2015-01-13T19:37:00Z">
        <w:r w:rsidRPr="00081B54" w:rsidDel="007267F6">
          <w:rPr>
            <w:rFonts w:ascii="Times New Roman" w:hAnsi="Times New Roman" w:cs="Times New Roman"/>
            <w:sz w:val="24"/>
            <w:szCs w:val="24"/>
          </w:rPr>
          <w:delText xml:space="preserve"> EB</w:delText>
        </w:r>
      </w:del>
      <w:r w:rsidRPr="00081B54">
        <w:rPr>
          <w:rFonts w:ascii="Times New Roman" w:hAnsi="Times New Roman" w:cs="Times New Roman"/>
          <w:sz w:val="24"/>
          <w:szCs w:val="24"/>
        </w:rPr>
        <w:t>,</w:t>
      </w:r>
      <w:r w:rsidR="000D51E5" w:rsidRPr="00081B54">
        <w:rPr>
          <w:rFonts w:ascii="Times New Roman" w:hAnsi="Times New Roman" w:cs="Times New Roman"/>
          <w:sz w:val="24"/>
          <w:szCs w:val="24"/>
        </w:rPr>
        <w:t xml:space="preserve"> </w:t>
      </w:r>
      <w:ins w:id="654" w:author="Taylor Stewart" w:date="2015-01-13T19:37:00Z">
        <w:r w:rsidR="007267F6" w:rsidRPr="00081B54">
          <w:rPr>
            <w:rFonts w:ascii="Times New Roman" w:hAnsi="Times New Roman" w:cs="Times New Roman"/>
            <w:sz w:val="24"/>
            <w:szCs w:val="24"/>
          </w:rPr>
          <w:t xml:space="preserve">and D. A. </w:t>
        </w:r>
      </w:ins>
      <w:r w:rsidR="00C9153A" w:rsidRPr="00081B54">
        <w:rPr>
          <w:rFonts w:ascii="Times New Roman" w:hAnsi="Times New Roman" w:cs="Times New Roman"/>
          <w:sz w:val="24"/>
          <w:szCs w:val="24"/>
        </w:rPr>
        <w:t>Watk</w:t>
      </w:r>
      <w:r w:rsidR="000D51E5" w:rsidRPr="00081B54">
        <w:rPr>
          <w:rFonts w:ascii="Times New Roman" w:hAnsi="Times New Roman" w:cs="Times New Roman"/>
          <w:sz w:val="24"/>
          <w:szCs w:val="24"/>
        </w:rPr>
        <w:t>inson</w:t>
      </w:r>
      <w:del w:id="655" w:author="Taylor Stewart" w:date="2015-01-13T19:37:00Z">
        <w:r w:rsidRPr="00081B54" w:rsidDel="007267F6">
          <w:rPr>
            <w:rFonts w:ascii="Times New Roman" w:hAnsi="Times New Roman" w:cs="Times New Roman"/>
            <w:sz w:val="24"/>
            <w:szCs w:val="24"/>
          </w:rPr>
          <w:delText xml:space="preserve"> DA</w:delText>
        </w:r>
      </w:del>
      <w:r w:rsidR="00086D05" w:rsidRPr="00081B54">
        <w:rPr>
          <w:rFonts w:ascii="Times New Roman" w:hAnsi="Times New Roman" w:cs="Times New Roman"/>
          <w:sz w:val="24"/>
          <w:szCs w:val="24"/>
        </w:rPr>
        <w:t>.</w:t>
      </w:r>
      <w:r w:rsidR="00C9153A" w:rsidRPr="00081B54">
        <w:rPr>
          <w:rFonts w:ascii="Times New Roman" w:hAnsi="Times New Roman" w:cs="Times New Roman"/>
          <w:sz w:val="24"/>
          <w:szCs w:val="24"/>
        </w:rPr>
        <w:t xml:space="preserve"> 2014</w:t>
      </w:r>
      <w:r w:rsidR="00086D05" w:rsidRPr="00081B54">
        <w:rPr>
          <w:rFonts w:ascii="Times New Roman" w:hAnsi="Times New Roman" w:cs="Times New Roman"/>
          <w:sz w:val="24"/>
          <w:szCs w:val="24"/>
        </w:rPr>
        <w:t>. Morphological and genetic analyses identify a n</w:t>
      </w:r>
      <w:r w:rsidR="00C9153A" w:rsidRPr="00081B54">
        <w:rPr>
          <w:rFonts w:ascii="Times New Roman" w:hAnsi="Times New Roman" w:cs="Times New Roman"/>
          <w:sz w:val="24"/>
          <w:szCs w:val="24"/>
        </w:rPr>
        <w:t xml:space="preserve">ew </w:t>
      </w:r>
      <w:r w:rsidR="00086D05" w:rsidRPr="00081B54">
        <w:rPr>
          <w:rFonts w:ascii="Times New Roman" w:hAnsi="Times New Roman" w:cs="Times New Roman"/>
          <w:sz w:val="24"/>
          <w:szCs w:val="24"/>
        </w:rPr>
        <w:t>record of a glacial r</w:t>
      </w:r>
      <w:r w:rsidR="00C9153A" w:rsidRPr="00081B54">
        <w:rPr>
          <w:rFonts w:ascii="Times New Roman" w:hAnsi="Times New Roman" w:cs="Times New Roman"/>
          <w:sz w:val="24"/>
          <w:szCs w:val="24"/>
        </w:rPr>
        <w:t>elict: Pygmy Whitefish (</w:t>
      </w:r>
      <w:r w:rsidR="00C9153A" w:rsidRPr="00081B54">
        <w:rPr>
          <w:rFonts w:ascii="Times New Roman" w:hAnsi="Times New Roman" w:cs="Times New Roman"/>
          <w:i/>
          <w:sz w:val="24"/>
          <w:szCs w:val="24"/>
        </w:rPr>
        <w:t>Prosopium coulterii</w:t>
      </w:r>
      <w:r w:rsidR="00C9153A" w:rsidRPr="00081B54">
        <w:rPr>
          <w:rFonts w:ascii="Times New Roman" w:hAnsi="Times New Roman" w:cs="Times New Roman"/>
          <w:sz w:val="24"/>
          <w:szCs w:val="24"/>
        </w:rPr>
        <w:t xml:space="preserve">) from Northwestern Ontario. </w:t>
      </w:r>
      <w:r w:rsidR="00C9153A" w:rsidRPr="00081B54">
        <w:rPr>
          <w:rFonts w:ascii="Times New Roman" w:hAnsi="Times New Roman" w:cs="Times New Roman"/>
          <w:i/>
          <w:sz w:val="24"/>
          <w:szCs w:val="24"/>
          <w:rPrChange w:id="656" w:author="Taylor Stewart" w:date="2015-01-13T19:59:00Z">
            <w:rPr>
              <w:rFonts w:ascii="Times New Roman" w:hAnsi="Times New Roman" w:cs="Times New Roman"/>
              <w:sz w:val="24"/>
              <w:szCs w:val="24"/>
            </w:rPr>
          </w:rPrChange>
        </w:rPr>
        <w:t>Can</w:t>
      </w:r>
      <w:ins w:id="657"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58" w:author="Taylor Stewart" w:date="2015-01-13T19:59:00Z">
            <w:rPr>
              <w:rFonts w:ascii="Times New Roman" w:hAnsi="Times New Roman" w:cs="Times New Roman"/>
              <w:sz w:val="24"/>
              <w:szCs w:val="24"/>
            </w:rPr>
          </w:rPrChange>
        </w:rPr>
        <w:t xml:space="preserve"> J</w:t>
      </w:r>
      <w:ins w:id="659"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60" w:author="Taylor Stewart" w:date="2015-01-13T19:59:00Z">
            <w:rPr>
              <w:rFonts w:ascii="Times New Roman" w:hAnsi="Times New Roman" w:cs="Times New Roman"/>
              <w:sz w:val="24"/>
              <w:szCs w:val="24"/>
            </w:rPr>
          </w:rPrChange>
        </w:rPr>
        <w:t xml:space="preserve"> Zool</w:t>
      </w:r>
      <w:r w:rsidR="00086D05" w:rsidRPr="00081B54">
        <w:rPr>
          <w:rFonts w:ascii="Times New Roman" w:hAnsi="Times New Roman" w:cs="Times New Roman"/>
          <w:i/>
          <w:sz w:val="24"/>
          <w:szCs w:val="24"/>
          <w:rPrChange w:id="661" w:author="Taylor Stewart" w:date="2015-01-13T19:59:00Z">
            <w:rPr>
              <w:rFonts w:ascii="Times New Roman" w:hAnsi="Times New Roman" w:cs="Times New Roman"/>
              <w:sz w:val="24"/>
              <w:szCs w:val="24"/>
            </w:rPr>
          </w:rPrChange>
        </w:rPr>
        <w:t>.</w:t>
      </w:r>
      <w:ins w:id="662" w:author="Stewart, Taylor Robert" w:date="2015-01-14T11:54:00Z">
        <w:r w:rsidR="00F5514D" w:rsidRPr="00081B54">
          <w:rPr>
            <w:rFonts w:ascii="Times New Roman" w:hAnsi="Times New Roman" w:cs="Times New Roman"/>
            <w:i/>
            <w:sz w:val="24"/>
            <w:szCs w:val="24"/>
          </w:rPr>
          <w:t>,</w:t>
        </w:r>
      </w:ins>
      <w:r w:rsidR="00086D05" w:rsidRPr="00081B54">
        <w:rPr>
          <w:rFonts w:ascii="Times New Roman" w:hAnsi="Times New Roman" w:cs="Times New Roman"/>
          <w:sz w:val="24"/>
          <w:szCs w:val="24"/>
        </w:rPr>
        <w:t xml:space="preserve"> </w:t>
      </w:r>
      <w:r w:rsidRPr="00081B54">
        <w:rPr>
          <w:rFonts w:ascii="Times New Roman" w:hAnsi="Times New Roman" w:cs="Times New Roman"/>
          <w:sz w:val="24"/>
          <w:szCs w:val="24"/>
        </w:rPr>
        <w:t>92:267–271</w:t>
      </w:r>
      <w:r w:rsidR="00D92E1A" w:rsidRPr="00081B54">
        <w:rPr>
          <w:rFonts w:ascii="Times New Roman" w:hAnsi="Times New Roman" w:cs="Times New Roman"/>
          <w:sz w:val="24"/>
          <w:szCs w:val="24"/>
        </w:rPr>
        <w:t>.</w:t>
      </w:r>
    </w:p>
    <w:p w14:paraId="64CBEDEB" w14:textId="38E29035" w:rsidR="00EF4126" w:rsidRPr="00081B54" w:rsidRDefault="00907A58"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Campana</w:t>
      </w:r>
      <w:proofErr w:type="spellEnd"/>
      <w:ins w:id="663" w:author="Taylor Stewart" w:date="2015-01-13T19:37: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S</w:t>
      </w:r>
      <w:ins w:id="664" w:author="Taylor Stewart" w:date="2015-01-13T19:37: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 xml:space="preserve">E. 2001. </w:t>
      </w:r>
      <w:proofErr w:type="gramStart"/>
      <w:r w:rsidRPr="00081B54">
        <w:rPr>
          <w:rFonts w:ascii="Times New Roman" w:hAnsi="Times New Roman" w:cs="Times New Roman"/>
          <w:sz w:val="24"/>
          <w:szCs w:val="24"/>
        </w:rPr>
        <w:t>Accuracy, precision and quality control in age determination, including a review of the use and abuse of age validation methods.</w:t>
      </w:r>
      <w:proofErr w:type="gram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665" w:author="Taylor Stewart" w:date="2015-01-13T19:59:00Z">
            <w:rPr>
              <w:rFonts w:ascii="Times New Roman" w:hAnsi="Times New Roman" w:cs="Times New Roman"/>
              <w:sz w:val="24"/>
              <w:szCs w:val="24"/>
            </w:rPr>
          </w:rPrChange>
        </w:rPr>
        <w:t>J</w:t>
      </w:r>
      <w:ins w:id="666"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67" w:author="Taylor Stewart" w:date="2015-01-13T19:59:00Z">
            <w:rPr>
              <w:rFonts w:ascii="Times New Roman" w:hAnsi="Times New Roman" w:cs="Times New Roman"/>
              <w:sz w:val="24"/>
              <w:szCs w:val="24"/>
            </w:rPr>
          </w:rPrChange>
        </w:rPr>
        <w:t xml:space="preserve"> Fish Biol</w:t>
      </w:r>
      <w:r w:rsidR="00A4230E" w:rsidRPr="00081B54">
        <w:rPr>
          <w:rFonts w:ascii="Times New Roman" w:hAnsi="Times New Roman" w:cs="Times New Roman"/>
          <w:i/>
          <w:sz w:val="24"/>
          <w:szCs w:val="24"/>
          <w:rPrChange w:id="668" w:author="Taylor Stewart" w:date="2015-01-13T19:59:00Z">
            <w:rPr>
              <w:rFonts w:ascii="Times New Roman" w:hAnsi="Times New Roman" w:cs="Times New Roman"/>
              <w:sz w:val="24"/>
              <w:szCs w:val="24"/>
            </w:rPr>
          </w:rPrChange>
        </w:rPr>
        <w:t>.</w:t>
      </w:r>
      <w:ins w:id="669" w:author="Stewart, Taylor Robert" w:date="2015-01-14T11:54:00Z">
        <w:r w:rsidR="00F5514D" w:rsidRPr="00081B54">
          <w:rPr>
            <w:rFonts w:ascii="Times New Roman" w:hAnsi="Times New Roman" w:cs="Times New Roman"/>
            <w:i/>
            <w:sz w:val="24"/>
            <w:szCs w:val="24"/>
          </w:rPr>
          <w:t>,</w:t>
        </w:r>
      </w:ins>
      <w:r w:rsidR="00A4230E" w:rsidRPr="00081B54">
        <w:rPr>
          <w:rFonts w:ascii="Times New Roman" w:hAnsi="Times New Roman" w:cs="Times New Roman"/>
          <w:sz w:val="24"/>
          <w:szCs w:val="24"/>
        </w:rPr>
        <w:t xml:space="preserve"> </w:t>
      </w:r>
      <w:r w:rsidRPr="00081B54">
        <w:rPr>
          <w:rFonts w:ascii="Times New Roman" w:hAnsi="Times New Roman" w:cs="Times New Roman"/>
          <w:sz w:val="24"/>
          <w:szCs w:val="24"/>
        </w:rPr>
        <w:t>59:197-242.</w:t>
      </w:r>
    </w:p>
    <w:p w14:paraId="7E734016" w14:textId="6C27131B" w:rsidR="00907A58" w:rsidRPr="00081B54" w:rsidRDefault="00907A58" w:rsidP="004432B6">
      <w:pPr>
        <w:spacing w:after="0" w:line="480" w:lineRule="auto"/>
        <w:ind w:left="720" w:hanging="720"/>
        <w:rPr>
          <w:rFonts w:ascii="Times New Roman" w:hAnsi="Times New Roman" w:cs="Times New Roman"/>
          <w:sz w:val="24"/>
          <w:szCs w:val="24"/>
        </w:rPr>
      </w:pPr>
      <w:proofErr w:type="spellStart"/>
      <w:proofErr w:type="gramStart"/>
      <w:r w:rsidRPr="00081B54">
        <w:rPr>
          <w:rFonts w:ascii="Times New Roman" w:hAnsi="Times New Roman" w:cs="Times New Roman"/>
          <w:sz w:val="24"/>
          <w:szCs w:val="24"/>
        </w:rPr>
        <w:t>Campana</w:t>
      </w:r>
      <w:proofErr w:type="spellEnd"/>
      <w:ins w:id="670" w:author="Taylor Stewart" w:date="2015-01-13T19:37: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S</w:t>
      </w:r>
      <w:ins w:id="671" w:author="Taylor Stewart" w:date="2015-01-13T19:37: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E</w:t>
      </w:r>
      <w:ins w:id="672" w:author="Taylor Stewart" w:date="2015-01-13T19:38: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ins w:id="673" w:author="Taylor Stewart" w:date="2015-01-13T19:38:00Z">
        <w:r w:rsidR="007267F6" w:rsidRPr="00081B54">
          <w:rPr>
            <w:rFonts w:ascii="Times New Roman" w:hAnsi="Times New Roman" w:cs="Times New Roman"/>
            <w:sz w:val="24"/>
            <w:szCs w:val="24"/>
          </w:rPr>
          <w:t xml:space="preserve">M. C. </w:t>
        </w:r>
      </w:ins>
      <w:proofErr w:type="spellStart"/>
      <w:r w:rsidRPr="00081B54">
        <w:rPr>
          <w:rFonts w:ascii="Times New Roman" w:hAnsi="Times New Roman" w:cs="Times New Roman"/>
          <w:sz w:val="24"/>
          <w:szCs w:val="24"/>
        </w:rPr>
        <w:t>Annand</w:t>
      </w:r>
      <w:proofErr w:type="spellEnd"/>
      <w:del w:id="674" w:author="Taylor Stewart" w:date="2015-01-13T19:38:00Z">
        <w:r w:rsidRPr="00081B54" w:rsidDel="007267F6">
          <w:rPr>
            <w:rFonts w:ascii="Times New Roman" w:hAnsi="Times New Roman" w:cs="Times New Roman"/>
            <w:sz w:val="24"/>
            <w:szCs w:val="24"/>
          </w:rPr>
          <w:delText xml:space="preserve"> MC</w:delText>
        </w:r>
      </w:del>
      <w:r w:rsidRPr="00081B54">
        <w:rPr>
          <w:rFonts w:ascii="Times New Roman" w:hAnsi="Times New Roman" w:cs="Times New Roman"/>
          <w:sz w:val="24"/>
          <w:szCs w:val="24"/>
        </w:rPr>
        <w:t xml:space="preserve">, </w:t>
      </w:r>
      <w:ins w:id="675" w:author="Taylor Stewart" w:date="2015-01-13T19:38:00Z">
        <w:r w:rsidR="007267F6" w:rsidRPr="00081B54">
          <w:rPr>
            <w:rFonts w:ascii="Times New Roman" w:hAnsi="Times New Roman" w:cs="Times New Roman"/>
            <w:sz w:val="24"/>
            <w:szCs w:val="24"/>
          </w:rPr>
          <w:t xml:space="preserve">and J. I. </w:t>
        </w:r>
      </w:ins>
      <w:r w:rsidRPr="00081B54">
        <w:rPr>
          <w:rFonts w:ascii="Times New Roman" w:hAnsi="Times New Roman" w:cs="Times New Roman"/>
          <w:sz w:val="24"/>
          <w:szCs w:val="24"/>
        </w:rPr>
        <w:t>McMillan</w:t>
      </w:r>
      <w:del w:id="676" w:author="Taylor Stewart" w:date="2015-01-13T19:38:00Z">
        <w:r w:rsidRPr="00081B54" w:rsidDel="007267F6">
          <w:rPr>
            <w:rFonts w:ascii="Times New Roman" w:hAnsi="Times New Roman" w:cs="Times New Roman"/>
            <w:sz w:val="24"/>
            <w:szCs w:val="24"/>
          </w:rPr>
          <w:delText xml:space="preserve"> JI</w:delText>
        </w:r>
      </w:del>
      <w:r w:rsidRPr="00081B54">
        <w:rPr>
          <w:rFonts w:ascii="Times New Roman" w:hAnsi="Times New Roman" w:cs="Times New Roman"/>
          <w:sz w:val="24"/>
          <w:szCs w:val="24"/>
        </w:rPr>
        <w:t>.</w:t>
      </w:r>
      <w:proofErr w:type="gramEnd"/>
      <w:r w:rsidRPr="00081B54">
        <w:rPr>
          <w:rFonts w:ascii="Times New Roman" w:hAnsi="Times New Roman" w:cs="Times New Roman"/>
          <w:sz w:val="24"/>
          <w:szCs w:val="24"/>
        </w:rPr>
        <w:t xml:space="preserve"> 1995. Graphical and statistical methods for determining the consistency of age determinations. </w:t>
      </w:r>
      <w:r w:rsidRPr="00081B54">
        <w:rPr>
          <w:rFonts w:ascii="Times New Roman" w:hAnsi="Times New Roman" w:cs="Times New Roman"/>
          <w:i/>
          <w:sz w:val="24"/>
          <w:szCs w:val="24"/>
          <w:rPrChange w:id="677" w:author="Taylor Stewart" w:date="2015-01-13T19:59:00Z">
            <w:rPr>
              <w:rFonts w:ascii="Times New Roman" w:hAnsi="Times New Roman" w:cs="Times New Roman"/>
              <w:sz w:val="24"/>
              <w:szCs w:val="24"/>
            </w:rPr>
          </w:rPrChange>
        </w:rPr>
        <w:t>Trans</w:t>
      </w:r>
      <w:ins w:id="678" w:author="Stewart, Taylor Robert" w:date="2015-01-14T12:48: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79" w:author="Taylor Stewart" w:date="2015-01-13T19:59:00Z">
            <w:rPr>
              <w:rFonts w:ascii="Times New Roman" w:hAnsi="Times New Roman" w:cs="Times New Roman"/>
              <w:sz w:val="24"/>
              <w:szCs w:val="24"/>
            </w:rPr>
          </w:rPrChange>
        </w:rPr>
        <w:t xml:space="preserve"> A</w:t>
      </w:r>
      <w:r w:rsidR="00A614EE" w:rsidRPr="00081B54">
        <w:rPr>
          <w:rFonts w:ascii="Times New Roman" w:hAnsi="Times New Roman" w:cs="Times New Roman"/>
          <w:i/>
          <w:sz w:val="24"/>
          <w:szCs w:val="24"/>
          <w:rPrChange w:id="680" w:author="Taylor Stewart" w:date="2015-01-13T19:59:00Z">
            <w:rPr>
              <w:rFonts w:ascii="Times New Roman" w:hAnsi="Times New Roman" w:cs="Times New Roman"/>
              <w:sz w:val="24"/>
              <w:szCs w:val="24"/>
            </w:rPr>
          </w:rPrChange>
        </w:rPr>
        <w:t>m</w:t>
      </w:r>
      <w:ins w:id="681" w:author="Stewart, Taylor Robert" w:date="2015-01-14T12:48: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682" w:author="Taylor Stewart" w:date="2015-01-13T19:59:00Z">
            <w:rPr>
              <w:rFonts w:ascii="Times New Roman" w:hAnsi="Times New Roman" w:cs="Times New Roman"/>
              <w:sz w:val="24"/>
              <w:szCs w:val="24"/>
            </w:rPr>
          </w:rPrChange>
        </w:rPr>
        <w:t xml:space="preserve"> </w:t>
      </w:r>
      <w:r w:rsidRPr="00081B54">
        <w:rPr>
          <w:rFonts w:ascii="Times New Roman" w:hAnsi="Times New Roman" w:cs="Times New Roman"/>
          <w:i/>
          <w:sz w:val="24"/>
          <w:szCs w:val="24"/>
          <w:rPrChange w:id="683" w:author="Taylor Stewart" w:date="2015-01-13T19:59:00Z">
            <w:rPr>
              <w:rFonts w:ascii="Times New Roman" w:hAnsi="Times New Roman" w:cs="Times New Roman"/>
              <w:sz w:val="24"/>
              <w:szCs w:val="24"/>
            </w:rPr>
          </w:rPrChange>
        </w:rPr>
        <w:t>Fish</w:t>
      </w:r>
      <w:ins w:id="684" w:author="Stewart, Taylor Robert" w:date="2015-01-14T12:49: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85" w:author="Taylor Stewart" w:date="2015-01-13T19:59:00Z">
            <w:rPr>
              <w:rFonts w:ascii="Times New Roman" w:hAnsi="Times New Roman" w:cs="Times New Roman"/>
              <w:sz w:val="24"/>
              <w:szCs w:val="24"/>
            </w:rPr>
          </w:rPrChange>
        </w:rPr>
        <w:t xml:space="preserve"> Soc.</w:t>
      </w:r>
      <w:ins w:id="686" w:author="Stewart, Taylor Robert" w:date="2015-01-14T11:54: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124:131-138.</w:t>
      </w:r>
    </w:p>
    <w:p w14:paraId="266E8587" w14:textId="14E42877" w:rsidR="00907A58"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Chang</w:t>
      </w:r>
      <w:ins w:id="687" w:author="Taylor Stewart" w:date="2015-01-13T19:38: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w:t>
      </w:r>
      <w:ins w:id="688" w:author="Taylor Stewart" w:date="2015-01-13T19:38: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Y</w:t>
      </w:r>
      <w:ins w:id="689" w:author="Taylor Stewart" w:date="2015-01-13T19:38: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 xml:space="preserve">B. 1982. </w:t>
      </w:r>
      <w:proofErr w:type="gramStart"/>
      <w:r w:rsidRPr="00081B54">
        <w:rPr>
          <w:rFonts w:ascii="Times New Roman" w:hAnsi="Times New Roman" w:cs="Times New Roman"/>
          <w:sz w:val="24"/>
          <w:szCs w:val="24"/>
        </w:rPr>
        <w:t>A statistical method for evaluating the reproducibility of age determination.</w:t>
      </w:r>
      <w:proofErr w:type="gramEnd"/>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690" w:author="Taylor Stewart" w:date="2015-01-13T19:59:00Z">
            <w:rPr>
              <w:rFonts w:ascii="Times New Roman" w:hAnsi="Times New Roman" w:cs="Times New Roman"/>
              <w:sz w:val="24"/>
              <w:szCs w:val="24"/>
            </w:rPr>
          </w:rPrChange>
        </w:rPr>
        <w:t>Can</w:t>
      </w:r>
      <w:ins w:id="691" w:author="Stewart, Taylor Robert" w:date="2015-01-14T12:49: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692" w:author="Taylor Stewart" w:date="2015-01-13T19:59:00Z">
            <w:rPr>
              <w:rFonts w:ascii="Times New Roman" w:hAnsi="Times New Roman" w:cs="Times New Roman"/>
              <w:sz w:val="24"/>
              <w:szCs w:val="24"/>
            </w:rPr>
          </w:rPrChange>
        </w:rPr>
        <w:t xml:space="preserve"> </w:t>
      </w:r>
      <w:r w:rsidRPr="00081B54">
        <w:rPr>
          <w:rFonts w:ascii="Times New Roman" w:hAnsi="Times New Roman" w:cs="Times New Roman"/>
          <w:i/>
          <w:sz w:val="24"/>
          <w:szCs w:val="24"/>
          <w:rPrChange w:id="693" w:author="Taylor Stewart" w:date="2015-01-13T19:59:00Z">
            <w:rPr>
              <w:rFonts w:ascii="Times New Roman" w:hAnsi="Times New Roman" w:cs="Times New Roman"/>
              <w:sz w:val="24"/>
              <w:szCs w:val="24"/>
            </w:rPr>
          </w:rPrChange>
        </w:rPr>
        <w:t>J</w:t>
      </w:r>
      <w:ins w:id="694" w:author="Stewart, Taylor Robert" w:date="2015-01-14T12:49: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695" w:author="Taylor Stewart" w:date="2015-01-13T19:59:00Z">
            <w:rPr>
              <w:rFonts w:ascii="Times New Roman" w:hAnsi="Times New Roman" w:cs="Times New Roman"/>
              <w:sz w:val="24"/>
              <w:szCs w:val="24"/>
            </w:rPr>
          </w:rPrChange>
        </w:rPr>
        <w:t xml:space="preserve"> Fish</w:t>
      </w:r>
      <w:ins w:id="696" w:author="Stewart, Taylor Robert" w:date="2015-01-14T12:49: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697" w:author="Taylor Stewart" w:date="2015-01-13T19:59:00Z">
            <w:rPr>
              <w:rFonts w:ascii="Times New Roman" w:hAnsi="Times New Roman" w:cs="Times New Roman"/>
              <w:sz w:val="24"/>
              <w:szCs w:val="24"/>
            </w:rPr>
          </w:rPrChange>
        </w:rPr>
        <w:t xml:space="preserve"> </w:t>
      </w:r>
      <w:r w:rsidRPr="00081B54">
        <w:rPr>
          <w:rFonts w:ascii="Times New Roman" w:hAnsi="Times New Roman" w:cs="Times New Roman"/>
          <w:i/>
          <w:sz w:val="24"/>
          <w:szCs w:val="24"/>
          <w:rPrChange w:id="698" w:author="Taylor Stewart" w:date="2015-01-13T19:59:00Z">
            <w:rPr>
              <w:rFonts w:ascii="Times New Roman" w:hAnsi="Times New Roman" w:cs="Times New Roman"/>
              <w:sz w:val="24"/>
              <w:szCs w:val="24"/>
            </w:rPr>
          </w:rPrChange>
        </w:rPr>
        <w:t>Aquatic Sci.</w:t>
      </w:r>
      <w:ins w:id="699" w:author="Stewart, Taylor Robert" w:date="2015-01-14T11:54: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39:1208-1210.</w:t>
      </w:r>
    </w:p>
    <w:p w14:paraId="7905577E" w14:textId="0E790D3A" w:rsidR="00517D0B"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Chereshnev</w:t>
      </w:r>
      <w:ins w:id="700" w:author="Taylor Stewart" w:date="2015-01-13T19:38: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I</w:t>
      </w:r>
      <w:ins w:id="701" w:author="Taylor Stewart" w:date="2015-01-13T19:38: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A</w:t>
      </w:r>
      <w:ins w:id="702" w:author="Taylor Stewart" w:date="2015-01-13T19:38:00Z">
        <w:r w:rsidR="007267F6" w:rsidRPr="00081B54">
          <w:rPr>
            <w:rFonts w:ascii="Times New Roman" w:hAnsi="Times New Roman" w:cs="Times New Roman"/>
            <w:sz w:val="24"/>
            <w:szCs w:val="24"/>
          </w:rPr>
          <w:t>.</w:t>
        </w:r>
      </w:ins>
      <w:ins w:id="703" w:author="Taylor Stewart" w:date="2015-01-13T19:39:00Z">
        <w:r w:rsidR="007267F6" w:rsidRPr="00081B54">
          <w:rPr>
            <w:rFonts w:ascii="Times New Roman" w:hAnsi="Times New Roman" w:cs="Times New Roman"/>
            <w:sz w:val="24"/>
            <w:szCs w:val="24"/>
          </w:rPr>
          <w:t xml:space="preserve"> and</w:t>
        </w:r>
      </w:ins>
      <w:del w:id="704" w:author="Taylor Stewart" w:date="2015-01-13T19:39:00Z">
        <w:r w:rsidR="00214B20" w:rsidRPr="00081B54" w:rsidDel="007267F6">
          <w:rPr>
            <w:rFonts w:ascii="Times New Roman" w:hAnsi="Times New Roman" w:cs="Times New Roman"/>
            <w:sz w:val="24"/>
            <w:szCs w:val="24"/>
          </w:rPr>
          <w:delText>,</w:delText>
        </w:r>
      </w:del>
      <w:r w:rsidR="00214B20" w:rsidRPr="00081B54">
        <w:rPr>
          <w:rFonts w:ascii="Times New Roman" w:hAnsi="Times New Roman" w:cs="Times New Roman"/>
          <w:sz w:val="24"/>
          <w:szCs w:val="24"/>
        </w:rPr>
        <w:t xml:space="preserve"> </w:t>
      </w:r>
      <w:ins w:id="705" w:author="Taylor Stewart" w:date="2015-01-13T19:38:00Z">
        <w:r w:rsidR="007267F6" w:rsidRPr="00081B54">
          <w:rPr>
            <w:rFonts w:ascii="Times New Roman" w:hAnsi="Times New Roman" w:cs="Times New Roman"/>
            <w:sz w:val="24"/>
            <w:szCs w:val="24"/>
          </w:rPr>
          <w:t xml:space="preserve">M. B. </w:t>
        </w:r>
      </w:ins>
      <w:r w:rsidR="00AB15DE" w:rsidRPr="00081B54">
        <w:rPr>
          <w:rFonts w:ascii="Times New Roman" w:hAnsi="Times New Roman" w:cs="Times New Roman"/>
          <w:sz w:val="24"/>
          <w:szCs w:val="24"/>
        </w:rPr>
        <w:t>Skopets</w:t>
      </w:r>
      <w:del w:id="706" w:author="Taylor Stewart" w:date="2015-01-13T19:39:00Z">
        <w:r w:rsidR="002158A6" w:rsidRPr="00081B54" w:rsidDel="007267F6">
          <w:rPr>
            <w:rFonts w:ascii="Times New Roman" w:hAnsi="Times New Roman" w:cs="Times New Roman"/>
            <w:sz w:val="24"/>
            <w:szCs w:val="24"/>
          </w:rPr>
          <w:delText xml:space="preserve"> MB</w:delText>
        </w:r>
      </w:del>
      <w:r w:rsidR="002158A6" w:rsidRPr="00081B54">
        <w:rPr>
          <w:rFonts w:ascii="Times New Roman" w:hAnsi="Times New Roman" w:cs="Times New Roman"/>
          <w:sz w:val="24"/>
          <w:szCs w:val="24"/>
        </w:rPr>
        <w:t xml:space="preserve">. </w:t>
      </w:r>
      <w:r w:rsidR="00AB15DE" w:rsidRPr="00081B54">
        <w:rPr>
          <w:rFonts w:ascii="Times New Roman" w:hAnsi="Times New Roman" w:cs="Times New Roman"/>
          <w:sz w:val="24"/>
          <w:szCs w:val="24"/>
        </w:rPr>
        <w:t>1992</w:t>
      </w:r>
      <w:r w:rsidR="002158A6" w:rsidRPr="00081B54">
        <w:rPr>
          <w:rFonts w:ascii="Times New Roman" w:hAnsi="Times New Roman" w:cs="Times New Roman"/>
          <w:sz w:val="24"/>
          <w:szCs w:val="24"/>
        </w:rPr>
        <w:t>. A new record of pygmy w</w:t>
      </w:r>
      <w:r w:rsidR="00517D0B" w:rsidRPr="00081B54">
        <w:rPr>
          <w:rFonts w:ascii="Times New Roman" w:hAnsi="Times New Roman" w:cs="Times New Roman"/>
          <w:sz w:val="24"/>
          <w:szCs w:val="24"/>
        </w:rPr>
        <w:t xml:space="preserve">hitefish, </w:t>
      </w:r>
      <w:r w:rsidR="00517D0B" w:rsidRPr="00081B54">
        <w:rPr>
          <w:rFonts w:ascii="Times New Roman" w:hAnsi="Times New Roman" w:cs="Times New Roman"/>
          <w:i/>
          <w:sz w:val="24"/>
          <w:szCs w:val="24"/>
        </w:rPr>
        <w:t xml:space="preserve">Prosopium </w:t>
      </w:r>
      <w:proofErr w:type="spellStart"/>
      <w:r w:rsidR="00517D0B" w:rsidRPr="00081B54">
        <w:rPr>
          <w:rFonts w:ascii="Times New Roman" w:hAnsi="Times New Roman" w:cs="Times New Roman"/>
          <w:i/>
          <w:sz w:val="24"/>
          <w:szCs w:val="24"/>
        </w:rPr>
        <w:t>coulteri</w:t>
      </w:r>
      <w:proofErr w:type="spellEnd"/>
      <w:r w:rsidR="00517D0B" w:rsidRPr="00081B54">
        <w:rPr>
          <w:rFonts w:ascii="Times New Roman" w:hAnsi="Times New Roman" w:cs="Times New Roman"/>
          <w:sz w:val="24"/>
          <w:szCs w:val="24"/>
        </w:rPr>
        <w:t>,</w:t>
      </w:r>
      <w:r w:rsidR="002158A6" w:rsidRPr="00081B54">
        <w:rPr>
          <w:rFonts w:ascii="Times New Roman" w:hAnsi="Times New Roman" w:cs="Times New Roman"/>
          <w:sz w:val="24"/>
          <w:szCs w:val="24"/>
        </w:rPr>
        <w:t xml:space="preserve"> from </w:t>
      </w:r>
      <w:proofErr w:type="spellStart"/>
      <w:r w:rsidR="007338A8" w:rsidRPr="00081B54">
        <w:rPr>
          <w:rFonts w:ascii="Times New Roman" w:hAnsi="Times New Roman" w:cs="Times New Roman"/>
          <w:sz w:val="24"/>
          <w:szCs w:val="24"/>
        </w:rPr>
        <w:t>A</w:t>
      </w:r>
      <w:r w:rsidR="002158A6" w:rsidRPr="00081B54">
        <w:rPr>
          <w:rFonts w:ascii="Times New Roman" w:hAnsi="Times New Roman" w:cs="Times New Roman"/>
          <w:sz w:val="24"/>
          <w:szCs w:val="24"/>
        </w:rPr>
        <w:t>mguem</w:t>
      </w:r>
      <w:proofErr w:type="spellEnd"/>
      <w:r w:rsidR="002158A6" w:rsidRPr="00081B54">
        <w:rPr>
          <w:rFonts w:ascii="Times New Roman" w:hAnsi="Times New Roman" w:cs="Times New Roman"/>
          <w:sz w:val="24"/>
          <w:szCs w:val="24"/>
        </w:rPr>
        <w:t xml:space="preserve"> </w:t>
      </w:r>
      <w:r w:rsidR="007338A8" w:rsidRPr="00081B54">
        <w:rPr>
          <w:rFonts w:ascii="Times New Roman" w:hAnsi="Times New Roman" w:cs="Times New Roman"/>
          <w:sz w:val="24"/>
          <w:szCs w:val="24"/>
        </w:rPr>
        <w:t>R</w:t>
      </w:r>
      <w:r w:rsidR="002158A6" w:rsidRPr="00081B54">
        <w:rPr>
          <w:rFonts w:ascii="Times New Roman" w:hAnsi="Times New Roman" w:cs="Times New Roman"/>
          <w:sz w:val="24"/>
          <w:szCs w:val="24"/>
        </w:rPr>
        <w:t xml:space="preserve">iver </w:t>
      </w:r>
      <w:r w:rsidR="007338A8" w:rsidRPr="00081B54">
        <w:rPr>
          <w:rFonts w:ascii="Times New Roman" w:hAnsi="Times New Roman" w:cs="Times New Roman"/>
          <w:sz w:val="24"/>
          <w:szCs w:val="24"/>
        </w:rPr>
        <w:t>B</w:t>
      </w:r>
      <w:r w:rsidR="002158A6" w:rsidRPr="00081B54">
        <w:rPr>
          <w:rFonts w:ascii="Times New Roman" w:hAnsi="Times New Roman" w:cs="Times New Roman"/>
          <w:sz w:val="24"/>
          <w:szCs w:val="24"/>
        </w:rPr>
        <w:t>asin (</w:t>
      </w:r>
      <w:proofErr w:type="spellStart"/>
      <w:r w:rsidR="007338A8" w:rsidRPr="00081B54">
        <w:rPr>
          <w:rFonts w:ascii="Times New Roman" w:hAnsi="Times New Roman" w:cs="Times New Roman"/>
          <w:sz w:val="24"/>
          <w:szCs w:val="24"/>
        </w:rPr>
        <w:t>C</w:t>
      </w:r>
      <w:r w:rsidR="002158A6" w:rsidRPr="00081B54">
        <w:rPr>
          <w:rFonts w:ascii="Times New Roman" w:hAnsi="Times New Roman" w:cs="Times New Roman"/>
          <w:sz w:val="24"/>
          <w:szCs w:val="24"/>
        </w:rPr>
        <w:t>hukotski</w:t>
      </w:r>
      <w:proofErr w:type="spellEnd"/>
      <w:r w:rsidR="002158A6" w:rsidRPr="00081B54">
        <w:rPr>
          <w:rFonts w:ascii="Times New Roman" w:hAnsi="Times New Roman" w:cs="Times New Roman"/>
          <w:sz w:val="24"/>
          <w:szCs w:val="24"/>
        </w:rPr>
        <w:t xml:space="preserve"> </w:t>
      </w:r>
      <w:r w:rsidR="007338A8" w:rsidRPr="00081B54">
        <w:rPr>
          <w:rFonts w:ascii="Times New Roman" w:hAnsi="Times New Roman" w:cs="Times New Roman"/>
          <w:sz w:val="24"/>
          <w:szCs w:val="24"/>
        </w:rPr>
        <w:t>P</w:t>
      </w:r>
      <w:r w:rsidR="00517D0B" w:rsidRPr="00081B54">
        <w:rPr>
          <w:rFonts w:ascii="Times New Roman" w:hAnsi="Times New Roman" w:cs="Times New Roman"/>
          <w:sz w:val="24"/>
          <w:szCs w:val="24"/>
        </w:rPr>
        <w:t xml:space="preserve">eninsula). </w:t>
      </w:r>
      <w:r w:rsidR="00517D0B" w:rsidRPr="00081B54">
        <w:rPr>
          <w:rFonts w:ascii="Times New Roman" w:hAnsi="Times New Roman" w:cs="Times New Roman"/>
          <w:i/>
          <w:sz w:val="24"/>
          <w:szCs w:val="24"/>
          <w:rPrChange w:id="707" w:author="Taylor Stewart" w:date="2015-01-13T19:59:00Z">
            <w:rPr>
              <w:rFonts w:ascii="Times New Roman" w:hAnsi="Times New Roman" w:cs="Times New Roman"/>
              <w:sz w:val="24"/>
              <w:szCs w:val="24"/>
            </w:rPr>
          </w:rPrChange>
        </w:rPr>
        <w:t>J</w:t>
      </w:r>
      <w:ins w:id="708" w:author="Stewart, Taylor Robert" w:date="2015-01-14T12:49:00Z">
        <w:r w:rsidR="00DB1024" w:rsidRPr="00081B54">
          <w:rPr>
            <w:rFonts w:ascii="Times New Roman" w:hAnsi="Times New Roman" w:cs="Times New Roman"/>
            <w:i/>
            <w:sz w:val="24"/>
            <w:szCs w:val="24"/>
          </w:rPr>
          <w:t>.</w:t>
        </w:r>
      </w:ins>
      <w:r w:rsidR="00517D0B" w:rsidRPr="00081B54">
        <w:rPr>
          <w:rFonts w:ascii="Times New Roman" w:hAnsi="Times New Roman" w:cs="Times New Roman"/>
          <w:i/>
          <w:sz w:val="24"/>
          <w:szCs w:val="24"/>
          <w:rPrChange w:id="709" w:author="Taylor Stewart" w:date="2015-01-13T19:59:00Z">
            <w:rPr>
              <w:rFonts w:ascii="Times New Roman" w:hAnsi="Times New Roman" w:cs="Times New Roman"/>
              <w:sz w:val="24"/>
              <w:szCs w:val="24"/>
            </w:rPr>
          </w:rPrChange>
        </w:rPr>
        <w:t xml:space="preserve"> Ichthyology</w:t>
      </w:r>
      <w:del w:id="710" w:author="Stewart, Taylor Robert" w:date="2015-01-14T12:54:00Z">
        <w:r w:rsidR="002158A6" w:rsidRPr="00081B54" w:rsidDel="00CD0B5F">
          <w:rPr>
            <w:rFonts w:ascii="Times New Roman" w:hAnsi="Times New Roman" w:cs="Times New Roman"/>
            <w:i/>
            <w:sz w:val="24"/>
            <w:szCs w:val="24"/>
            <w:rPrChange w:id="711" w:author="Taylor Stewart" w:date="2015-01-13T19:59:00Z">
              <w:rPr>
                <w:rFonts w:ascii="Times New Roman" w:hAnsi="Times New Roman" w:cs="Times New Roman"/>
                <w:sz w:val="24"/>
                <w:szCs w:val="24"/>
              </w:rPr>
            </w:rPrChange>
          </w:rPr>
          <w:delText>.</w:delText>
        </w:r>
      </w:del>
      <w:ins w:id="712" w:author="Stewart, Taylor Robert" w:date="2015-01-14T11:54:00Z">
        <w:r w:rsidR="00F5514D" w:rsidRPr="00081B54">
          <w:rPr>
            <w:rFonts w:ascii="Times New Roman" w:hAnsi="Times New Roman" w:cs="Times New Roman"/>
            <w:i/>
            <w:sz w:val="24"/>
            <w:szCs w:val="24"/>
          </w:rPr>
          <w:t>,</w:t>
        </w:r>
      </w:ins>
      <w:r w:rsidR="002158A6" w:rsidRPr="00081B54">
        <w:rPr>
          <w:rFonts w:ascii="Times New Roman" w:hAnsi="Times New Roman" w:cs="Times New Roman"/>
          <w:sz w:val="24"/>
          <w:szCs w:val="24"/>
        </w:rPr>
        <w:t xml:space="preserve"> </w:t>
      </w:r>
      <w:r w:rsidRPr="00081B54">
        <w:rPr>
          <w:rFonts w:ascii="Times New Roman" w:hAnsi="Times New Roman" w:cs="Times New Roman"/>
          <w:sz w:val="24"/>
          <w:szCs w:val="24"/>
        </w:rPr>
        <w:t>32(4):46-55</w:t>
      </w:r>
      <w:r w:rsidR="002158A6" w:rsidRPr="00081B54">
        <w:rPr>
          <w:rFonts w:ascii="Times New Roman" w:hAnsi="Times New Roman" w:cs="Times New Roman"/>
          <w:sz w:val="24"/>
          <w:szCs w:val="24"/>
        </w:rPr>
        <w:t>.</w:t>
      </w:r>
    </w:p>
    <w:p w14:paraId="1017FA77" w14:textId="0836177C" w:rsidR="00517D0B"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Eschmeyer</w:t>
      </w:r>
      <w:ins w:id="713" w:author="Taylor Stewart" w:date="2015-01-13T19:39: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P</w:t>
      </w:r>
      <w:ins w:id="714" w:author="Taylor Stewart" w:date="2015-01-13T19:39: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H</w:t>
      </w:r>
      <w:ins w:id="715" w:author="Taylor Stewart" w:date="2015-01-13T19:39:00Z">
        <w:r w:rsidR="007267F6" w:rsidRPr="00081B54">
          <w:rPr>
            <w:rFonts w:ascii="Times New Roman" w:hAnsi="Times New Roman" w:cs="Times New Roman"/>
            <w:sz w:val="24"/>
            <w:szCs w:val="24"/>
          </w:rPr>
          <w:t>. and</w:t>
        </w:r>
      </w:ins>
      <w:del w:id="716" w:author="Taylor Stewart" w:date="2015-01-13T19:39:00Z">
        <w:r w:rsidRPr="00081B54" w:rsidDel="007267F6">
          <w:rPr>
            <w:rFonts w:ascii="Times New Roman" w:hAnsi="Times New Roman" w:cs="Times New Roman"/>
            <w:sz w:val="24"/>
            <w:szCs w:val="24"/>
          </w:rPr>
          <w:delText>,</w:delText>
        </w:r>
      </w:del>
      <w:r w:rsidR="00517D0B" w:rsidRPr="00081B54">
        <w:rPr>
          <w:rFonts w:ascii="Times New Roman" w:hAnsi="Times New Roman" w:cs="Times New Roman"/>
          <w:sz w:val="24"/>
          <w:szCs w:val="24"/>
        </w:rPr>
        <w:t xml:space="preserve"> </w:t>
      </w:r>
      <w:ins w:id="717" w:author="Taylor Stewart" w:date="2015-01-13T19:39:00Z">
        <w:r w:rsidR="007267F6" w:rsidRPr="00081B54">
          <w:rPr>
            <w:rFonts w:ascii="Times New Roman" w:hAnsi="Times New Roman" w:cs="Times New Roman"/>
            <w:sz w:val="24"/>
            <w:szCs w:val="24"/>
          </w:rPr>
          <w:t xml:space="preserve">R. M. </w:t>
        </w:r>
      </w:ins>
      <w:r w:rsidR="00517D0B" w:rsidRPr="00081B54">
        <w:rPr>
          <w:rFonts w:ascii="Times New Roman" w:hAnsi="Times New Roman" w:cs="Times New Roman"/>
          <w:sz w:val="24"/>
          <w:szCs w:val="24"/>
        </w:rPr>
        <w:t>Bailey</w:t>
      </w:r>
      <w:del w:id="718" w:author="Taylor Stewart" w:date="2015-01-13T19:39:00Z">
        <w:r w:rsidRPr="00081B54" w:rsidDel="007267F6">
          <w:rPr>
            <w:rFonts w:ascii="Times New Roman" w:hAnsi="Times New Roman" w:cs="Times New Roman"/>
            <w:sz w:val="24"/>
            <w:szCs w:val="24"/>
          </w:rPr>
          <w:delText xml:space="preserve"> RM</w:delText>
        </w:r>
      </w:del>
      <w:r w:rsidR="002158A6" w:rsidRPr="00081B54">
        <w:rPr>
          <w:rFonts w:ascii="Times New Roman" w:hAnsi="Times New Roman" w:cs="Times New Roman"/>
          <w:sz w:val="24"/>
          <w:szCs w:val="24"/>
        </w:rPr>
        <w:t>. 1955. The pygmy w</w:t>
      </w:r>
      <w:r w:rsidR="00517D0B" w:rsidRPr="00081B54">
        <w:rPr>
          <w:rFonts w:ascii="Times New Roman" w:hAnsi="Times New Roman" w:cs="Times New Roman"/>
          <w:sz w:val="24"/>
          <w:szCs w:val="24"/>
        </w:rPr>
        <w:t xml:space="preserve">hitefish, </w:t>
      </w:r>
      <w:proofErr w:type="spellStart"/>
      <w:r w:rsidR="00517D0B" w:rsidRPr="00081B54">
        <w:rPr>
          <w:rFonts w:ascii="Times New Roman" w:hAnsi="Times New Roman" w:cs="Times New Roman"/>
          <w:i/>
          <w:sz w:val="24"/>
          <w:szCs w:val="24"/>
        </w:rPr>
        <w:t>Coregonus</w:t>
      </w:r>
      <w:proofErr w:type="spellEnd"/>
      <w:r w:rsidR="00517D0B" w:rsidRPr="00081B54">
        <w:rPr>
          <w:rFonts w:ascii="Times New Roman" w:hAnsi="Times New Roman" w:cs="Times New Roman"/>
          <w:i/>
          <w:sz w:val="24"/>
          <w:szCs w:val="24"/>
        </w:rPr>
        <w:t xml:space="preserve"> </w:t>
      </w:r>
      <w:proofErr w:type="spellStart"/>
      <w:r w:rsidR="00517D0B" w:rsidRPr="00081B54">
        <w:rPr>
          <w:rFonts w:ascii="Times New Roman" w:hAnsi="Times New Roman" w:cs="Times New Roman"/>
          <w:i/>
          <w:sz w:val="24"/>
          <w:szCs w:val="24"/>
        </w:rPr>
        <w:t>coulteri</w:t>
      </w:r>
      <w:proofErr w:type="spellEnd"/>
      <w:r w:rsidR="00695175" w:rsidRPr="00081B54">
        <w:rPr>
          <w:rFonts w:ascii="Times New Roman" w:hAnsi="Times New Roman" w:cs="Times New Roman"/>
          <w:sz w:val="24"/>
          <w:szCs w:val="24"/>
        </w:rPr>
        <w:t>, in Lake S</w:t>
      </w:r>
      <w:r w:rsidR="002158A6" w:rsidRPr="00081B54">
        <w:rPr>
          <w:rFonts w:ascii="Times New Roman" w:hAnsi="Times New Roman" w:cs="Times New Roman"/>
          <w:sz w:val="24"/>
          <w:szCs w:val="24"/>
        </w:rPr>
        <w:t xml:space="preserve">uperior. </w:t>
      </w:r>
      <w:r w:rsidR="00A614EE" w:rsidRPr="00081B54">
        <w:rPr>
          <w:rFonts w:ascii="Times New Roman" w:hAnsi="Times New Roman" w:cs="Times New Roman"/>
          <w:i/>
          <w:sz w:val="24"/>
          <w:szCs w:val="24"/>
          <w:rPrChange w:id="719" w:author="Taylor Stewart" w:date="2015-01-13T19:59:00Z">
            <w:rPr>
              <w:rFonts w:ascii="Times New Roman" w:hAnsi="Times New Roman" w:cs="Times New Roman"/>
              <w:sz w:val="24"/>
              <w:szCs w:val="24"/>
            </w:rPr>
          </w:rPrChange>
        </w:rPr>
        <w:t>Trans</w:t>
      </w:r>
      <w:ins w:id="720" w:author="Stewart, Taylor Robert" w:date="2015-01-14T12:49: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721" w:author="Taylor Stewart" w:date="2015-01-13T19:59:00Z">
            <w:rPr>
              <w:rFonts w:ascii="Times New Roman" w:hAnsi="Times New Roman" w:cs="Times New Roman"/>
              <w:sz w:val="24"/>
              <w:szCs w:val="24"/>
            </w:rPr>
          </w:rPrChange>
        </w:rPr>
        <w:t xml:space="preserve"> Am</w:t>
      </w:r>
      <w:ins w:id="722" w:author="Stewart, Taylor Robert" w:date="2015-01-14T12:49: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723" w:author="Taylor Stewart" w:date="2015-01-13T19:59:00Z">
            <w:rPr>
              <w:rFonts w:ascii="Times New Roman" w:hAnsi="Times New Roman" w:cs="Times New Roman"/>
              <w:sz w:val="24"/>
              <w:szCs w:val="24"/>
            </w:rPr>
          </w:rPrChange>
        </w:rPr>
        <w:t xml:space="preserve"> Fish</w:t>
      </w:r>
      <w:ins w:id="724" w:author="Stewart, Taylor Robert" w:date="2015-01-14T12:49: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725" w:author="Taylor Stewart" w:date="2015-01-13T19:59:00Z">
            <w:rPr>
              <w:rFonts w:ascii="Times New Roman" w:hAnsi="Times New Roman" w:cs="Times New Roman"/>
              <w:sz w:val="24"/>
              <w:szCs w:val="24"/>
            </w:rPr>
          </w:rPrChange>
        </w:rPr>
        <w:t xml:space="preserve"> Soc</w:t>
      </w:r>
      <w:r w:rsidR="002158A6" w:rsidRPr="00081B54">
        <w:rPr>
          <w:rFonts w:ascii="Times New Roman" w:hAnsi="Times New Roman" w:cs="Times New Roman"/>
          <w:i/>
          <w:sz w:val="24"/>
          <w:szCs w:val="24"/>
          <w:rPrChange w:id="726" w:author="Taylor Stewart" w:date="2015-01-13T19:59:00Z">
            <w:rPr>
              <w:rFonts w:ascii="Times New Roman" w:hAnsi="Times New Roman" w:cs="Times New Roman"/>
              <w:sz w:val="24"/>
              <w:szCs w:val="24"/>
            </w:rPr>
          </w:rPrChange>
        </w:rPr>
        <w:t>.</w:t>
      </w:r>
      <w:ins w:id="727" w:author="Stewart, Taylor Robert" w:date="2015-01-14T11:54:00Z">
        <w:r w:rsidR="00F5514D" w:rsidRPr="00081B54">
          <w:rPr>
            <w:rFonts w:ascii="Times New Roman" w:hAnsi="Times New Roman" w:cs="Times New Roman"/>
            <w:i/>
            <w:sz w:val="24"/>
            <w:szCs w:val="24"/>
          </w:rPr>
          <w:t>,</w:t>
        </w:r>
      </w:ins>
      <w:r w:rsidR="002158A6" w:rsidRPr="00081B54">
        <w:rPr>
          <w:rFonts w:ascii="Times New Roman" w:hAnsi="Times New Roman" w:cs="Times New Roman"/>
          <w:sz w:val="24"/>
          <w:szCs w:val="24"/>
        </w:rPr>
        <w:t xml:space="preserve"> </w:t>
      </w:r>
      <w:r w:rsidRPr="00081B54">
        <w:rPr>
          <w:rFonts w:ascii="Times New Roman" w:hAnsi="Times New Roman" w:cs="Times New Roman"/>
          <w:sz w:val="24"/>
          <w:szCs w:val="24"/>
        </w:rPr>
        <w:t>84:161-199</w:t>
      </w:r>
      <w:r w:rsidR="00907A58" w:rsidRPr="00081B54">
        <w:rPr>
          <w:rFonts w:ascii="Times New Roman" w:hAnsi="Times New Roman" w:cs="Times New Roman"/>
          <w:sz w:val="24"/>
          <w:szCs w:val="24"/>
        </w:rPr>
        <w:t>.</w:t>
      </w:r>
    </w:p>
    <w:p w14:paraId="02F061D4" w14:textId="1717FCBC" w:rsidR="00907A58"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Evans</w:t>
      </w:r>
      <w:ins w:id="728" w:author="Taylor Stewart" w:date="2015-01-13T19:39: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G</w:t>
      </w:r>
      <w:ins w:id="729" w:author="Taylor Stewart" w:date="2015-01-13T19:39: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T</w:t>
      </w:r>
      <w:ins w:id="730" w:author="Taylor Stewart" w:date="2015-01-13T19:39:00Z">
        <w:r w:rsidR="007267F6" w:rsidRPr="00081B54">
          <w:rPr>
            <w:rFonts w:ascii="Times New Roman" w:hAnsi="Times New Roman" w:cs="Times New Roman"/>
            <w:sz w:val="24"/>
            <w:szCs w:val="24"/>
          </w:rPr>
          <w:t>. and</w:t>
        </w:r>
      </w:ins>
      <w:del w:id="731" w:author="Taylor Stewart" w:date="2015-01-13T19:39:00Z">
        <w:r w:rsidRPr="00081B54" w:rsidDel="007267F6">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732" w:author="Taylor Stewart" w:date="2015-01-13T19:39:00Z">
        <w:r w:rsidR="007267F6" w:rsidRPr="00081B54">
          <w:rPr>
            <w:rFonts w:ascii="Times New Roman" w:hAnsi="Times New Roman" w:cs="Times New Roman"/>
            <w:sz w:val="24"/>
            <w:szCs w:val="24"/>
          </w:rPr>
          <w:t xml:space="preserve">J. M. </w:t>
        </w:r>
      </w:ins>
      <w:proofErr w:type="spellStart"/>
      <w:r w:rsidRPr="00081B54">
        <w:rPr>
          <w:rFonts w:ascii="Times New Roman" w:hAnsi="Times New Roman" w:cs="Times New Roman"/>
          <w:sz w:val="24"/>
          <w:szCs w:val="24"/>
        </w:rPr>
        <w:t>Hoenig</w:t>
      </w:r>
      <w:proofErr w:type="spellEnd"/>
      <w:del w:id="733" w:author="Taylor Stewart" w:date="2015-01-13T19:39:00Z">
        <w:r w:rsidRPr="00081B54" w:rsidDel="007267F6">
          <w:rPr>
            <w:rFonts w:ascii="Times New Roman" w:hAnsi="Times New Roman" w:cs="Times New Roman"/>
            <w:sz w:val="24"/>
            <w:szCs w:val="24"/>
          </w:rPr>
          <w:delText xml:space="preserve"> JM</w:delText>
        </w:r>
      </w:del>
      <w:r w:rsidRPr="00081B54">
        <w:rPr>
          <w:rFonts w:ascii="Times New Roman" w:hAnsi="Times New Roman" w:cs="Times New Roman"/>
          <w:sz w:val="24"/>
          <w:szCs w:val="24"/>
        </w:rPr>
        <w:t xml:space="preserve">. 1998. Testing and viewing symmetry in contingency tables, with application to readers of fish ages. </w:t>
      </w:r>
      <w:r w:rsidRPr="00081B54">
        <w:rPr>
          <w:rFonts w:ascii="Times New Roman" w:hAnsi="Times New Roman" w:cs="Times New Roman"/>
          <w:i/>
          <w:sz w:val="24"/>
          <w:szCs w:val="24"/>
          <w:rPrChange w:id="734" w:author="Taylor Stewart" w:date="2015-01-13T19:59:00Z">
            <w:rPr>
              <w:rFonts w:ascii="Times New Roman" w:hAnsi="Times New Roman" w:cs="Times New Roman"/>
              <w:sz w:val="24"/>
              <w:szCs w:val="24"/>
            </w:rPr>
          </w:rPrChange>
        </w:rPr>
        <w:t>Biometric</w:t>
      </w:r>
      <w:del w:id="735" w:author="Stewart, Taylor Robert" w:date="2015-01-14T12:54:00Z">
        <w:r w:rsidRPr="00081B54" w:rsidDel="00CD0B5F">
          <w:rPr>
            <w:rFonts w:ascii="Times New Roman" w:hAnsi="Times New Roman" w:cs="Times New Roman"/>
            <w:i/>
            <w:sz w:val="24"/>
            <w:szCs w:val="24"/>
            <w:rPrChange w:id="736" w:author="Taylor Stewart" w:date="2015-01-13T19:59:00Z">
              <w:rPr>
                <w:rFonts w:ascii="Times New Roman" w:hAnsi="Times New Roman" w:cs="Times New Roman"/>
                <w:sz w:val="24"/>
                <w:szCs w:val="24"/>
              </w:rPr>
            </w:rPrChange>
          </w:rPr>
          <w:delText>s</w:delText>
        </w:r>
      </w:del>
      <w:ins w:id="737" w:author="Stewart, Taylor Robert" w:date="2015-01-14T12:54:00Z">
        <w:r w:rsidR="00CD0B5F" w:rsidRPr="00081B54">
          <w:rPr>
            <w:rFonts w:ascii="Times New Roman" w:hAnsi="Times New Roman" w:cs="Times New Roman"/>
            <w:i/>
            <w:sz w:val="24"/>
            <w:szCs w:val="24"/>
          </w:rPr>
          <w:t>s</w:t>
        </w:r>
      </w:ins>
      <w:del w:id="738" w:author="Stewart, Taylor Robert" w:date="2015-01-14T12:54:00Z">
        <w:r w:rsidRPr="00081B54" w:rsidDel="00CD0B5F">
          <w:rPr>
            <w:rFonts w:ascii="Times New Roman" w:hAnsi="Times New Roman" w:cs="Times New Roman"/>
            <w:i/>
            <w:sz w:val="24"/>
            <w:szCs w:val="24"/>
            <w:rPrChange w:id="739" w:author="Taylor Stewart" w:date="2015-01-13T19:59:00Z">
              <w:rPr>
                <w:rFonts w:ascii="Times New Roman" w:hAnsi="Times New Roman" w:cs="Times New Roman"/>
                <w:sz w:val="24"/>
                <w:szCs w:val="24"/>
              </w:rPr>
            </w:rPrChange>
          </w:rPr>
          <w:delText>.</w:delText>
        </w:r>
      </w:del>
      <w:ins w:id="740" w:author="Stewart, Taylor Robert" w:date="2015-01-14T11:54: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54:620-629.</w:t>
      </w:r>
    </w:p>
    <w:p w14:paraId="5AE5B723" w14:textId="444E0C49" w:rsidR="00907A58" w:rsidRPr="00081B54" w:rsidRDefault="00A4230E"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Fox</w:t>
      </w:r>
      <w:ins w:id="741" w:author="Taylor Stewart" w:date="2015-01-13T19:40: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J. 1997. Applied regression analysis, linear models, and related m</w:t>
      </w:r>
      <w:r w:rsidR="00907A58" w:rsidRPr="00081B54">
        <w:rPr>
          <w:rFonts w:ascii="Times New Roman" w:hAnsi="Times New Roman" w:cs="Times New Roman"/>
          <w:sz w:val="24"/>
          <w:szCs w:val="24"/>
        </w:rPr>
        <w:t>ethods.</w:t>
      </w:r>
      <w:del w:id="742" w:author="Taylor Stewart" w:date="2015-01-13T20:46:00Z">
        <w:r w:rsidR="00907A58" w:rsidRPr="00081B54" w:rsidDel="00E76381">
          <w:rPr>
            <w:rFonts w:ascii="Times New Roman" w:hAnsi="Times New Roman" w:cs="Times New Roman"/>
            <w:sz w:val="24"/>
            <w:szCs w:val="24"/>
          </w:rPr>
          <w:delText xml:space="preserve"> </w:delText>
        </w:r>
        <w:r w:rsidR="00A614EE" w:rsidRPr="00081B54" w:rsidDel="00E76381">
          <w:rPr>
            <w:rFonts w:ascii="Times New Roman" w:hAnsi="Times New Roman" w:cs="Times New Roman"/>
            <w:sz w:val="24"/>
            <w:szCs w:val="24"/>
          </w:rPr>
          <w:delText>Thousand Oaks (CA):</w:delText>
        </w:r>
      </w:del>
      <w:r w:rsidR="00A614EE" w:rsidRPr="00081B54">
        <w:rPr>
          <w:rFonts w:ascii="Times New Roman" w:hAnsi="Times New Roman" w:cs="Times New Roman"/>
          <w:sz w:val="24"/>
          <w:szCs w:val="24"/>
        </w:rPr>
        <w:t xml:space="preserve"> </w:t>
      </w:r>
      <w:proofErr w:type="gramStart"/>
      <w:r w:rsidR="00907A58" w:rsidRPr="00081B54">
        <w:rPr>
          <w:rFonts w:ascii="Times New Roman" w:hAnsi="Times New Roman" w:cs="Times New Roman"/>
          <w:sz w:val="24"/>
          <w:szCs w:val="24"/>
        </w:rPr>
        <w:t>Sage Publications</w:t>
      </w:r>
      <w:ins w:id="743" w:author="Taylor Stewart" w:date="2015-01-13T20:46:00Z">
        <w:r w:rsidR="00E76381" w:rsidRPr="00081B54">
          <w:rPr>
            <w:rFonts w:ascii="Times New Roman" w:hAnsi="Times New Roman" w:cs="Times New Roman"/>
            <w:sz w:val="24"/>
            <w:szCs w:val="24"/>
          </w:rPr>
          <w:t>, Thousand Oaks</w:t>
        </w:r>
      </w:ins>
      <w:ins w:id="744" w:author="Stewart, Taylor Robert" w:date="2015-01-14T12:54:00Z">
        <w:r w:rsidR="00CD0B5F" w:rsidRPr="00081B54">
          <w:rPr>
            <w:rFonts w:ascii="Times New Roman" w:hAnsi="Times New Roman" w:cs="Times New Roman"/>
            <w:sz w:val="24"/>
            <w:szCs w:val="24"/>
          </w:rPr>
          <w:t>, California</w:t>
        </w:r>
      </w:ins>
      <w:ins w:id="745" w:author="Taylor Stewart" w:date="2015-01-13T20:46:00Z">
        <w:del w:id="746" w:author="Stewart, Taylor Robert" w:date="2015-01-14T12:54:00Z">
          <w:r w:rsidR="00E76381" w:rsidRPr="00081B54" w:rsidDel="00CD0B5F">
            <w:rPr>
              <w:rFonts w:ascii="Times New Roman" w:hAnsi="Times New Roman" w:cs="Times New Roman"/>
              <w:sz w:val="24"/>
              <w:szCs w:val="24"/>
            </w:rPr>
            <w:delText xml:space="preserve"> (CA)</w:delText>
          </w:r>
        </w:del>
      </w:ins>
      <w:ins w:id="747" w:author="Taylor Stewart" w:date="2015-01-13T20:47:00Z">
        <w:r w:rsidR="00E76381" w:rsidRPr="00081B54">
          <w:rPr>
            <w:rFonts w:ascii="Times New Roman" w:hAnsi="Times New Roman" w:cs="Times New Roman"/>
            <w:sz w:val="24"/>
            <w:szCs w:val="24"/>
          </w:rPr>
          <w:t>.</w:t>
        </w:r>
      </w:ins>
      <w:proofErr w:type="gramEnd"/>
      <w:del w:id="748" w:author="Taylor Stewart" w:date="2015-01-13T20:46:00Z">
        <w:r w:rsidR="00A614EE" w:rsidRPr="00081B54" w:rsidDel="00E76381">
          <w:rPr>
            <w:rFonts w:ascii="Times New Roman" w:hAnsi="Times New Roman" w:cs="Times New Roman"/>
            <w:sz w:val="24"/>
            <w:szCs w:val="24"/>
          </w:rPr>
          <w:delText>.</w:delText>
        </w:r>
      </w:del>
    </w:p>
    <w:p w14:paraId="39AFB19A" w14:textId="730702D1" w:rsidR="00481CF7"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Francis</w:t>
      </w:r>
      <w:ins w:id="749" w:author="Taylor Stewart" w:date="2015-01-13T19:40: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750" w:author="Taylor Stewart" w:date="2015-01-13T19:40: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I</w:t>
      </w:r>
      <w:ins w:id="751" w:author="Taylor Stewart" w:date="2015-01-13T19:40: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C</w:t>
      </w:r>
      <w:ins w:id="752" w:author="Taylor Stewart" w:date="2015-01-13T19:40:00Z">
        <w:r w:rsidR="007267F6"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C</w:t>
      </w:r>
      <w:r w:rsidR="00F43B57" w:rsidRPr="00081B54">
        <w:rPr>
          <w:rFonts w:ascii="Times New Roman" w:hAnsi="Times New Roman" w:cs="Times New Roman"/>
          <w:sz w:val="24"/>
          <w:szCs w:val="24"/>
        </w:rPr>
        <w:t>. 1988. Are growth parameters estimated from tagging and age-length data c</w:t>
      </w:r>
      <w:r w:rsidR="00481CF7" w:rsidRPr="00081B54">
        <w:rPr>
          <w:rFonts w:ascii="Times New Roman" w:hAnsi="Times New Roman" w:cs="Times New Roman"/>
          <w:sz w:val="24"/>
          <w:szCs w:val="24"/>
        </w:rPr>
        <w:t>omparable</w:t>
      </w:r>
      <w:proofErr w:type="gramStart"/>
      <w:r w:rsidR="00481CF7" w:rsidRPr="00081B54">
        <w:rPr>
          <w:rFonts w:ascii="Times New Roman" w:hAnsi="Times New Roman" w:cs="Times New Roman"/>
          <w:sz w:val="24"/>
          <w:szCs w:val="24"/>
        </w:rPr>
        <w:t>?</w:t>
      </w:r>
      <w:r w:rsidR="00811099" w:rsidRPr="00081B54">
        <w:rPr>
          <w:rFonts w:ascii="Times New Roman" w:hAnsi="Times New Roman" w:cs="Times New Roman"/>
          <w:sz w:val="24"/>
          <w:szCs w:val="24"/>
        </w:rPr>
        <w:t>.</w:t>
      </w:r>
      <w:proofErr w:type="gramEnd"/>
      <w:r w:rsidR="00481CF7" w:rsidRPr="00081B54">
        <w:rPr>
          <w:rFonts w:ascii="Times New Roman" w:hAnsi="Times New Roman" w:cs="Times New Roman"/>
          <w:sz w:val="24"/>
          <w:szCs w:val="24"/>
        </w:rPr>
        <w:t xml:space="preserve"> </w:t>
      </w:r>
      <w:r w:rsidR="00481CF7" w:rsidRPr="00081B54">
        <w:rPr>
          <w:rFonts w:ascii="Times New Roman" w:hAnsi="Times New Roman" w:cs="Times New Roman"/>
          <w:i/>
          <w:sz w:val="24"/>
          <w:szCs w:val="24"/>
          <w:rPrChange w:id="753" w:author="Taylor Stewart" w:date="2015-01-13T19:59:00Z">
            <w:rPr>
              <w:rFonts w:ascii="Times New Roman" w:hAnsi="Times New Roman" w:cs="Times New Roman"/>
              <w:sz w:val="24"/>
              <w:szCs w:val="24"/>
            </w:rPr>
          </w:rPrChange>
        </w:rPr>
        <w:t>Can</w:t>
      </w:r>
      <w:ins w:id="754" w:author="Stewart, Taylor Robert" w:date="2015-01-14T12:49: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755" w:author="Taylor Stewart" w:date="2015-01-13T19:59:00Z">
            <w:rPr>
              <w:rFonts w:ascii="Times New Roman" w:hAnsi="Times New Roman" w:cs="Times New Roman"/>
              <w:sz w:val="24"/>
              <w:szCs w:val="24"/>
            </w:rPr>
          </w:rPrChange>
        </w:rPr>
        <w:t xml:space="preserve"> J</w:t>
      </w:r>
      <w:ins w:id="756" w:author="Stewart, Taylor Robert" w:date="2015-01-14T12:49:00Z">
        <w:r w:rsidR="00DB1024" w:rsidRPr="00081B54">
          <w:rPr>
            <w:rFonts w:ascii="Times New Roman" w:hAnsi="Times New Roman" w:cs="Times New Roman"/>
            <w:i/>
            <w:sz w:val="24"/>
            <w:szCs w:val="24"/>
          </w:rPr>
          <w:t>.</w:t>
        </w:r>
      </w:ins>
      <w:r w:rsidR="00A614EE" w:rsidRPr="00081B54">
        <w:rPr>
          <w:rFonts w:ascii="Times New Roman" w:hAnsi="Times New Roman" w:cs="Times New Roman"/>
          <w:i/>
          <w:sz w:val="24"/>
          <w:szCs w:val="24"/>
          <w:rPrChange w:id="757" w:author="Taylor Stewart" w:date="2015-01-13T19:59:00Z">
            <w:rPr>
              <w:rFonts w:ascii="Times New Roman" w:hAnsi="Times New Roman" w:cs="Times New Roman"/>
              <w:sz w:val="24"/>
              <w:szCs w:val="24"/>
            </w:rPr>
          </w:rPrChange>
        </w:rPr>
        <w:t xml:space="preserve"> </w:t>
      </w:r>
      <w:r w:rsidRPr="00081B54">
        <w:rPr>
          <w:rFonts w:ascii="Times New Roman" w:hAnsi="Times New Roman" w:cs="Times New Roman"/>
          <w:i/>
          <w:sz w:val="24"/>
          <w:szCs w:val="24"/>
          <w:rPrChange w:id="758" w:author="Taylor Stewart" w:date="2015-01-13T19:59:00Z">
            <w:rPr>
              <w:rFonts w:ascii="Times New Roman" w:hAnsi="Times New Roman" w:cs="Times New Roman"/>
              <w:sz w:val="24"/>
              <w:szCs w:val="24"/>
            </w:rPr>
          </w:rPrChange>
        </w:rPr>
        <w:t>Fish</w:t>
      </w:r>
      <w:ins w:id="759" w:author="Stewart, Taylor Robert" w:date="2015-01-14T12:49: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760" w:author="Taylor Stewart" w:date="2015-01-13T19:59:00Z">
            <w:rPr>
              <w:rFonts w:ascii="Times New Roman" w:hAnsi="Times New Roman" w:cs="Times New Roman"/>
              <w:sz w:val="24"/>
              <w:szCs w:val="24"/>
            </w:rPr>
          </w:rPrChange>
        </w:rPr>
        <w:t xml:space="preserve"> Aquatic Sci</w:t>
      </w:r>
      <w:r w:rsidR="00F43B57" w:rsidRPr="00081B54">
        <w:rPr>
          <w:rFonts w:ascii="Times New Roman" w:hAnsi="Times New Roman" w:cs="Times New Roman"/>
          <w:i/>
          <w:sz w:val="24"/>
          <w:szCs w:val="24"/>
          <w:rPrChange w:id="761" w:author="Taylor Stewart" w:date="2015-01-13T19:59:00Z">
            <w:rPr>
              <w:rFonts w:ascii="Times New Roman" w:hAnsi="Times New Roman" w:cs="Times New Roman"/>
              <w:sz w:val="24"/>
              <w:szCs w:val="24"/>
            </w:rPr>
          </w:rPrChange>
        </w:rPr>
        <w:t>.</w:t>
      </w:r>
      <w:ins w:id="762" w:author="Stewart, Taylor Robert" w:date="2015-01-14T11:54: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45:936-942</w:t>
      </w:r>
      <w:r w:rsidR="00F43B57" w:rsidRPr="00081B54">
        <w:rPr>
          <w:rFonts w:ascii="Times New Roman" w:hAnsi="Times New Roman" w:cs="Times New Roman"/>
          <w:sz w:val="24"/>
          <w:szCs w:val="24"/>
        </w:rPr>
        <w:t>.</w:t>
      </w:r>
    </w:p>
    <w:p w14:paraId="0CA12770" w14:textId="5C50051A" w:rsidR="00380B3A" w:rsidRPr="00081B54" w:rsidRDefault="00380B3A"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Froese</w:t>
      </w:r>
      <w:proofErr w:type="spellEnd"/>
      <w:ins w:id="763" w:author="Taylor Stewart" w:date="2015-01-13T19:40:00Z">
        <w:r w:rsidR="007267F6" w:rsidRPr="00081B54">
          <w:rPr>
            <w:rFonts w:ascii="Times New Roman" w:hAnsi="Times New Roman" w:cs="Times New Roman"/>
            <w:sz w:val="24"/>
            <w:szCs w:val="24"/>
          </w:rPr>
          <w:t>,</w:t>
        </w:r>
      </w:ins>
      <w:r w:rsidR="00C50C10" w:rsidRPr="00081B54">
        <w:rPr>
          <w:rFonts w:ascii="Times New Roman" w:hAnsi="Times New Roman" w:cs="Times New Roman"/>
          <w:sz w:val="24"/>
          <w:szCs w:val="24"/>
        </w:rPr>
        <w:t xml:space="preserve"> R. 2006. Cube law, condition factor, and weight-length relationships: history, meta-analysis and recommendations. </w:t>
      </w:r>
      <w:r w:rsidR="00C50C10" w:rsidRPr="00081B54">
        <w:rPr>
          <w:rFonts w:ascii="Times New Roman" w:hAnsi="Times New Roman" w:cs="Times New Roman"/>
          <w:i/>
          <w:sz w:val="24"/>
          <w:szCs w:val="24"/>
          <w:rPrChange w:id="764" w:author="Taylor Stewart" w:date="2015-01-13T20:00:00Z">
            <w:rPr>
              <w:rFonts w:ascii="Times New Roman" w:hAnsi="Times New Roman" w:cs="Times New Roman"/>
              <w:sz w:val="24"/>
              <w:szCs w:val="24"/>
            </w:rPr>
          </w:rPrChange>
        </w:rPr>
        <w:t>J</w:t>
      </w:r>
      <w:ins w:id="765" w:author="Stewart, Taylor Robert" w:date="2015-01-14T12:49:00Z">
        <w:r w:rsidR="00DB1024"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766" w:author="Taylor Stewart" w:date="2015-01-13T20:00:00Z">
            <w:rPr>
              <w:rFonts w:ascii="Times New Roman" w:hAnsi="Times New Roman" w:cs="Times New Roman"/>
              <w:sz w:val="24"/>
              <w:szCs w:val="24"/>
            </w:rPr>
          </w:rPrChange>
        </w:rPr>
        <w:t xml:space="preserve"> Appl</w:t>
      </w:r>
      <w:ins w:id="767" w:author="Stewart, Taylor Robert" w:date="2015-01-14T12:49:00Z">
        <w:r w:rsidR="00DB1024"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768" w:author="Taylor Stewart" w:date="2015-01-13T20:00:00Z">
            <w:rPr>
              <w:rFonts w:ascii="Times New Roman" w:hAnsi="Times New Roman" w:cs="Times New Roman"/>
              <w:sz w:val="24"/>
              <w:szCs w:val="24"/>
            </w:rPr>
          </w:rPrChange>
        </w:rPr>
        <w:t xml:space="preserve"> Ichthyolog</w:t>
      </w:r>
      <w:ins w:id="769" w:author="Stewart, Taylor Robert" w:date="2015-01-14T12:54:00Z">
        <w:r w:rsidR="00CD0B5F" w:rsidRPr="00081B54">
          <w:rPr>
            <w:rFonts w:ascii="Times New Roman" w:hAnsi="Times New Roman" w:cs="Times New Roman"/>
            <w:i/>
            <w:sz w:val="24"/>
            <w:szCs w:val="24"/>
          </w:rPr>
          <w:t>y</w:t>
        </w:r>
      </w:ins>
      <w:del w:id="770" w:author="Stewart, Taylor Robert" w:date="2015-01-14T12:54:00Z">
        <w:r w:rsidR="00C50C10" w:rsidRPr="00081B54" w:rsidDel="00CD0B5F">
          <w:rPr>
            <w:rFonts w:ascii="Times New Roman" w:hAnsi="Times New Roman" w:cs="Times New Roman"/>
            <w:i/>
            <w:sz w:val="24"/>
            <w:szCs w:val="24"/>
            <w:rPrChange w:id="771" w:author="Taylor Stewart" w:date="2015-01-13T20:00:00Z">
              <w:rPr>
                <w:rFonts w:ascii="Times New Roman" w:hAnsi="Times New Roman" w:cs="Times New Roman"/>
                <w:sz w:val="24"/>
                <w:szCs w:val="24"/>
              </w:rPr>
            </w:rPrChange>
          </w:rPr>
          <w:delText>y.</w:delText>
        </w:r>
      </w:del>
      <w:ins w:id="772" w:author="Stewart, Taylor Robert" w:date="2015-01-14T11:54:00Z">
        <w:r w:rsidR="00F5514D" w:rsidRPr="00081B54">
          <w:rPr>
            <w:rFonts w:ascii="Times New Roman" w:hAnsi="Times New Roman" w:cs="Times New Roman"/>
            <w:i/>
            <w:sz w:val="24"/>
            <w:szCs w:val="24"/>
          </w:rPr>
          <w:t>,</w:t>
        </w:r>
      </w:ins>
      <w:r w:rsidR="00C50C10" w:rsidRPr="00081B54">
        <w:rPr>
          <w:rFonts w:ascii="Times New Roman" w:hAnsi="Times New Roman" w:cs="Times New Roman"/>
          <w:sz w:val="24"/>
          <w:szCs w:val="24"/>
        </w:rPr>
        <w:t xml:space="preserve"> 22:241-253.</w:t>
      </w:r>
    </w:p>
    <w:p w14:paraId="1D645C60" w14:textId="7C5A55FB" w:rsidR="00A727D1" w:rsidRPr="00081B54" w:rsidRDefault="00D92E1A"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Froese</w:t>
      </w:r>
      <w:proofErr w:type="spellEnd"/>
      <w:ins w:id="773" w:author="Taylor Stewart" w:date="2015-01-13T19:40: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774" w:author="Taylor Stewart" w:date="2015-01-13T19:40:00Z">
        <w:r w:rsidR="007267F6" w:rsidRPr="00081B54">
          <w:rPr>
            <w:rFonts w:ascii="Times New Roman" w:hAnsi="Times New Roman" w:cs="Times New Roman"/>
            <w:sz w:val="24"/>
            <w:szCs w:val="24"/>
          </w:rPr>
          <w:t>.</w:t>
        </w:r>
      </w:ins>
      <w:ins w:id="775" w:author="Taylor Stewart" w:date="2015-01-13T19:41:00Z">
        <w:r w:rsidR="007267F6" w:rsidRPr="00081B54">
          <w:rPr>
            <w:rFonts w:ascii="Times New Roman" w:hAnsi="Times New Roman" w:cs="Times New Roman"/>
            <w:sz w:val="24"/>
            <w:szCs w:val="24"/>
          </w:rPr>
          <w:t xml:space="preserve"> and</w:t>
        </w:r>
      </w:ins>
      <w:del w:id="776" w:author="Taylor Stewart" w:date="2015-01-13T19:41:00Z">
        <w:r w:rsidRPr="00081B54" w:rsidDel="007267F6">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777" w:author="Taylor Stewart" w:date="2015-01-13T19:40:00Z">
        <w:r w:rsidR="007267F6" w:rsidRPr="00081B54">
          <w:rPr>
            <w:rFonts w:ascii="Times New Roman" w:hAnsi="Times New Roman" w:cs="Times New Roman"/>
            <w:sz w:val="24"/>
            <w:szCs w:val="24"/>
          </w:rPr>
          <w:t xml:space="preserve">D. </w:t>
        </w:r>
      </w:ins>
      <w:proofErr w:type="spellStart"/>
      <w:r w:rsidRPr="00081B54">
        <w:rPr>
          <w:rFonts w:ascii="Times New Roman" w:hAnsi="Times New Roman" w:cs="Times New Roman"/>
          <w:sz w:val="24"/>
          <w:szCs w:val="24"/>
        </w:rPr>
        <w:t>Pauly</w:t>
      </w:r>
      <w:proofErr w:type="spellEnd"/>
      <w:del w:id="778" w:author="Taylor Stewart" w:date="2015-01-13T19:40:00Z">
        <w:r w:rsidRPr="00081B54" w:rsidDel="007267F6">
          <w:rPr>
            <w:rFonts w:ascii="Times New Roman" w:hAnsi="Times New Roman" w:cs="Times New Roman"/>
            <w:sz w:val="24"/>
            <w:szCs w:val="24"/>
          </w:rPr>
          <w:delText xml:space="preserve"> D</w:delText>
        </w:r>
      </w:del>
      <w:r w:rsidRPr="00081B54">
        <w:rPr>
          <w:rFonts w:ascii="Times New Roman" w:hAnsi="Times New Roman" w:cs="Times New Roman"/>
          <w:sz w:val="24"/>
          <w:szCs w:val="24"/>
        </w:rPr>
        <w:t xml:space="preserve">. 2014. </w:t>
      </w:r>
      <w:proofErr w:type="spellStart"/>
      <w:r w:rsidRPr="00081B54">
        <w:rPr>
          <w:rFonts w:ascii="Times New Roman" w:hAnsi="Times New Roman" w:cs="Times New Roman"/>
          <w:sz w:val="24"/>
          <w:szCs w:val="24"/>
        </w:rPr>
        <w:t>FishBase</w:t>
      </w:r>
      <w:proofErr w:type="spellEnd"/>
      <w:del w:id="779" w:author="Stewart, Taylor Robert" w:date="2015-01-14T13:16:00Z">
        <w:r w:rsidRPr="00081B54" w:rsidDel="00A9355C">
          <w:rPr>
            <w:rFonts w:ascii="Times New Roman" w:hAnsi="Times New Roman" w:cs="Times New Roman"/>
            <w:sz w:val="24"/>
            <w:szCs w:val="24"/>
          </w:rPr>
          <w:delText>, version 08/2014</w:delText>
        </w:r>
      </w:del>
      <w:r w:rsidRPr="00081B54">
        <w:rPr>
          <w:rFonts w:ascii="Times New Roman" w:hAnsi="Times New Roman" w:cs="Times New Roman"/>
          <w:sz w:val="24"/>
          <w:szCs w:val="24"/>
        </w:rPr>
        <w:t>.</w:t>
      </w:r>
      <w:ins w:id="780" w:author="Stewart, Taylor Robert" w:date="2015-01-14T13:17:00Z">
        <w:r w:rsidR="00A9355C" w:rsidRPr="00081B54">
          <w:rPr>
            <w:rFonts w:ascii="Times New Roman" w:hAnsi="Times New Roman" w:cs="Times New Roman"/>
            <w:sz w:val="24"/>
            <w:szCs w:val="24"/>
          </w:rPr>
          <w:t xml:space="preserve"> URL</w:t>
        </w:r>
      </w:ins>
      <w:r w:rsidRPr="00081B54">
        <w:rPr>
          <w:rFonts w:ascii="Times New Roman" w:hAnsi="Times New Roman" w:cs="Times New Roman"/>
          <w:sz w:val="24"/>
          <w:szCs w:val="24"/>
        </w:rPr>
        <w:t xml:space="preserve"> </w:t>
      </w:r>
      <w:del w:id="781" w:author="Stewart, Taylor Robert" w:date="2015-01-14T12:55:00Z">
        <w:r w:rsidRPr="00081B54" w:rsidDel="00CD0B5F">
          <w:rPr>
            <w:rFonts w:ascii="Times New Roman" w:hAnsi="Times New Roman" w:cs="Times New Roman"/>
            <w:sz w:val="24"/>
            <w:szCs w:val="24"/>
          </w:rPr>
          <w:delText xml:space="preserve">[cited from 2014 Sep 23]. </w:delText>
        </w:r>
        <w:r w:rsidR="00A727D1" w:rsidRPr="00081B54" w:rsidDel="00CD0B5F">
          <w:rPr>
            <w:rFonts w:ascii="Times New Roman" w:hAnsi="Times New Roman" w:cs="Times New Roman"/>
            <w:sz w:val="24"/>
            <w:szCs w:val="24"/>
          </w:rPr>
          <w:delText xml:space="preserve">Available at: </w:delText>
        </w:r>
      </w:del>
      <w:ins w:id="782" w:author="Stewart, Taylor Robert" w:date="2015-01-14T12:55:00Z">
        <w:r w:rsidR="00CD0B5F" w:rsidRPr="00081B54">
          <w:rPr>
            <w:rFonts w:ascii="Times New Roman" w:hAnsi="Times New Roman" w:cs="Times New Roman"/>
            <w:sz w:val="24"/>
            <w:szCs w:val="24"/>
          </w:rPr>
          <w:fldChar w:fldCharType="begin"/>
        </w:r>
        <w:r w:rsidR="00CD0B5F" w:rsidRPr="00081B54">
          <w:rPr>
            <w:rFonts w:ascii="Times New Roman" w:hAnsi="Times New Roman" w:cs="Times New Roman"/>
            <w:sz w:val="24"/>
            <w:szCs w:val="24"/>
          </w:rPr>
          <w:instrText xml:space="preserve"> HYPERLINK "</w:instrText>
        </w:r>
      </w:ins>
      <w:r w:rsidR="00CD0B5F" w:rsidRPr="00081B54">
        <w:rPr>
          <w:rFonts w:ascii="Times New Roman" w:hAnsi="Times New Roman" w:cs="Times New Roman"/>
          <w:sz w:val="24"/>
          <w:szCs w:val="24"/>
        </w:rPr>
        <w:instrText>http://www.fishbase.org</w:instrText>
      </w:r>
      <w:ins w:id="783" w:author="Stewart, Taylor Robert" w:date="2015-01-14T12:55:00Z">
        <w:r w:rsidR="00CD0B5F" w:rsidRPr="00081B54">
          <w:rPr>
            <w:rFonts w:ascii="Times New Roman" w:hAnsi="Times New Roman" w:cs="Times New Roman"/>
            <w:sz w:val="24"/>
            <w:szCs w:val="24"/>
          </w:rPr>
          <w:instrText xml:space="preserve">" </w:instrText>
        </w:r>
        <w:r w:rsidR="00CD0B5F" w:rsidRPr="00081B54">
          <w:rPr>
            <w:rFonts w:ascii="Times New Roman" w:hAnsi="Times New Roman" w:cs="Times New Roman"/>
            <w:sz w:val="24"/>
            <w:szCs w:val="24"/>
          </w:rPr>
          <w:fldChar w:fldCharType="separate"/>
        </w:r>
      </w:ins>
      <w:r w:rsidR="00CD0B5F" w:rsidRPr="00081B54">
        <w:rPr>
          <w:rStyle w:val="Hyperlink"/>
          <w:rFonts w:ascii="Times New Roman" w:hAnsi="Times New Roman" w:cs="Times New Roman"/>
          <w:sz w:val="24"/>
          <w:szCs w:val="24"/>
        </w:rPr>
        <w:t>http://www.fishbase.org</w:t>
      </w:r>
      <w:ins w:id="784" w:author="Stewart, Taylor Robert" w:date="2015-01-14T12:55:00Z">
        <w:r w:rsidR="00CD0B5F" w:rsidRPr="00081B54">
          <w:rPr>
            <w:rFonts w:ascii="Times New Roman" w:hAnsi="Times New Roman" w:cs="Times New Roman"/>
            <w:sz w:val="24"/>
            <w:szCs w:val="24"/>
          </w:rPr>
          <w:fldChar w:fldCharType="end"/>
        </w:r>
      </w:ins>
      <w:ins w:id="785" w:author="Stewart, Taylor Robert" w:date="2015-01-14T13:16:00Z">
        <w:r w:rsidR="00A9355C" w:rsidRPr="00081B54">
          <w:rPr>
            <w:rFonts w:ascii="Times New Roman" w:hAnsi="Times New Roman" w:cs="Times New Roman"/>
            <w:sz w:val="24"/>
            <w:szCs w:val="24"/>
          </w:rPr>
          <w:t>, Version: Aug. 2014</w:t>
        </w:r>
      </w:ins>
      <w:r w:rsidRPr="00081B54">
        <w:rPr>
          <w:rFonts w:ascii="Times New Roman" w:hAnsi="Times New Roman" w:cs="Times New Roman"/>
          <w:sz w:val="24"/>
          <w:szCs w:val="24"/>
        </w:rPr>
        <w:t>.</w:t>
      </w:r>
      <w:ins w:id="786" w:author="Stewart, Taylor Robert" w:date="2015-01-14T12:55:00Z">
        <w:r w:rsidR="00CD0B5F" w:rsidRPr="00081B54">
          <w:rPr>
            <w:rFonts w:ascii="Times New Roman" w:hAnsi="Times New Roman" w:cs="Times New Roman"/>
            <w:sz w:val="24"/>
            <w:szCs w:val="24"/>
          </w:rPr>
          <w:t xml:space="preserve"> Accessed 23 Sep. 2014.</w:t>
        </w:r>
      </w:ins>
    </w:p>
    <w:p w14:paraId="673D7BB9" w14:textId="4433E131" w:rsidR="00E92A86" w:rsidRPr="00081B54" w:rsidRDefault="00E92A86"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Froese</w:t>
      </w:r>
      <w:proofErr w:type="spellEnd"/>
      <w:ins w:id="787" w:author="Taylor Stewart" w:date="2015-01-13T19:41: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788" w:author="Taylor Stewart" w:date="2015-01-13T19:41:00Z">
        <w:r w:rsidR="007267F6"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ins w:id="789" w:author="Taylor Stewart" w:date="2015-01-13T19:41:00Z">
        <w:r w:rsidR="007267F6" w:rsidRPr="00081B54">
          <w:rPr>
            <w:rFonts w:ascii="Times New Roman" w:hAnsi="Times New Roman" w:cs="Times New Roman"/>
            <w:sz w:val="24"/>
            <w:szCs w:val="24"/>
          </w:rPr>
          <w:t xml:space="preserve">J. T. </w:t>
        </w:r>
      </w:ins>
      <w:r w:rsidRPr="00081B54">
        <w:rPr>
          <w:rFonts w:ascii="Times New Roman" w:hAnsi="Times New Roman" w:cs="Times New Roman"/>
          <w:sz w:val="24"/>
          <w:szCs w:val="24"/>
        </w:rPr>
        <w:t>Thorson</w:t>
      </w:r>
      <w:del w:id="790" w:author="Taylor Stewart" w:date="2015-01-13T19:41:00Z">
        <w:r w:rsidRPr="00081B54" w:rsidDel="007267F6">
          <w:rPr>
            <w:rFonts w:ascii="Times New Roman" w:hAnsi="Times New Roman" w:cs="Times New Roman"/>
            <w:sz w:val="24"/>
            <w:szCs w:val="24"/>
          </w:rPr>
          <w:delText xml:space="preserve"> JT</w:delText>
        </w:r>
      </w:del>
      <w:r w:rsidRPr="00081B54">
        <w:rPr>
          <w:rFonts w:ascii="Times New Roman" w:hAnsi="Times New Roman" w:cs="Times New Roman"/>
          <w:sz w:val="24"/>
          <w:szCs w:val="24"/>
        </w:rPr>
        <w:t>,</w:t>
      </w:r>
      <w:ins w:id="791" w:author="Taylor Stewart" w:date="2015-01-13T19:41:00Z">
        <w:r w:rsidR="007267F6" w:rsidRPr="00081B54">
          <w:rPr>
            <w:rFonts w:ascii="Times New Roman" w:hAnsi="Times New Roman" w:cs="Times New Roman"/>
            <w:sz w:val="24"/>
            <w:szCs w:val="24"/>
          </w:rPr>
          <w:t xml:space="preserve"> and</w:t>
        </w:r>
      </w:ins>
      <w:r w:rsidRPr="00081B54">
        <w:rPr>
          <w:rFonts w:ascii="Times New Roman" w:hAnsi="Times New Roman" w:cs="Times New Roman"/>
          <w:sz w:val="24"/>
          <w:szCs w:val="24"/>
        </w:rPr>
        <w:t xml:space="preserve"> Reyes</w:t>
      </w:r>
      <w:ins w:id="792" w:author="Taylor Stewart" w:date="2015-01-13T19:44:00Z">
        <w:r w:rsidR="006409F9" w:rsidRPr="00081B54">
          <w:rPr>
            <w:rFonts w:ascii="Times New Roman" w:hAnsi="Times New Roman" w:cs="Times New Roman"/>
            <w:sz w:val="24"/>
            <w:szCs w:val="24"/>
          </w:rPr>
          <w:t xml:space="preserve"> R. B.</w:t>
        </w:r>
      </w:ins>
      <w:r w:rsidRPr="00081B54">
        <w:rPr>
          <w:rFonts w:ascii="Times New Roman" w:hAnsi="Times New Roman" w:cs="Times New Roman"/>
          <w:sz w:val="24"/>
          <w:szCs w:val="24"/>
        </w:rPr>
        <w:t xml:space="preserve"> Jr</w:t>
      </w:r>
      <w:del w:id="793" w:author="Taylor Stewart" w:date="2015-01-13T19:41:00Z">
        <w:r w:rsidRPr="00081B54" w:rsidDel="007267F6">
          <w:rPr>
            <w:rFonts w:ascii="Times New Roman" w:hAnsi="Times New Roman" w:cs="Times New Roman"/>
            <w:sz w:val="24"/>
            <w:szCs w:val="24"/>
          </w:rPr>
          <w:delText xml:space="preserve"> RB</w:delText>
        </w:r>
      </w:del>
      <w:r w:rsidRPr="00081B54">
        <w:rPr>
          <w:rFonts w:ascii="Times New Roman" w:hAnsi="Times New Roman" w:cs="Times New Roman"/>
          <w:sz w:val="24"/>
          <w:szCs w:val="24"/>
        </w:rPr>
        <w:t xml:space="preserve">. 2013. A Bayesian approach for estimating length-weight relationships in fishes. </w:t>
      </w:r>
      <w:r w:rsidRPr="00081B54">
        <w:rPr>
          <w:rFonts w:ascii="Times New Roman" w:hAnsi="Times New Roman" w:cs="Times New Roman"/>
          <w:i/>
          <w:sz w:val="24"/>
          <w:szCs w:val="24"/>
          <w:rPrChange w:id="794" w:author="Taylor Stewart" w:date="2015-01-13T20:00:00Z">
            <w:rPr>
              <w:rFonts w:ascii="Times New Roman" w:hAnsi="Times New Roman" w:cs="Times New Roman"/>
              <w:sz w:val="24"/>
              <w:szCs w:val="24"/>
            </w:rPr>
          </w:rPrChange>
        </w:rPr>
        <w:t>J</w:t>
      </w:r>
      <w:ins w:id="795" w:author="Stewart, Taylor Robert" w:date="2015-01-14T12:49: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796" w:author="Taylor Stewart" w:date="2015-01-13T20:00:00Z">
            <w:rPr>
              <w:rFonts w:ascii="Times New Roman" w:hAnsi="Times New Roman" w:cs="Times New Roman"/>
              <w:sz w:val="24"/>
              <w:szCs w:val="24"/>
            </w:rPr>
          </w:rPrChange>
        </w:rPr>
        <w:t xml:space="preserve"> Appl</w:t>
      </w:r>
      <w:ins w:id="797" w:author="Stewart, Taylor Robert" w:date="2015-01-14T12:49: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798" w:author="Taylor Stewart" w:date="2015-01-13T20:00:00Z">
            <w:rPr>
              <w:rFonts w:ascii="Times New Roman" w:hAnsi="Times New Roman" w:cs="Times New Roman"/>
              <w:sz w:val="24"/>
              <w:szCs w:val="24"/>
            </w:rPr>
          </w:rPrChange>
        </w:rPr>
        <w:t xml:space="preserve"> Ichthyology</w:t>
      </w:r>
      <w:del w:id="799" w:author="Stewart, Taylor Robert" w:date="2015-01-14T12:56:00Z">
        <w:r w:rsidRPr="00081B54" w:rsidDel="00CD0B5F">
          <w:rPr>
            <w:rFonts w:ascii="Times New Roman" w:hAnsi="Times New Roman" w:cs="Times New Roman"/>
            <w:i/>
            <w:sz w:val="24"/>
            <w:szCs w:val="24"/>
            <w:rPrChange w:id="800" w:author="Taylor Stewart" w:date="2015-01-13T20:00:00Z">
              <w:rPr>
                <w:rFonts w:ascii="Times New Roman" w:hAnsi="Times New Roman" w:cs="Times New Roman"/>
                <w:sz w:val="24"/>
                <w:szCs w:val="24"/>
              </w:rPr>
            </w:rPrChange>
          </w:rPr>
          <w:delText>.</w:delText>
        </w:r>
      </w:del>
      <w:ins w:id="801" w:author="Stewart, Taylor Robert" w:date="2015-01-14T11:54: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30:78-85.</w:t>
      </w:r>
    </w:p>
    <w:p w14:paraId="08F16EF4" w14:textId="3B3F88A7" w:rsidR="00BD3E31" w:rsidRPr="00081B54" w:rsidRDefault="00BD3E31"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Gorman</w:t>
      </w:r>
      <w:ins w:id="802" w:author="Taylor Stewart" w:date="2015-01-13T19:44: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O</w:t>
      </w:r>
      <w:ins w:id="803" w:author="Taylor Stewart" w:date="2015-01-13T19:44: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T</w:t>
      </w:r>
      <w:ins w:id="804" w:author="Taylor Stewart" w:date="2015-01-13T19:44: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ins w:id="805" w:author="Taylor Stewart" w:date="2015-01-13T19:44:00Z">
        <w:r w:rsidR="006409F9" w:rsidRPr="00081B54">
          <w:rPr>
            <w:rFonts w:ascii="Times New Roman" w:hAnsi="Times New Roman" w:cs="Times New Roman"/>
            <w:sz w:val="24"/>
            <w:szCs w:val="24"/>
          </w:rPr>
          <w:t xml:space="preserve">D. L. </w:t>
        </w:r>
      </w:ins>
      <w:r w:rsidRPr="00081B54">
        <w:rPr>
          <w:rFonts w:ascii="Times New Roman" w:hAnsi="Times New Roman" w:cs="Times New Roman"/>
          <w:sz w:val="24"/>
          <w:szCs w:val="24"/>
        </w:rPr>
        <w:t>Yule</w:t>
      </w:r>
      <w:del w:id="806" w:author="Taylor Stewart" w:date="2015-01-13T19:44:00Z">
        <w:r w:rsidRPr="00081B54" w:rsidDel="006409F9">
          <w:rPr>
            <w:rFonts w:ascii="Times New Roman" w:hAnsi="Times New Roman" w:cs="Times New Roman"/>
            <w:sz w:val="24"/>
            <w:szCs w:val="24"/>
          </w:rPr>
          <w:delText xml:space="preserve"> DL</w:delText>
        </w:r>
      </w:del>
      <w:r w:rsidRPr="00081B54">
        <w:rPr>
          <w:rFonts w:ascii="Times New Roman" w:hAnsi="Times New Roman" w:cs="Times New Roman"/>
          <w:sz w:val="24"/>
          <w:szCs w:val="24"/>
        </w:rPr>
        <w:t xml:space="preserve">, </w:t>
      </w:r>
      <w:ins w:id="807" w:author="Taylor Stewart" w:date="2015-01-13T19:44:00Z">
        <w:r w:rsidR="006409F9" w:rsidRPr="00081B54">
          <w:rPr>
            <w:rFonts w:ascii="Times New Roman" w:hAnsi="Times New Roman" w:cs="Times New Roman"/>
            <w:sz w:val="24"/>
            <w:szCs w:val="24"/>
          </w:rPr>
          <w:t xml:space="preserve">and J. D. </w:t>
        </w:r>
      </w:ins>
      <w:proofErr w:type="spellStart"/>
      <w:r w:rsidRPr="00081B54">
        <w:rPr>
          <w:rFonts w:ascii="Times New Roman" w:hAnsi="Times New Roman" w:cs="Times New Roman"/>
          <w:sz w:val="24"/>
          <w:szCs w:val="24"/>
        </w:rPr>
        <w:t>Stockwell</w:t>
      </w:r>
      <w:proofErr w:type="spellEnd"/>
      <w:del w:id="808" w:author="Taylor Stewart" w:date="2015-01-13T19:44:00Z">
        <w:r w:rsidRPr="00081B54" w:rsidDel="006409F9">
          <w:rPr>
            <w:rFonts w:ascii="Times New Roman" w:hAnsi="Times New Roman" w:cs="Times New Roman"/>
            <w:sz w:val="24"/>
            <w:szCs w:val="24"/>
          </w:rPr>
          <w:delText xml:space="preserve"> JD</w:delText>
        </w:r>
      </w:del>
      <w:r w:rsidRPr="00081B54">
        <w:rPr>
          <w:rFonts w:ascii="Times New Roman" w:hAnsi="Times New Roman" w:cs="Times New Roman"/>
          <w:sz w:val="24"/>
          <w:szCs w:val="24"/>
        </w:rPr>
        <w:t xml:space="preserve">. 2012. Habitat use by fishes of Lake Superior. I. Diel patterns of habitat use in </w:t>
      </w:r>
      <w:proofErr w:type="spellStart"/>
      <w:r w:rsidRPr="00081B54">
        <w:rPr>
          <w:rFonts w:ascii="Times New Roman" w:hAnsi="Times New Roman" w:cs="Times New Roman"/>
          <w:sz w:val="24"/>
          <w:szCs w:val="24"/>
        </w:rPr>
        <w:t>nearshore</w:t>
      </w:r>
      <w:proofErr w:type="spellEnd"/>
      <w:r w:rsidRPr="00081B54">
        <w:rPr>
          <w:rFonts w:ascii="Times New Roman" w:hAnsi="Times New Roman" w:cs="Times New Roman"/>
          <w:sz w:val="24"/>
          <w:szCs w:val="24"/>
        </w:rPr>
        <w:t xml:space="preserve"> and offshore waters of the Apostle Islands region. </w:t>
      </w:r>
      <w:r w:rsidRPr="00081B54">
        <w:rPr>
          <w:rFonts w:ascii="Times New Roman" w:hAnsi="Times New Roman" w:cs="Times New Roman"/>
          <w:i/>
          <w:sz w:val="24"/>
          <w:szCs w:val="24"/>
          <w:rPrChange w:id="809" w:author="Taylor Stewart" w:date="2015-01-13T20:00:00Z">
            <w:rPr>
              <w:rFonts w:ascii="Times New Roman" w:hAnsi="Times New Roman" w:cs="Times New Roman"/>
              <w:sz w:val="24"/>
              <w:szCs w:val="24"/>
            </w:rPr>
          </w:rPrChange>
        </w:rPr>
        <w:t xml:space="preserve">Aquatic Ecosystem Health </w:t>
      </w:r>
      <w:proofErr w:type="spellStart"/>
      <w:r w:rsidRPr="00081B54">
        <w:rPr>
          <w:rFonts w:ascii="Times New Roman" w:hAnsi="Times New Roman" w:cs="Times New Roman"/>
          <w:i/>
          <w:sz w:val="24"/>
          <w:szCs w:val="24"/>
          <w:rPrChange w:id="810" w:author="Taylor Stewart" w:date="2015-01-13T20:00:00Z">
            <w:rPr>
              <w:rFonts w:ascii="Times New Roman" w:hAnsi="Times New Roman" w:cs="Times New Roman"/>
              <w:sz w:val="24"/>
              <w:szCs w:val="24"/>
            </w:rPr>
          </w:rPrChange>
        </w:rPr>
        <w:t>Manag</w:t>
      </w:r>
      <w:proofErr w:type="spellEnd"/>
      <w:proofErr w:type="gramStart"/>
      <w:r w:rsidRPr="00081B54">
        <w:rPr>
          <w:rFonts w:ascii="Times New Roman" w:hAnsi="Times New Roman" w:cs="Times New Roman"/>
          <w:i/>
          <w:sz w:val="24"/>
          <w:szCs w:val="24"/>
          <w:rPrChange w:id="811" w:author="Taylor Stewart" w:date="2015-01-13T20:00:00Z">
            <w:rPr>
              <w:rFonts w:ascii="Times New Roman" w:hAnsi="Times New Roman" w:cs="Times New Roman"/>
              <w:sz w:val="24"/>
              <w:szCs w:val="24"/>
            </w:rPr>
          </w:rPrChange>
        </w:rPr>
        <w:t>.</w:t>
      </w:r>
      <w:ins w:id="812" w:author="Stewart, Taylor Robert" w:date="2015-01-14T11:54:00Z">
        <w:r w:rsidR="00F5514D" w:rsidRPr="00081B54">
          <w:rPr>
            <w:rFonts w:ascii="Times New Roman" w:hAnsi="Times New Roman" w:cs="Times New Roman"/>
            <w:i/>
            <w:sz w:val="24"/>
            <w:szCs w:val="24"/>
          </w:rPr>
          <w:t>,</w:t>
        </w:r>
      </w:ins>
      <w:proofErr w:type="gramEnd"/>
      <w:r w:rsidRPr="00081B54">
        <w:rPr>
          <w:rFonts w:ascii="Times New Roman" w:hAnsi="Times New Roman" w:cs="Times New Roman"/>
          <w:i/>
          <w:sz w:val="24"/>
          <w:szCs w:val="24"/>
          <w:rPrChange w:id="813" w:author="Taylor Stewart" w:date="2015-01-13T20:00:00Z">
            <w:rPr>
              <w:rFonts w:ascii="Times New Roman" w:hAnsi="Times New Roman" w:cs="Times New Roman"/>
              <w:sz w:val="24"/>
              <w:szCs w:val="24"/>
            </w:rPr>
          </w:rPrChange>
        </w:rPr>
        <w:t xml:space="preserve"> </w:t>
      </w:r>
      <w:r w:rsidRPr="00081B54">
        <w:rPr>
          <w:rFonts w:ascii="Times New Roman" w:hAnsi="Times New Roman" w:cs="Times New Roman"/>
          <w:sz w:val="24"/>
          <w:szCs w:val="24"/>
        </w:rPr>
        <w:t>15:333-354.</w:t>
      </w:r>
    </w:p>
    <w:p w14:paraId="5D4F93D1" w14:textId="2E73AFF2" w:rsidR="00517D0B"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Heard</w:t>
      </w:r>
      <w:ins w:id="814" w:author="Taylor Stewart" w:date="2015-01-13T19:45:00Z">
        <w:r w:rsidR="006409F9" w:rsidRPr="00081B54">
          <w:rPr>
            <w:rFonts w:ascii="Times New Roman" w:hAnsi="Times New Roman" w:cs="Times New Roman"/>
            <w:sz w:val="24"/>
            <w:szCs w:val="24"/>
          </w:rPr>
          <w:t>,</w:t>
        </w:r>
      </w:ins>
      <w:r w:rsidR="00517D0B" w:rsidRPr="00081B54">
        <w:rPr>
          <w:rFonts w:ascii="Times New Roman" w:hAnsi="Times New Roman" w:cs="Times New Roman"/>
          <w:sz w:val="24"/>
          <w:szCs w:val="24"/>
        </w:rPr>
        <w:t xml:space="preserve"> W</w:t>
      </w:r>
      <w:ins w:id="815" w:author="Taylor Stewart" w:date="2015-01-13T19:45: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R</w:t>
      </w:r>
      <w:ins w:id="816" w:author="Taylor Stewart" w:date="2015-01-13T19:45:00Z">
        <w:r w:rsidR="006409F9" w:rsidRPr="00081B54">
          <w:rPr>
            <w:rFonts w:ascii="Times New Roman" w:hAnsi="Times New Roman" w:cs="Times New Roman"/>
            <w:sz w:val="24"/>
            <w:szCs w:val="24"/>
          </w:rPr>
          <w:t>. and</w:t>
        </w:r>
      </w:ins>
      <w:del w:id="817" w:author="Taylor Stewart" w:date="2015-01-13T19:45:00Z">
        <w:r w:rsidRPr="00081B54" w:rsidDel="006409F9">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818" w:author="Taylor Stewart" w:date="2015-01-13T19:45:00Z">
        <w:r w:rsidR="006409F9" w:rsidRPr="00081B54">
          <w:rPr>
            <w:rFonts w:ascii="Times New Roman" w:hAnsi="Times New Roman" w:cs="Times New Roman"/>
            <w:sz w:val="24"/>
            <w:szCs w:val="24"/>
          </w:rPr>
          <w:t xml:space="preserve">W. L. </w:t>
        </w:r>
      </w:ins>
      <w:r w:rsidR="00517D0B" w:rsidRPr="00081B54">
        <w:rPr>
          <w:rFonts w:ascii="Times New Roman" w:hAnsi="Times New Roman" w:cs="Times New Roman"/>
          <w:sz w:val="24"/>
          <w:szCs w:val="24"/>
        </w:rPr>
        <w:t>Hartman</w:t>
      </w:r>
      <w:del w:id="819" w:author="Taylor Stewart" w:date="2015-01-13T19:45:00Z">
        <w:r w:rsidR="00F43B57" w:rsidRPr="00081B54" w:rsidDel="006409F9">
          <w:rPr>
            <w:rFonts w:ascii="Times New Roman" w:hAnsi="Times New Roman" w:cs="Times New Roman"/>
            <w:sz w:val="24"/>
            <w:szCs w:val="24"/>
          </w:rPr>
          <w:delText xml:space="preserve"> WL</w:delText>
        </w:r>
      </w:del>
      <w:r w:rsidR="00F43B57" w:rsidRPr="00081B54">
        <w:rPr>
          <w:rFonts w:ascii="Times New Roman" w:hAnsi="Times New Roman" w:cs="Times New Roman"/>
          <w:sz w:val="24"/>
          <w:szCs w:val="24"/>
        </w:rPr>
        <w:t>. 196</w:t>
      </w:r>
      <w:r w:rsidR="00712416" w:rsidRPr="00081B54">
        <w:rPr>
          <w:rFonts w:ascii="Times New Roman" w:hAnsi="Times New Roman" w:cs="Times New Roman"/>
          <w:sz w:val="24"/>
          <w:szCs w:val="24"/>
        </w:rPr>
        <w:t>6</w:t>
      </w:r>
      <w:r w:rsidR="00F43B57" w:rsidRPr="00081B54">
        <w:rPr>
          <w:rFonts w:ascii="Times New Roman" w:hAnsi="Times New Roman" w:cs="Times New Roman"/>
          <w:sz w:val="24"/>
          <w:szCs w:val="24"/>
        </w:rPr>
        <w:t>. Pygmy w</w:t>
      </w:r>
      <w:r w:rsidR="00517D0B" w:rsidRPr="00081B54">
        <w:rPr>
          <w:rFonts w:ascii="Times New Roman" w:hAnsi="Times New Roman" w:cs="Times New Roman"/>
          <w:sz w:val="24"/>
          <w:szCs w:val="24"/>
        </w:rPr>
        <w:t xml:space="preserve">hitefish, </w:t>
      </w:r>
      <w:r w:rsidR="00517D0B" w:rsidRPr="00081B54">
        <w:rPr>
          <w:rFonts w:ascii="Times New Roman" w:hAnsi="Times New Roman" w:cs="Times New Roman"/>
          <w:i/>
          <w:sz w:val="24"/>
          <w:szCs w:val="24"/>
        </w:rPr>
        <w:t xml:space="preserve">Prosopium </w:t>
      </w:r>
      <w:proofErr w:type="spellStart"/>
      <w:r w:rsidR="00517D0B" w:rsidRPr="00081B54">
        <w:rPr>
          <w:rFonts w:ascii="Times New Roman" w:hAnsi="Times New Roman" w:cs="Times New Roman"/>
          <w:i/>
          <w:sz w:val="24"/>
          <w:szCs w:val="24"/>
        </w:rPr>
        <w:t>coulteri</w:t>
      </w:r>
      <w:proofErr w:type="spellEnd"/>
      <w:r w:rsidR="00695175" w:rsidRPr="00081B54">
        <w:rPr>
          <w:rFonts w:ascii="Times New Roman" w:hAnsi="Times New Roman" w:cs="Times New Roman"/>
          <w:sz w:val="24"/>
          <w:szCs w:val="24"/>
        </w:rPr>
        <w:t xml:space="preserve">, in the </w:t>
      </w:r>
      <w:proofErr w:type="spellStart"/>
      <w:r w:rsidR="00695175" w:rsidRPr="00081B54">
        <w:rPr>
          <w:rFonts w:ascii="Times New Roman" w:hAnsi="Times New Roman" w:cs="Times New Roman"/>
          <w:sz w:val="24"/>
          <w:szCs w:val="24"/>
        </w:rPr>
        <w:t>N</w:t>
      </w:r>
      <w:r w:rsidR="00517D0B" w:rsidRPr="00081B54">
        <w:rPr>
          <w:rFonts w:ascii="Times New Roman" w:hAnsi="Times New Roman" w:cs="Times New Roman"/>
          <w:sz w:val="24"/>
          <w:szCs w:val="24"/>
        </w:rPr>
        <w:t>aknek</w:t>
      </w:r>
      <w:proofErr w:type="spellEnd"/>
      <w:r w:rsidR="00695175" w:rsidRPr="00081B54">
        <w:rPr>
          <w:rFonts w:ascii="Times New Roman" w:hAnsi="Times New Roman" w:cs="Times New Roman"/>
          <w:sz w:val="24"/>
          <w:szCs w:val="24"/>
        </w:rPr>
        <w:t xml:space="preserve"> R</w:t>
      </w:r>
      <w:r w:rsidR="00F43B57" w:rsidRPr="00081B54">
        <w:rPr>
          <w:rFonts w:ascii="Times New Roman" w:hAnsi="Times New Roman" w:cs="Times New Roman"/>
          <w:sz w:val="24"/>
          <w:szCs w:val="24"/>
        </w:rPr>
        <w:t>iver system of s</w:t>
      </w:r>
      <w:r w:rsidR="00517D0B" w:rsidRPr="00081B54">
        <w:rPr>
          <w:rFonts w:ascii="Times New Roman" w:hAnsi="Times New Roman" w:cs="Times New Roman"/>
          <w:sz w:val="24"/>
          <w:szCs w:val="24"/>
        </w:rPr>
        <w:t>ou</w:t>
      </w:r>
      <w:r w:rsidR="00F43B57" w:rsidRPr="00081B54">
        <w:rPr>
          <w:rFonts w:ascii="Times New Roman" w:hAnsi="Times New Roman" w:cs="Times New Roman"/>
          <w:sz w:val="24"/>
          <w:szCs w:val="24"/>
        </w:rPr>
        <w:t xml:space="preserve">thwest </w:t>
      </w:r>
      <w:r w:rsidR="00695175" w:rsidRPr="00081B54">
        <w:rPr>
          <w:rFonts w:ascii="Times New Roman" w:hAnsi="Times New Roman" w:cs="Times New Roman"/>
          <w:sz w:val="24"/>
          <w:szCs w:val="24"/>
        </w:rPr>
        <w:t>Alaska</w:t>
      </w:r>
      <w:r w:rsidRPr="00081B54">
        <w:rPr>
          <w:rFonts w:ascii="Times New Roman" w:hAnsi="Times New Roman" w:cs="Times New Roman"/>
          <w:sz w:val="24"/>
          <w:szCs w:val="24"/>
        </w:rPr>
        <w:t xml:space="preserve">. </w:t>
      </w:r>
      <w:del w:id="820" w:author="Taylor Stewart" w:date="2015-01-13T20:30:00Z">
        <w:r w:rsidRPr="00081B54" w:rsidDel="0026282E">
          <w:rPr>
            <w:rFonts w:ascii="Times New Roman" w:hAnsi="Times New Roman" w:cs="Times New Roman"/>
            <w:sz w:val="24"/>
            <w:szCs w:val="24"/>
          </w:rPr>
          <w:delText>Fish Bull,</w:delText>
        </w:r>
        <w:r w:rsidR="00517D0B" w:rsidRPr="00081B54" w:rsidDel="0026282E">
          <w:rPr>
            <w:rFonts w:ascii="Times New Roman" w:hAnsi="Times New Roman" w:cs="Times New Roman"/>
            <w:sz w:val="24"/>
            <w:szCs w:val="24"/>
          </w:rPr>
          <w:delText xml:space="preserve"> </w:delText>
        </w:r>
      </w:del>
      <w:r w:rsidR="00517D0B" w:rsidRPr="00081B54">
        <w:rPr>
          <w:rFonts w:ascii="Times New Roman" w:hAnsi="Times New Roman" w:cs="Times New Roman"/>
          <w:sz w:val="24"/>
          <w:szCs w:val="24"/>
        </w:rPr>
        <w:t>U.S. Fish</w:t>
      </w:r>
      <w:r w:rsidRPr="00081B54">
        <w:rPr>
          <w:rFonts w:ascii="Times New Roman" w:hAnsi="Times New Roman" w:cs="Times New Roman"/>
          <w:sz w:val="24"/>
          <w:szCs w:val="24"/>
        </w:rPr>
        <w:t xml:space="preserve"> and Wildl</w:t>
      </w:r>
      <w:ins w:id="821" w:author="Stewart, Taylor Robert" w:date="2015-01-14T13:25:00Z">
        <w:r w:rsidR="003B2544" w:rsidRPr="00081B54">
          <w:rPr>
            <w:rFonts w:ascii="Times New Roman" w:hAnsi="Times New Roman" w:cs="Times New Roman"/>
            <w:sz w:val="24"/>
            <w:szCs w:val="24"/>
          </w:rPr>
          <w:t>.</w:t>
        </w:r>
      </w:ins>
      <w:ins w:id="822" w:author="Taylor Stewart" w:date="2015-01-13T20:30:00Z">
        <w:del w:id="823" w:author="Stewart, Taylor Robert" w:date="2015-01-14T13:25:00Z">
          <w:r w:rsidR="0026282E" w:rsidRPr="00081B54" w:rsidDel="003B2544">
            <w:rPr>
              <w:rFonts w:ascii="Times New Roman" w:hAnsi="Times New Roman" w:cs="Times New Roman"/>
              <w:sz w:val="24"/>
              <w:szCs w:val="24"/>
            </w:rPr>
            <w:delText>ife</w:delText>
          </w:r>
        </w:del>
      </w:ins>
      <w:r w:rsidR="00517D0B" w:rsidRPr="00081B54">
        <w:rPr>
          <w:rFonts w:ascii="Times New Roman" w:hAnsi="Times New Roman" w:cs="Times New Roman"/>
          <w:sz w:val="24"/>
          <w:szCs w:val="24"/>
        </w:rPr>
        <w:t xml:space="preserve"> </w:t>
      </w:r>
      <w:proofErr w:type="gramStart"/>
      <w:r w:rsidR="00517D0B" w:rsidRPr="00081B54">
        <w:rPr>
          <w:rFonts w:ascii="Times New Roman" w:hAnsi="Times New Roman" w:cs="Times New Roman"/>
          <w:sz w:val="24"/>
          <w:szCs w:val="24"/>
        </w:rPr>
        <w:t>Ser</w:t>
      </w:r>
      <w:r w:rsidR="009E5A53" w:rsidRPr="00081B54">
        <w:rPr>
          <w:rFonts w:ascii="Times New Roman" w:hAnsi="Times New Roman" w:cs="Times New Roman"/>
          <w:sz w:val="24"/>
          <w:szCs w:val="24"/>
        </w:rPr>
        <w:t>v</w:t>
      </w:r>
      <w:ins w:id="824" w:author="Stewart, Taylor Robert" w:date="2015-01-14T13:26:00Z">
        <w:r w:rsidR="003B2544" w:rsidRPr="00081B54">
          <w:rPr>
            <w:rFonts w:ascii="Times New Roman" w:hAnsi="Times New Roman" w:cs="Times New Roman"/>
            <w:sz w:val="24"/>
            <w:szCs w:val="24"/>
          </w:rPr>
          <w:t>.,</w:t>
        </w:r>
      </w:ins>
      <w:ins w:id="825" w:author="Taylor Stewart" w:date="2015-01-13T20:30:00Z">
        <w:del w:id="826" w:author="Stewart, Taylor Robert" w:date="2015-01-14T13:26:00Z">
          <w:r w:rsidR="0026282E" w:rsidRPr="00081B54" w:rsidDel="003B2544">
            <w:rPr>
              <w:rFonts w:ascii="Times New Roman" w:hAnsi="Times New Roman" w:cs="Times New Roman"/>
              <w:sz w:val="24"/>
              <w:szCs w:val="24"/>
            </w:rPr>
            <w:delText>ice</w:delText>
          </w:r>
        </w:del>
      </w:ins>
      <w:ins w:id="827" w:author="Taylor Stewart" w:date="2015-01-13T21:02:00Z">
        <w:r w:rsidR="00CC532D" w:rsidRPr="00081B54">
          <w:rPr>
            <w:rFonts w:ascii="Times New Roman" w:hAnsi="Times New Roman" w:cs="Times New Roman"/>
            <w:sz w:val="24"/>
            <w:szCs w:val="24"/>
          </w:rPr>
          <w:t xml:space="preserve"> Fish</w:t>
        </w:r>
      </w:ins>
      <w:ins w:id="828" w:author="Stewart, Taylor Robert" w:date="2015-01-14T13:25:00Z">
        <w:r w:rsidR="003B2544" w:rsidRPr="00081B54">
          <w:rPr>
            <w:rFonts w:ascii="Times New Roman" w:hAnsi="Times New Roman" w:cs="Times New Roman"/>
            <w:sz w:val="24"/>
            <w:szCs w:val="24"/>
          </w:rPr>
          <w:t>.</w:t>
        </w:r>
      </w:ins>
      <w:proofErr w:type="gramEnd"/>
      <w:ins w:id="829" w:author="Taylor Stewart" w:date="2015-01-13T21:02:00Z">
        <w:del w:id="830" w:author="Stewart, Taylor Robert" w:date="2015-01-14T13:25:00Z">
          <w:r w:rsidR="00CC532D" w:rsidRPr="00081B54" w:rsidDel="003B2544">
            <w:rPr>
              <w:rFonts w:ascii="Times New Roman" w:hAnsi="Times New Roman" w:cs="Times New Roman"/>
              <w:sz w:val="24"/>
              <w:szCs w:val="24"/>
            </w:rPr>
            <w:delText>eries</w:delText>
          </w:r>
        </w:del>
        <w:r w:rsidR="00CC532D" w:rsidRPr="00081B54">
          <w:rPr>
            <w:rFonts w:ascii="Times New Roman" w:hAnsi="Times New Roman" w:cs="Times New Roman"/>
            <w:sz w:val="24"/>
            <w:szCs w:val="24"/>
          </w:rPr>
          <w:t xml:space="preserve"> Bull</w:t>
        </w:r>
        <w:del w:id="831" w:author="Stewart, Taylor Robert" w:date="2015-01-14T13:25:00Z">
          <w:r w:rsidR="00CC532D" w:rsidRPr="00081B54" w:rsidDel="003B2544">
            <w:rPr>
              <w:rFonts w:ascii="Times New Roman" w:hAnsi="Times New Roman" w:cs="Times New Roman"/>
              <w:sz w:val="24"/>
              <w:szCs w:val="24"/>
            </w:rPr>
            <w:delText>etin</w:delText>
          </w:r>
        </w:del>
      </w:ins>
      <w:r w:rsidR="00F43B57" w:rsidRPr="00081B54">
        <w:rPr>
          <w:rFonts w:ascii="Times New Roman" w:hAnsi="Times New Roman" w:cs="Times New Roman"/>
          <w:sz w:val="24"/>
          <w:szCs w:val="24"/>
        </w:rPr>
        <w:t xml:space="preserve">. </w:t>
      </w:r>
      <w:r w:rsidRPr="00081B54">
        <w:rPr>
          <w:rFonts w:ascii="Times New Roman" w:hAnsi="Times New Roman" w:cs="Times New Roman"/>
          <w:sz w:val="24"/>
          <w:szCs w:val="24"/>
        </w:rPr>
        <w:t>65:555-57</w:t>
      </w:r>
      <w:r w:rsidR="00F43B57" w:rsidRPr="00081B54">
        <w:rPr>
          <w:rFonts w:ascii="Times New Roman" w:hAnsi="Times New Roman" w:cs="Times New Roman"/>
          <w:sz w:val="24"/>
          <w:szCs w:val="24"/>
        </w:rPr>
        <w:t>.</w:t>
      </w:r>
    </w:p>
    <w:p w14:paraId="4C21A3D2" w14:textId="5303F408"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proofErr w:type="gramStart"/>
      <w:r w:rsidRPr="00081B54">
        <w:rPr>
          <w:rFonts w:ascii="Times New Roman" w:hAnsi="Times New Roman" w:cs="Times New Roman"/>
          <w:color w:val="222222"/>
          <w:sz w:val="24"/>
          <w:szCs w:val="24"/>
          <w:shd w:val="clear" w:color="auto" w:fill="FFFFFF"/>
        </w:rPr>
        <w:t>Herbst</w:t>
      </w:r>
      <w:proofErr w:type="spellEnd"/>
      <w:ins w:id="832" w:author="Taylor Stewart" w:date="2015-01-13T19:45:00Z">
        <w:r w:rsidR="006409F9" w:rsidRPr="00081B54">
          <w:rPr>
            <w:rFonts w:ascii="Times New Roman" w:hAnsi="Times New Roman" w:cs="Times New Roman"/>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S</w:t>
      </w:r>
      <w:ins w:id="833" w:author="Taylor Stewart" w:date="2015-01-13T19:45:00Z">
        <w:r w:rsidR="006409F9" w:rsidRPr="00081B54">
          <w:rPr>
            <w:rFonts w:ascii="Times New Roman" w:hAnsi="Times New Roman" w:cs="Times New Roman"/>
            <w:color w:val="222222"/>
            <w:sz w:val="24"/>
            <w:szCs w:val="24"/>
            <w:shd w:val="clear" w:color="auto" w:fill="FFFFFF"/>
          </w:rPr>
          <w:t xml:space="preserve">. </w:t>
        </w:r>
      </w:ins>
      <w:r w:rsidRPr="00081B54">
        <w:rPr>
          <w:rFonts w:ascii="Times New Roman" w:hAnsi="Times New Roman" w:cs="Times New Roman"/>
          <w:color w:val="222222"/>
          <w:sz w:val="24"/>
          <w:szCs w:val="24"/>
          <w:shd w:val="clear" w:color="auto" w:fill="FFFFFF"/>
        </w:rPr>
        <w:t>J</w:t>
      </w:r>
      <w:ins w:id="834" w:author="Taylor Stewart" w:date="2015-01-13T19:45:00Z">
        <w:r w:rsidR="006409F9" w:rsidRPr="00081B54">
          <w:rPr>
            <w:rFonts w:ascii="Times New Roman" w:hAnsi="Times New Roman" w:cs="Times New Roman"/>
            <w:color w:val="222222"/>
            <w:sz w:val="24"/>
            <w:szCs w:val="24"/>
            <w:shd w:val="clear" w:color="auto" w:fill="FFFFFF"/>
          </w:rPr>
          <w:t>. and</w:t>
        </w:r>
      </w:ins>
      <w:del w:id="835" w:author="Taylor Stewart" w:date="2015-01-13T19:45:00Z">
        <w:r w:rsidRPr="00081B54" w:rsidDel="006409F9">
          <w:rPr>
            <w:rFonts w:ascii="Times New Roman" w:hAnsi="Times New Roman" w:cs="Times New Roman"/>
            <w:color w:val="222222"/>
            <w:sz w:val="24"/>
            <w:szCs w:val="24"/>
            <w:shd w:val="clear" w:color="auto" w:fill="FFFFFF"/>
          </w:rPr>
          <w:delText>,</w:delText>
        </w:r>
      </w:del>
      <w:r w:rsidRPr="00081B54">
        <w:rPr>
          <w:rFonts w:ascii="Times New Roman" w:hAnsi="Times New Roman" w:cs="Times New Roman"/>
          <w:color w:val="222222"/>
          <w:sz w:val="24"/>
          <w:szCs w:val="24"/>
          <w:shd w:val="clear" w:color="auto" w:fill="FFFFFF"/>
        </w:rPr>
        <w:t xml:space="preserve"> </w:t>
      </w:r>
      <w:ins w:id="836" w:author="Taylor Stewart" w:date="2015-01-13T19:45:00Z">
        <w:r w:rsidR="006409F9" w:rsidRPr="00081B54">
          <w:rPr>
            <w:rFonts w:ascii="Times New Roman" w:hAnsi="Times New Roman" w:cs="Times New Roman"/>
            <w:color w:val="222222"/>
            <w:sz w:val="24"/>
            <w:szCs w:val="24"/>
            <w:shd w:val="clear" w:color="auto" w:fill="FFFFFF"/>
          </w:rPr>
          <w:t xml:space="preserve">J. E. </w:t>
        </w:r>
      </w:ins>
      <w:r w:rsidRPr="00081B54">
        <w:rPr>
          <w:rFonts w:ascii="Times New Roman" w:hAnsi="Times New Roman" w:cs="Times New Roman"/>
          <w:color w:val="222222"/>
          <w:sz w:val="24"/>
          <w:szCs w:val="24"/>
          <w:shd w:val="clear" w:color="auto" w:fill="FFFFFF"/>
        </w:rPr>
        <w:t>Marsden</w:t>
      </w:r>
      <w:del w:id="837" w:author="Taylor Stewart" w:date="2015-01-13T19:45:00Z">
        <w:r w:rsidRPr="00081B54" w:rsidDel="006409F9">
          <w:rPr>
            <w:rFonts w:ascii="Times New Roman" w:hAnsi="Times New Roman" w:cs="Times New Roman"/>
            <w:color w:val="222222"/>
            <w:sz w:val="24"/>
            <w:szCs w:val="24"/>
            <w:shd w:val="clear" w:color="auto" w:fill="FFFFFF"/>
          </w:rPr>
          <w:delText>, JE</w:delText>
        </w:r>
      </w:del>
      <w:r w:rsidRPr="00081B54">
        <w:rPr>
          <w:rFonts w:ascii="Times New Roman" w:hAnsi="Times New Roman" w:cs="Times New Roman"/>
          <w:color w:val="222222"/>
          <w:sz w:val="24"/>
          <w:szCs w:val="24"/>
          <w:shd w:val="clear" w:color="auto" w:fill="FFFFFF"/>
        </w:rPr>
        <w:t>.</w:t>
      </w:r>
      <w:proofErr w:type="gramEnd"/>
      <w:r w:rsidRPr="00081B54">
        <w:rPr>
          <w:rFonts w:ascii="Times New Roman" w:hAnsi="Times New Roman" w:cs="Times New Roman"/>
          <w:color w:val="222222"/>
          <w:sz w:val="24"/>
          <w:szCs w:val="24"/>
          <w:shd w:val="clear" w:color="auto" w:fill="FFFFFF"/>
        </w:rPr>
        <w:t xml:space="preserve"> 2011. Comparison of precision and bias of scale, fin ray, and otolith age estimates for lake whitefish (</w:t>
      </w:r>
      <w:proofErr w:type="spellStart"/>
      <w:r w:rsidRPr="00081B54">
        <w:rPr>
          <w:rFonts w:ascii="Times New Roman" w:hAnsi="Times New Roman" w:cs="Times New Roman"/>
          <w:i/>
          <w:color w:val="222222"/>
          <w:sz w:val="24"/>
          <w:szCs w:val="24"/>
          <w:shd w:val="clear" w:color="auto" w:fill="FFFFFF"/>
        </w:rPr>
        <w:t>Coregonus</w:t>
      </w:r>
      <w:proofErr w:type="spellEnd"/>
      <w:r w:rsidRPr="00081B54">
        <w:rPr>
          <w:rFonts w:ascii="Times New Roman" w:hAnsi="Times New Roman" w:cs="Times New Roman"/>
          <w:i/>
          <w:color w:val="222222"/>
          <w:sz w:val="24"/>
          <w:szCs w:val="24"/>
          <w:shd w:val="clear" w:color="auto" w:fill="FFFFFF"/>
        </w:rPr>
        <w:t xml:space="preserve"> </w:t>
      </w:r>
      <w:proofErr w:type="spellStart"/>
      <w:r w:rsidRPr="00081B54">
        <w:rPr>
          <w:rFonts w:ascii="Times New Roman" w:hAnsi="Times New Roman" w:cs="Times New Roman"/>
          <w:i/>
          <w:color w:val="222222"/>
          <w:sz w:val="24"/>
          <w:szCs w:val="24"/>
          <w:shd w:val="clear" w:color="auto" w:fill="FFFFFF"/>
        </w:rPr>
        <w:t>clupeaformis</w:t>
      </w:r>
      <w:proofErr w:type="spellEnd"/>
      <w:r w:rsidRPr="00081B54">
        <w:rPr>
          <w:rFonts w:ascii="Times New Roman" w:hAnsi="Times New Roman" w:cs="Times New Roman"/>
          <w:color w:val="222222"/>
          <w:sz w:val="24"/>
          <w:szCs w:val="24"/>
          <w:shd w:val="clear" w:color="auto" w:fill="FFFFFF"/>
        </w:rPr>
        <w:t xml:space="preserve">) in Lake Champlain. </w:t>
      </w:r>
      <w:r w:rsidRPr="00081B54">
        <w:rPr>
          <w:rFonts w:ascii="Times New Roman" w:hAnsi="Times New Roman" w:cs="Times New Roman"/>
          <w:i/>
          <w:iCs/>
          <w:color w:val="222222"/>
          <w:sz w:val="24"/>
          <w:szCs w:val="24"/>
          <w:shd w:val="clear" w:color="auto" w:fill="FFFFFF"/>
          <w:rPrChange w:id="838" w:author="Taylor Stewart" w:date="2015-01-13T20:00:00Z">
            <w:rPr>
              <w:rFonts w:ascii="Times New Roman" w:hAnsi="Times New Roman" w:cs="Times New Roman"/>
              <w:iCs/>
              <w:color w:val="222222"/>
              <w:sz w:val="24"/>
              <w:szCs w:val="24"/>
              <w:shd w:val="clear" w:color="auto" w:fill="FFFFFF"/>
            </w:rPr>
          </w:rPrChange>
        </w:rPr>
        <w:t>J</w:t>
      </w:r>
      <w:ins w:id="839" w:author="Stewart, Taylor Robert" w:date="2015-01-14T12:56:00Z">
        <w:r w:rsidR="00CD0B5F" w:rsidRPr="00081B54">
          <w:rPr>
            <w:rFonts w:ascii="Times New Roman" w:hAnsi="Times New Roman" w:cs="Times New Roman"/>
            <w:i/>
            <w:iCs/>
            <w:color w:val="222222"/>
            <w:sz w:val="24"/>
            <w:szCs w:val="24"/>
            <w:shd w:val="clear" w:color="auto" w:fill="FFFFFF"/>
          </w:rPr>
          <w:t>.</w:t>
        </w:r>
      </w:ins>
      <w:r w:rsidRPr="00081B54">
        <w:rPr>
          <w:rFonts w:ascii="Times New Roman" w:hAnsi="Times New Roman" w:cs="Times New Roman"/>
          <w:i/>
          <w:iCs/>
          <w:color w:val="222222"/>
          <w:sz w:val="24"/>
          <w:szCs w:val="24"/>
          <w:shd w:val="clear" w:color="auto" w:fill="FFFFFF"/>
          <w:rPrChange w:id="840" w:author="Taylor Stewart" w:date="2015-01-13T20:00:00Z">
            <w:rPr>
              <w:rFonts w:ascii="Times New Roman" w:hAnsi="Times New Roman" w:cs="Times New Roman"/>
              <w:iCs/>
              <w:color w:val="222222"/>
              <w:sz w:val="24"/>
              <w:szCs w:val="24"/>
              <w:shd w:val="clear" w:color="auto" w:fill="FFFFFF"/>
            </w:rPr>
          </w:rPrChange>
        </w:rPr>
        <w:t xml:space="preserve"> Great Lakes Res</w:t>
      </w:r>
      <w:r w:rsidRPr="00081B54">
        <w:rPr>
          <w:rFonts w:ascii="Times New Roman" w:hAnsi="Times New Roman" w:cs="Times New Roman"/>
          <w:i/>
          <w:sz w:val="24"/>
          <w:szCs w:val="24"/>
          <w:rPrChange w:id="841" w:author="Taylor Stewart" w:date="2015-01-13T20:00:00Z">
            <w:rPr>
              <w:rFonts w:ascii="Times New Roman" w:hAnsi="Times New Roman" w:cs="Times New Roman"/>
              <w:sz w:val="24"/>
              <w:szCs w:val="24"/>
            </w:rPr>
          </w:rPrChange>
        </w:rPr>
        <w:t>.</w:t>
      </w:r>
      <w:ins w:id="842" w:author="Stewart, Taylor Robert" w:date="2015-01-14T11:54:00Z">
        <w:r w:rsidR="00F5514D" w:rsidRPr="00081B54">
          <w:rPr>
            <w:rFonts w:ascii="Times New Roman" w:hAnsi="Times New Roman" w:cs="Times New Roman"/>
            <w:i/>
            <w:sz w:val="24"/>
            <w:szCs w:val="24"/>
          </w:rPr>
          <w:t>,</w:t>
        </w:r>
      </w:ins>
      <w:del w:id="843" w:author="Taylor Stewart" w:date="2015-01-13T20:00:00Z">
        <w:r w:rsidRPr="00081B54" w:rsidDel="005B45A4">
          <w:rPr>
            <w:rFonts w:ascii="Times New Roman" w:hAnsi="Times New Roman" w:cs="Times New Roman"/>
            <w:sz w:val="24"/>
            <w:szCs w:val="24"/>
          </w:rPr>
          <w:delText xml:space="preserve"> </w:delText>
        </w:r>
      </w:del>
      <w:r w:rsidRPr="00081B54">
        <w:rPr>
          <w:rFonts w:ascii="Times New Roman" w:hAnsi="Times New Roman" w:cs="Times New Roman"/>
          <w:sz w:val="24"/>
          <w:szCs w:val="24"/>
        </w:rPr>
        <w:t> </w:t>
      </w:r>
      <w:r w:rsidRPr="00081B54">
        <w:rPr>
          <w:rFonts w:ascii="Times New Roman" w:hAnsi="Times New Roman" w:cs="Times New Roman"/>
          <w:color w:val="222222"/>
          <w:sz w:val="24"/>
          <w:szCs w:val="24"/>
          <w:shd w:val="clear" w:color="auto" w:fill="FFFFFF"/>
        </w:rPr>
        <w:t>37:386-389.</w:t>
      </w:r>
    </w:p>
    <w:p w14:paraId="74AE70F6" w14:textId="4417543C" w:rsidR="006D13D1" w:rsidRPr="00081B54" w:rsidRDefault="006D13D1"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Jessop</w:t>
      </w:r>
      <w:ins w:id="844" w:author="Taylor Stewart" w:date="2015-01-13T19:45: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B</w:t>
      </w:r>
      <w:ins w:id="845" w:author="Taylor Stewart" w:date="2015-01-13T19:45: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M. 1972. Aging round whitefish (</w:t>
      </w:r>
      <w:r w:rsidRPr="00081B54">
        <w:rPr>
          <w:rFonts w:ascii="Times New Roman" w:hAnsi="Times New Roman" w:cs="Times New Roman"/>
          <w:i/>
          <w:sz w:val="24"/>
          <w:szCs w:val="24"/>
        </w:rPr>
        <w:t xml:space="preserve">Prosopium </w:t>
      </w:r>
      <w:proofErr w:type="spellStart"/>
      <w:r w:rsidRPr="00081B54">
        <w:rPr>
          <w:rFonts w:ascii="Times New Roman" w:hAnsi="Times New Roman" w:cs="Times New Roman"/>
          <w:i/>
          <w:sz w:val="24"/>
          <w:szCs w:val="24"/>
        </w:rPr>
        <w:t>cylindraceum</w:t>
      </w:r>
      <w:proofErr w:type="spellEnd"/>
      <w:r w:rsidRPr="00081B54">
        <w:rPr>
          <w:rFonts w:ascii="Times New Roman" w:hAnsi="Times New Roman" w:cs="Times New Roman"/>
          <w:sz w:val="24"/>
          <w:szCs w:val="24"/>
        </w:rPr>
        <w:t xml:space="preserve">) of the Leaf River, Ungava, Quebec, by otoliths. </w:t>
      </w:r>
      <w:r w:rsidRPr="00081B54">
        <w:rPr>
          <w:rFonts w:ascii="Times New Roman" w:hAnsi="Times New Roman" w:cs="Times New Roman"/>
          <w:i/>
          <w:sz w:val="24"/>
          <w:szCs w:val="24"/>
          <w:rPrChange w:id="846" w:author="Taylor Stewart" w:date="2015-01-13T20:00:00Z">
            <w:rPr>
              <w:rFonts w:ascii="Times New Roman" w:hAnsi="Times New Roman" w:cs="Times New Roman"/>
              <w:sz w:val="24"/>
              <w:szCs w:val="24"/>
            </w:rPr>
          </w:rPrChange>
        </w:rPr>
        <w:t>J</w:t>
      </w:r>
      <w:ins w:id="847" w:author="Stewart, Taylor Robert" w:date="2015-01-14T12:49:00Z">
        <w:r w:rsidR="00DB1024" w:rsidRPr="00081B54">
          <w:rPr>
            <w:rFonts w:ascii="Times New Roman" w:hAnsi="Times New Roman" w:cs="Times New Roman"/>
            <w:i/>
            <w:sz w:val="24"/>
            <w:szCs w:val="24"/>
          </w:rPr>
          <w:t>.</w:t>
        </w:r>
      </w:ins>
      <w:r w:rsidRPr="00081B54">
        <w:rPr>
          <w:rFonts w:ascii="Times New Roman" w:hAnsi="Times New Roman" w:cs="Times New Roman"/>
          <w:i/>
          <w:sz w:val="24"/>
          <w:szCs w:val="24"/>
          <w:rPrChange w:id="848" w:author="Taylor Stewart" w:date="2015-01-13T20:00:00Z">
            <w:rPr>
              <w:rFonts w:ascii="Times New Roman" w:hAnsi="Times New Roman" w:cs="Times New Roman"/>
              <w:sz w:val="24"/>
              <w:szCs w:val="24"/>
            </w:rPr>
          </w:rPrChange>
        </w:rPr>
        <w:t xml:space="preserve"> Fish</w:t>
      </w:r>
      <w:ins w:id="849" w:author="Stewart, Taylor Robert" w:date="2015-01-14T12:56:00Z">
        <w:r w:rsidR="00CD0B5F" w:rsidRPr="00081B54">
          <w:rPr>
            <w:rFonts w:ascii="Times New Roman" w:hAnsi="Times New Roman" w:cs="Times New Roman"/>
            <w:i/>
            <w:sz w:val="24"/>
            <w:szCs w:val="24"/>
          </w:rPr>
          <w:t>.</w:t>
        </w:r>
      </w:ins>
      <w:r w:rsidRPr="00081B54">
        <w:rPr>
          <w:rFonts w:ascii="Times New Roman" w:hAnsi="Times New Roman" w:cs="Times New Roman"/>
          <w:i/>
          <w:sz w:val="24"/>
          <w:szCs w:val="24"/>
          <w:rPrChange w:id="850" w:author="Taylor Stewart" w:date="2015-01-13T20:00:00Z">
            <w:rPr>
              <w:rFonts w:ascii="Times New Roman" w:hAnsi="Times New Roman" w:cs="Times New Roman"/>
              <w:sz w:val="24"/>
              <w:szCs w:val="24"/>
            </w:rPr>
          </w:rPrChange>
        </w:rPr>
        <w:t xml:space="preserve"> Res</w:t>
      </w:r>
      <w:ins w:id="851" w:author="Stewart, Taylor Robert" w:date="2015-01-14T12:56:00Z">
        <w:r w:rsidR="00CD0B5F" w:rsidRPr="00081B54">
          <w:rPr>
            <w:rFonts w:ascii="Times New Roman" w:hAnsi="Times New Roman" w:cs="Times New Roman"/>
            <w:i/>
            <w:sz w:val="24"/>
            <w:szCs w:val="24"/>
          </w:rPr>
          <w:t>.</w:t>
        </w:r>
      </w:ins>
      <w:r w:rsidRPr="00081B54">
        <w:rPr>
          <w:rFonts w:ascii="Times New Roman" w:hAnsi="Times New Roman" w:cs="Times New Roman"/>
          <w:i/>
          <w:sz w:val="24"/>
          <w:szCs w:val="24"/>
          <w:rPrChange w:id="852" w:author="Taylor Stewart" w:date="2015-01-13T20:00:00Z">
            <w:rPr>
              <w:rFonts w:ascii="Times New Roman" w:hAnsi="Times New Roman" w:cs="Times New Roman"/>
              <w:sz w:val="24"/>
              <w:szCs w:val="24"/>
            </w:rPr>
          </w:rPrChange>
        </w:rPr>
        <w:t xml:space="preserve"> Board Can.</w:t>
      </w:r>
      <w:ins w:id="853" w:author="Stewart, Taylor Robert" w:date="2015-01-14T11:54: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29:452-454.</w:t>
      </w:r>
    </w:p>
    <w:p w14:paraId="3C3F70D8" w14:textId="791BD648" w:rsidR="00FC4777" w:rsidRPr="00081B54" w:rsidRDefault="00387D3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Kimura</w:t>
      </w:r>
      <w:ins w:id="854" w:author="Taylor Stewart" w:date="2015-01-13T19:45: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D</w:t>
      </w:r>
      <w:ins w:id="855" w:author="Taylor Stewart" w:date="2015-01-13T19:45: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K</w:t>
      </w:r>
      <w:ins w:id="856" w:author="Taylor Stewart" w:date="2015-01-13T19:46:00Z">
        <w:r w:rsidR="006409F9" w:rsidRPr="00081B54">
          <w:rPr>
            <w:rFonts w:ascii="Times New Roman" w:hAnsi="Times New Roman" w:cs="Times New Roman"/>
            <w:sz w:val="24"/>
            <w:szCs w:val="24"/>
          </w:rPr>
          <w:t>. and</w:t>
        </w:r>
      </w:ins>
      <w:del w:id="857" w:author="Taylor Stewart" w:date="2015-01-13T19:46:00Z">
        <w:r w:rsidRPr="00081B54" w:rsidDel="006409F9">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858" w:author="Taylor Stewart" w:date="2015-01-13T19:46:00Z">
        <w:r w:rsidR="006409F9" w:rsidRPr="00081B54">
          <w:rPr>
            <w:rFonts w:ascii="Times New Roman" w:hAnsi="Times New Roman" w:cs="Times New Roman"/>
            <w:sz w:val="24"/>
            <w:szCs w:val="24"/>
          </w:rPr>
          <w:t xml:space="preserve">J. J. </w:t>
        </w:r>
      </w:ins>
      <w:r w:rsidR="000D51E5" w:rsidRPr="00081B54">
        <w:rPr>
          <w:rFonts w:ascii="Times New Roman" w:hAnsi="Times New Roman" w:cs="Times New Roman"/>
          <w:sz w:val="24"/>
          <w:szCs w:val="24"/>
        </w:rPr>
        <w:t>Lyons</w:t>
      </w:r>
      <w:del w:id="859" w:author="Taylor Stewart" w:date="2015-01-13T19:46:00Z">
        <w:r w:rsidRPr="00081B54" w:rsidDel="006409F9">
          <w:rPr>
            <w:rFonts w:ascii="Times New Roman" w:hAnsi="Times New Roman" w:cs="Times New Roman"/>
            <w:sz w:val="24"/>
            <w:szCs w:val="24"/>
          </w:rPr>
          <w:delText xml:space="preserve"> JJ</w:delText>
        </w:r>
      </w:del>
      <w:r w:rsidR="00F43B57" w:rsidRPr="00081B54">
        <w:rPr>
          <w:rFonts w:ascii="Times New Roman" w:hAnsi="Times New Roman" w:cs="Times New Roman"/>
          <w:sz w:val="24"/>
          <w:szCs w:val="24"/>
        </w:rPr>
        <w:t>. 1991. Between reader bias and variability in age-d</w:t>
      </w:r>
      <w:r w:rsidR="000D51E5" w:rsidRPr="00081B54">
        <w:rPr>
          <w:rFonts w:ascii="Times New Roman" w:hAnsi="Times New Roman" w:cs="Times New Roman"/>
          <w:sz w:val="24"/>
          <w:szCs w:val="24"/>
        </w:rPr>
        <w:t>eterminatio</w:t>
      </w:r>
      <w:r w:rsidR="00F43B57" w:rsidRPr="00081B54">
        <w:rPr>
          <w:rFonts w:ascii="Times New Roman" w:hAnsi="Times New Roman" w:cs="Times New Roman"/>
          <w:sz w:val="24"/>
          <w:szCs w:val="24"/>
        </w:rPr>
        <w:t>n p</w:t>
      </w:r>
      <w:r w:rsidR="00D216F9" w:rsidRPr="00081B54">
        <w:rPr>
          <w:rFonts w:ascii="Times New Roman" w:hAnsi="Times New Roman" w:cs="Times New Roman"/>
          <w:sz w:val="24"/>
          <w:szCs w:val="24"/>
        </w:rPr>
        <w:t>rocess</w:t>
      </w:r>
      <w:ins w:id="860" w:author="Stewart, Taylor Robert" w:date="2015-01-14T13:32:00Z">
        <w:r w:rsidR="003B2544" w:rsidRPr="00081B54">
          <w:rPr>
            <w:rFonts w:ascii="Times New Roman" w:hAnsi="Times New Roman" w:cs="Times New Roman"/>
            <w:sz w:val="24"/>
            <w:szCs w:val="24"/>
          </w:rPr>
          <w:t xml:space="preserve">. </w:t>
        </w:r>
      </w:ins>
      <w:ins w:id="861" w:author="Stewart, Taylor Robert" w:date="2015-01-14T13:31:00Z">
        <w:r w:rsidR="003B2544" w:rsidRPr="00081B54">
          <w:rPr>
            <w:rFonts w:ascii="Times New Roman" w:hAnsi="Times New Roman" w:cs="Times New Roman"/>
            <w:i/>
            <w:sz w:val="24"/>
            <w:szCs w:val="24"/>
          </w:rPr>
          <w:t>Fish</w:t>
        </w:r>
      </w:ins>
      <w:ins w:id="862" w:author="Stewart, Taylor Robert" w:date="2015-01-14T13:35:00Z">
        <w:r w:rsidR="003B2544" w:rsidRPr="00081B54">
          <w:rPr>
            <w:rFonts w:ascii="Times New Roman" w:hAnsi="Times New Roman" w:cs="Times New Roman"/>
            <w:i/>
            <w:sz w:val="24"/>
            <w:szCs w:val="24"/>
          </w:rPr>
          <w:t>.</w:t>
        </w:r>
      </w:ins>
      <w:ins w:id="863" w:author="Stewart, Taylor Robert" w:date="2015-01-14T13:31:00Z">
        <w:r w:rsidR="003B2544" w:rsidRPr="00081B54">
          <w:rPr>
            <w:rFonts w:ascii="Times New Roman" w:hAnsi="Times New Roman" w:cs="Times New Roman"/>
            <w:i/>
            <w:sz w:val="24"/>
            <w:szCs w:val="24"/>
            <w:rPrChange w:id="864" w:author="Stewart, Taylor Robert" w:date="2015-01-14T13:32:00Z">
              <w:rPr>
                <w:rFonts w:ascii="Times New Roman" w:hAnsi="Times New Roman" w:cs="Times New Roman"/>
                <w:sz w:val="24"/>
                <w:szCs w:val="24"/>
              </w:rPr>
            </w:rPrChange>
          </w:rPr>
          <w:t xml:space="preserve"> Bull.</w:t>
        </w:r>
        <w:r w:rsidR="003B2544" w:rsidRPr="00081B54">
          <w:rPr>
            <w:rFonts w:ascii="Times New Roman" w:hAnsi="Times New Roman" w:cs="Times New Roman"/>
            <w:sz w:val="24"/>
            <w:szCs w:val="24"/>
          </w:rPr>
          <w:t xml:space="preserve"> </w:t>
        </w:r>
      </w:ins>
      <w:del w:id="865" w:author="Stewart, Taylor Robert" w:date="2015-01-14T13:31:00Z">
        <w:r w:rsidR="00D216F9" w:rsidRPr="00081B54" w:rsidDel="003B2544">
          <w:rPr>
            <w:rFonts w:ascii="Times New Roman" w:hAnsi="Times New Roman" w:cs="Times New Roman"/>
            <w:sz w:val="24"/>
            <w:szCs w:val="24"/>
          </w:rPr>
          <w:delText xml:space="preserve">. </w:delText>
        </w:r>
      </w:del>
      <w:ins w:id="866" w:author="Taylor Stewart" w:date="2015-01-13T20:35:00Z">
        <w:del w:id="867" w:author="Stewart, Taylor Robert" w:date="2015-01-14T13:28:00Z">
          <w:r w:rsidR="002D2D4F" w:rsidRPr="00081B54" w:rsidDel="003B2544">
            <w:rPr>
              <w:rFonts w:ascii="Times New Roman" w:hAnsi="Times New Roman" w:cs="Times New Roman"/>
              <w:sz w:val="24"/>
              <w:szCs w:val="24"/>
            </w:rPr>
            <w:delText xml:space="preserve">Seattle (WA): </w:delText>
          </w:r>
        </w:del>
      </w:ins>
      <w:del w:id="868" w:author="Stewart, Taylor Robert" w:date="2015-01-14T13:31:00Z">
        <w:r w:rsidR="00D216F9" w:rsidRPr="00081B54" w:rsidDel="003B2544">
          <w:rPr>
            <w:rFonts w:ascii="Times New Roman" w:hAnsi="Times New Roman" w:cs="Times New Roman"/>
            <w:sz w:val="24"/>
            <w:szCs w:val="24"/>
          </w:rPr>
          <w:delText xml:space="preserve">Fish Bull, </w:delText>
        </w:r>
        <w:r w:rsidR="009B41BA" w:rsidRPr="00081B54" w:rsidDel="003B2544">
          <w:rPr>
            <w:rFonts w:ascii="Times New Roman" w:hAnsi="Times New Roman" w:cs="Times New Roman"/>
            <w:sz w:val="24"/>
            <w:szCs w:val="24"/>
          </w:rPr>
          <w:delText>Nat</w:delText>
        </w:r>
      </w:del>
      <w:ins w:id="869" w:author="Taylor Stewart" w:date="2015-01-13T20:36:00Z">
        <w:del w:id="870" w:author="Stewart, Taylor Robert" w:date="2015-01-14T13:29:00Z">
          <w:r w:rsidR="002D2D4F" w:rsidRPr="00081B54" w:rsidDel="003B2544">
            <w:rPr>
              <w:rFonts w:ascii="Times New Roman" w:hAnsi="Times New Roman" w:cs="Times New Roman"/>
              <w:sz w:val="24"/>
              <w:szCs w:val="24"/>
            </w:rPr>
            <w:delText>iona</w:delText>
          </w:r>
        </w:del>
      </w:ins>
      <w:del w:id="871" w:author="Stewart, Taylor Robert" w:date="2015-01-14T13:29:00Z">
        <w:r w:rsidR="009E5A53" w:rsidRPr="00081B54" w:rsidDel="003B2544">
          <w:rPr>
            <w:rFonts w:ascii="Times New Roman" w:hAnsi="Times New Roman" w:cs="Times New Roman"/>
            <w:sz w:val="24"/>
            <w:szCs w:val="24"/>
          </w:rPr>
          <w:delText>l</w:delText>
        </w:r>
        <w:r w:rsidR="00FD35EE" w:rsidRPr="00081B54" w:rsidDel="003B2544">
          <w:rPr>
            <w:rFonts w:ascii="Times New Roman" w:hAnsi="Times New Roman" w:cs="Times New Roman"/>
            <w:sz w:val="24"/>
            <w:szCs w:val="24"/>
          </w:rPr>
          <w:delText xml:space="preserve"> </w:delText>
        </w:r>
      </w:del>
      <w:del w:id="872" w:author="Stewart, Taylor Robert" w:date="2015-01-14T13:31:00Z">
        <w:r w:rsidR="00FD35EE" w:rsidRPr="00081B54" w:rsidDel="003B2544">
          <w:rPr>
            <w:rFonts w:ascii="Times New Roman" w:hAnsi="Times New Roman" w:cs="Times New Roman"/>
            <w:sz w:val="24"/>
            <w:szCs w:val="24"/>
          </w:rPr>
          <w:delText>Oceanic</w:delText>
        </w:r>
        <w:r w:rsidR="00D216F9" w:rsidRPr="00081B54" w:rsidDel="003B2544">
          <w:rPr>
            <w:rFonts w:ascii="Times New Roman" w:hAnsi="Times New Roman" w:cs="Times New Roman"/>
            <w:sz w:val="24"/>
            <w:szCs w:val="24"/>
          </w:rPr>
          <w:delText xml:space="preserve"> </w:delText>
        </w:r>
      </w:del>
      <w:ins w:id="873" w:author="Taylor Stewart" w:date="2015-01-13T20:36:00Z">
        <w:del w:id="874" w:author="Stewart, Taylor Robert" w:date="2015-01-14T13:31:00Z">
          <w:r w:rsidR="002D2D4F" w:rsidRPr="00081B54" w:rsidDel="003B2544">
            <w:rPr>
              <w:rFonts w:ascii="Times New Roman" w:hAnsi="Times New Roman" w:cs="Times New Roman"/>
              <w:sz w:val="24"/>
              <w:szCs w:val="24"/>
            </w:rPr>
            <w:delText xml:space="preserve">and </w:delText>
          </w:r>
        </w:del>
      </w:ins>
      <w:del w:id="875" w:author="Stewart, Taylor Robert" w:date="2015-01-14T13:31:00Z">
        <w:r w:rsidR="00D216F9" w:rsidRPr="00081B54" w:rsidDel="003B2544">
          <w:rPr>
            <w:rFonts w:ascii="Times New Roman" w:hAnsi="Times New Roman" w:cs="Times New Roman"/>
            <w:sz w:val="24"/>
            <w:szCs w:val="24"/>
          </w:rPr>
          <w:delText>Atmospheric Adm</w:delText>
        </w:r>
      </w:del>
      <w:ins w:id="876" w:author="Taylor Stewart" w:date="2015-01-13T20:36:00Z">
        <w:del w:id="877" w:author="Stewart, Taylor Robert" w:date="2015-01-14T13:31:00Z">
          <w:r w:rsidR="002D2D4F" w:rsidRPr="00081B54" w:rsidDel="003B2544">
            <w:rPr>
              <w:rFonts w:ascii="Times New Roman" w:hAnsi="Times New Roman" w:cs="Times New Roman"/>
              <w:sz w:val="24"/>
              <w:szCs w:val="24"/>
            </w:rPr>
            <w:delText>inistration</w:delText>
          </w:r>
        </w:del>
      </w:ins>
      <w:ins w:id="878" w:author="Taylor Stewart" w:date="2015-01-13T20:37:00Z">
        <w:del w:id="879" w:author="Stewart, Taylor Robert" w:date="2015-01-14T13:31:00Z">
          <w:r w:rsidR="002D2D4F" w:rsidRPr="00081B54" w:rsidDel="003B2544">
            <w:rPr>
              <w:rFonts w:ascii="Times New Roman" w:hAnsi="Times New Roman" w:cs="Times New Roman"/>
              <w:sz w:val="24"/>
              <w:szCs w:val="24"/>
            </w:rPr>
            <w:delText>, Alaska Fisheries Science Center</w:delText>
          </w:r>
        </w:del>
      </w:ins>
      <w:del w:id="880" w:author="Stewart, Taylor Robert" w:date="2015-01-14T13:31:00Z">
        <w:r w:rsidR="00F43B57" w:rsidRPr="00081B54" w:rsidDel="003B2544">
          <w:rPr>
            <w:rFonts w:ascii="Times New Roman" w:hAnsi="Times New Roman" w:cs="Times New Roman"/>
            <w:sz w:val="24"/>
            <w:szCs w:val="24"/>
          </w:rPr>
          <w:delText>.</w:delText>
        </w:r>
        <w:r w:rsidR="00D216F9" w:rsidRPr="00081B54" w:rsidDel="003B2544">
          <w:rPr>
            <w:rFonts w:ascii="Times New Roman" w:hAnsi="Times New Roman" w:cs="Times New Roman"/>
            <w:sz w:val="24"/>
            <w:szCs w:val="24"/>
          </w:rPr>
          <w:delText xml:space="preserve"> </w:delText>
        </w:r>
      </w:del>
      <w:r w:rsidR="00D216F9" w:rsidRPr="00081B54">
        <w:rPr>
          <w:rFonts w:ascii="Times New Roman" w:hAnsi="Times New Roman" w:cs="Times New Roman"/>
          <w:sz w:val="24"/>
          <w:szCs w:val="24"/>
        </w:rPr>
        <w:t>89:53-60</w:t>
      </w:r>
      <w:r w:rsidR="00F43B57" w:rsidRPr="00081B54">
        <w:rPr>
          <w:rFonts w:ascii="Times New Roman" w:hAnsi="Times New Roman" w:cs="Times New Roman"/>
          <w:sz w:val="24"/>
          <w:szCs w:val="24"/>
        </w:rPr>
        <w:t>.</w:t>
      </w:r>
    </w:p>
    <w:p w14:paraId="53609619" w14:textId="6EC70147"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081B54">
        <w:rPr>
          <w:rFonts w:ascii="Times New Roman" w:hAnsi="Times New Roman" w:cs="Times New Roman"/>
          <w:color w:val="222222"/>
          <w:sz w:val="24"/>
          <w:szCs w:val="24"/>
          <w:shd w:val="clear" w:color="auto" w:fill="FFFFFF"/>
        </w:rPr>
        <w:t>Maceina</w:t>
      </w:r>
      <w:proofErr w:type="spellEnd"/>
      <w:ins w:id="881" w:author="Taylor Stewart" w:date="2015-01-13T19:46:00Z">
        <w:r w:rsidR="006409F9" w:rsidRPr="00081B54">
          <w:rPr>
            <w:rFonts w:ascii="Times New Roman" w:hAnsi="Times New Roman" w:cs="Times New Roman"/>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M</w:t>
      </w:r>
      <w:ins w:id="882" w:author="Taylor Stewart" w:date="2015-01-13T19:46:00Z">
        <w:r w:rsidR="006409F9" w:rsidRPr="00081B54">
          <w:rPr>
            <w:rFonts w:ascii="Times New Roman" w:hAnsi="Times New Roman" w:cs="Times New Roman"/>
            <w:color w:val="222222"/>
            <w:sz w:val="24"/>
            <w:szCs w:val="24"/>
            <w:shd w:val="clear" w:color="auto" w:fill="FFFFFF"/>
          </w:rPr>
          <w:t xml:space="preserve">. </w:t>
        </w:r>
      </w:ins>
      <w:r w:rsidRPr="00081B54">
        <w:rPr>
          <w:rFonts w:ascii="Times New Roman" w:hAnsi="Times New Roman" w:cs="Times New Roman"/>
          <w:color w:val="222222"/>
          <w:sz w:val="24"/>
          <w:szCs w:val="24"/>
          <w:shd w:val="clear" w:color="auto" w:fill="FFFFFF"/>
        </w:rPr>
        <w:t>J</w:t>
      </w:r>
      <w:ins w:id="883" w:author="Taylor Stewart" w:date="2015-01-13T19:46:00Z">
        <w:r w:rsidR="006409F9" w:rsidRPr="00081B54">
          <w:rPr>
            <w:rFonts w:ascii="Times New Roman" w:hAnsi="Times New Roman" w:cs="Times New Roman"/>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w:t>
      </w:r>
      <w:ins w:id="884" w:author="Taylor Stewart" w:date="2015-01-13T19:46:00Z">
        <w:r w:rsidR="006409F9" w:rsidRPr="00081B54">
          <w:rPr>
            <w:rFonts w:ascii="Times New Roman" w:hAnsi="Times New Roman" w:cs="Times New Roman"/>
            <w:color w:val="222222"/>
            <w:sz w:val="24"/>
            <w:szCs w:val="24"/>
            <w:shd w:val="clear" w:color="auto" w:fill="FFFFFF"/>
          </w:rPr>
          <w:t xml:space="preserve">J. </w:t>
        </w:r>
      </w:ins>
      <w:proofErr w:type="spellStart"/>
      <w:r w:rsidRPr="00081B54">
        <w:rPr>
          <w:rFonts w:ascii="Times New Roman" w:hAnsi="Times New Roman" w:cs="Times New Roman"/>
          <w:color w:val="222222"/>
          <w:sz w:val="24"/>
          <w:szCs w:val="24"/>
          <w:shd w:val="clear" w:color="auto" w:fill="FFFFFF"/>
        </w:rPr>
        <w:t>Boxrucker</w:t>
      </w:r>
      <w:proofErr w:type="spellEnd"/>
      <w:del w:id="885" w:author="Taylor Stewart" w:date="2015-01-13T19:46:00Z">
        <w:r w:rsidRPr="00081B54" w:rsidDel="006409F9">
          <w:rPr>
            <w:rFonts w:ascii="Times New Roman" w:hAnsi="Times New Roman" w:cs="Times New Roman"/>
            <w:color w:val="222222"/>
            <w:sz w:val="24"/>
            <w:szCs w:val="24"/>
            <w:shd w:val="clear" w:color="auto" w:fill="FFFFFF"/>
          </w:rPr>
          <w:delText xml:space="preserve"> J</w:delText>
        </w:r>
      </w:del>
      <w:r w:rsidRPr="00081B54">
        <w:rPr>
          <w:rFonts w:ascii="Times New Roman" w:hAnsi="Times New Roman" w:cs="Times New Roman"/>
          <w:color w:val="222222"/>
          <w:sz w:val="24"/>
          <w:szCs w:val="24"/>
          <w:shd w:val="clear" w:color="auto" w:fill="FFFFFF"/>
        </w:rPr>
        <w:t xml:space="preserve">, </w:t>
      </w:r>
      <w:ins w:id="886" w:author="Taylor Stewart" w:date="2015-01-13T19:46:00Z">
        <w:r w:rsidR="006409F9" w:rsidRPr="00081B54">
          <w:rPr>
            <w:rFonts w:ascii="Times New Roman" w:hAnsi="Times New Roman" w:cs="Times New Roman"/>
            <w:color w:val="222222"/>
            <w:sz w:val="24"/>
            <w:szCs w:val="24"/>
            <w:shd w:val="clear" w:color="auto" w:fill="FFFFFF"/>
          </w:rPr>
          <w:t xml:space="preserve">D. L. </w:t>
        </w:r>
      </w:ins>
      <w:proofErr w:type="spellStart"/>
      <w:r w:rsidRPr="00081B54">
        <w:rPr>
          <w:rFonts w:ascii="Times New Roman" w:hAnsi="Times New Roman" w:cs="Times New Roman"/>
          <w:color w:val="222222"/>
          <w:sz w:val="24"/>
          <w:szCs w:val="24"/>
          <w:shd w:val="clear" w:color="auto" w:fill="FFFFFF"/>
        </w:rPr>
        <w:t>Bueckmeier</w:t>
      </w:r>
      <w:proofErr w:type="spellEnd"/>
      <w:del w:id="887" w:author="Taylor Stewart" w:date="2015-01-13T19:46:00Z">
        <w:r w:rsidRPr="00081B54" w:rsidDel="006409F9">
          <w:rPr>
            <w:rFonts w:ascii="Times New Roman" w:hAnsi="Times New Roman" w:cs="Times New Roman"/>
            <w:color w:val="222222"/>
            <w:sz w:val="24"/>
            <w:szCs w:val="24"/>
            <w:shd w:val="clear" w:color="auto" w:fill="FFFFFF"/>
          </w:rPr>
          <w:delText xml:space="preserve"> DL</w:delText>
        </w:r>
      </w:del>
      <w:r w:rsidRPr="00081B54">
        <w:rPr>
          <w:rFonts w:ascii="Times New Roman" w:hAnsi="Times New Roman" w:cs="Times New Roman"/>
          <w:color w:val="222222"/>
          <w:sz w:val="24"/>
          <w:szCs w:val="24"/>
          <w:shd w:val="clear" w:color="auto" w:fill="FFFFFF"/>
        </w:rPr>
        <w:t xml:space="preserve">, </w:t>
      </w:r>
      <w:ins w:id="888" w:author="Taylor Stewart" w:date="2015-01-13T19:46:00Z">
        <w:r w:rsidR="006409F9" w:rsidRPr="00081B54">
          <w:rPr>
            <w:rFonts w:ascii="Times New Roman" w:hAnsi="Times New Roman" w:cs="Times New Roman"/>
            <w:color w:val="222222"/>
            <w:sz w:val="24"/>
            <w:szCs w:val="24"/>
            <w:shd w:val="clear" w:color="auto" w:fill="FFFFFF"/>
          </w:rPr>
          <w:t xml:space="preserve">R. S. </w:t>
        </w:r>
      </w:ins>
      <w:proofErr w:type="spellStart"/>
      <w:r w:rsidRPr="00081B54">
        <w:rPr>
          <w:rFonts w:ascii="Times New Roman" w:hAnsi="Times New Roman" w:cs="Times New Roman"/>
          <w:color w:val="222222"/>
          <w:sz w:val="24"/>
          <w:szCs w:val="24"/>
          <w:shd w:val="clear" w:color="auto" w:fill="FFFFFF"/>
        </w:rPr>
        <w:t>Gangl</w:t>
      </w:r>
      <w:proofErr w:type="spellEnd"/>
      <w:del w:id="889" w:author="Taylor Stewart" w:date="2015-01-13T19:46:00Z">
        <w:r w:rsidRPr="00081B54" w:rsidDel="006409F9">
          <w:rPr>
            <w:rFonts w:ascii="Times New Roman" w:hAnsi="Times New Roman" w:cs="Times New Roman"/>
            <w:color w:val="222222"/>
            <w:sz w:val="24"/>
            <w:szCs w:val="24"/>
            <w:shd w:val="clear" w:color="auto" w:fill="FFFFFF"/>
          </w:rPr>
          <w:delText xml:space="preserve"> RS</w:delText>
        </w:r>
      </w:del>
      <w:r w:rsidRPr="00081B54">
        <w:rPr>
          <w:rFonts w:ascii="Times New Roman" w:hAnsi="Times New Roman" w:cs="Times New Roman"/>
          <w:color w:val="222222"/>
          <w:sz w:val="24"/>
          <w:szCs w:val="24"/>
          <w:shd w:val="clear" w:color="auto" w:fill="FFFFFF"/>
        </w:rPr>
        <w:t xml:space="preserve">, </w:t>
      </w:r>
      <w:ins w:id="890" w:author="Taylor Stewart" w:date="2015-01-13T19:46:00Z">
        <w:r w:rsidR="006409F9" w:rsidRPr="00081B54">
          <w:rPr>
            <w:rFonts w:ascii="Times New Roman" w:hAnsi="Times New Roman" w:cs="Times New Roman"/>
            <w:color w:val="222222"/>
            <w:sz w:val="24"/>
            <w:szCs w:val="24"/>
            <w:shd w:val="clear" w:color="auto" w:fill="FFFFFF"/>
          </w:rPr>
          <w:t xml:space="preserve">D. O. </w:t>
        </w:r>
      </w:ins>
      <w:proofErr w:type="spellStart"/>
      <w:r w:rsidRPr="00081B54">
        <w:rPr>
          <w:rFonts w:ascii="Times New Roman" w:hAnsi="Times New Roman" w:cs="Times New Roman"/>
          <w:color w:val="222222"/>
          <w:sz w:val="24"/>
          <w:szCs w:val="24"/>
          <w:shd w:val="clear" w:color="auto" w:fill="FFFFFF"/>
        </w:rPr>
        <w:t>Lucchesi</w:t>
      </w:r>
      <w:proofErr w:type="spellEnd"/>
      <w:del w:id="891" w:author="Taylor Stewart" w:date="2015-01-13T19:46:00Z">
        <w:r w:rsidRPr="00081B54" w:rsidDel="006409F9">
          <w:rPr>
            <w:rFonts w:ascii="Times New Roman" w:hAnsi="Times New Roman" w:cs="Times New Roman"/>
            <w:color w:val="222222"/>
            <w:sz w:val="24"/>
            <w:szCs w:val="24"/>
            <w:shd w:val="clear" w:color="auto" w:fill="FFFFFF"/>
          </w:rPr>
          <w:delText xml:space="preserve"> DO</w:delText>
        </w:r>
      </w:del>
      <w:r w:rsidRPr="00081B54">
        <w:rPr>
          <w:rFonts w:ascii="Times New Roman" w:hAnsi="Times New Roman" w:cs="Times New Roman"/>
          <w:color w:val="222222"/>
          <w:sz w:val="24"/>
          <w:szCs w:val="24"/>
          <w:shd w:val="clear" w:color="auto" w:fill="FFFFFF"/>
        </w:rPr>
        <w:t xml:space="preserve">, </w:t>
      </w:r>
      <w:ins w:id="892" w:author="Taylor Stewart" w:date="2015-01-13T19:46:00Z">
        <w:r w:rsidR="006409F9" w:rsidRPr="00081B54">
          <w:rPr>
            <w:rFonts w:ascii="Times New Roman" w:hAnsi="Times New Roman" w:cs="Times New Roman"/>
            <w:color w:val="222222"/>
            <w:sz w:val="24"/>
            <w:szCs w:val="24"/>
            <w:shd w:val="clear" w:color="auto" w:fill="FFFFFF"/>
          </w:rPr>
          <w:t xml:space="preserve">D. A. </w:t>
        </w:r>
      </w:ins>
      <w:proofErr w:type="spellStart"/>
      <w:r w:rsidRPr="00081B54">
        <w:rPr>
          <w:rFonts w:ascii="Times New Roman" w:hAnsi="Times New Roman" w:cs="Times New Roman"/>
          <w:color w:val="222222"/>
          <w:sz w:val="24"/>
          <w:szCs w:val="24"/>
          <w:shd w:val="clear" w:color="auto" w:fill="FFFFFF"/>
        </w:rPr>
        <w:t>Isermann</w:t>
      </w:r>
      <w:proofErr w:type="spellEnd"/>
      <w:del w:id="893" w:author="Taylor Stewart" w:date="2015-01-13T19:46:00Z">
        <w:r w:rsidRPr="00081B54" w:rsidDel="006409F9">
          <w:rPr>
            <w:rFonts w:ascii="Times New Roman" w:hAnsi="Times New Roman" w:cs="Times New Roman"/>
            <w:color w:val="222222"/>
            <w:sz w:val="24"/>
            <w:szCs w:val="24"/>
            <w:shd w:val="clear" w:color="auto" w:fill="FFFFFF"/>
          </w:rPr>
          <w:delText xml:space="preserve"> DA</w:delText>
        </w:r>
      </w:del>
      <w:r w:rsidRPr="00081B54">
        <w:rPr>
          <w:rFonts w:ascii="Times New Roman" w:hAnsi="Times New Roman" w:cs="Times New Roman"/>
          <w:color w:val="222222"/>
          <w:sz w:val="24"/>
          <w:szCs w:val="24"/>
          <w:shd w:val="clear" w:color="auto" w:fill="FFFFFF"/>
        </w:rPr>
        <w:t xml:space="preserve">, </w:t>
      </w:r>
      <w:ins w:id="894" w:author="Taylor Stewart" w:date="2015-01-13T19:46:00Z">
        <w:r w:rsidR="006409F9" w:rsidRPr="00081B54">
          <w:rPr>
            <w:rFonts w:ascii="Times New Roman" w:hAnsi="Times New Roman" w:cs="Times New Roman"/>
            <w:color w:val="222222"/>
            <w:sz w:val="24"/>
            <w:szCs w:val="24"/>
            <w:shd w:val="clear" w:color="auto" w:fill="FFFFFF"/>
          </w:rPr>
          <w:t xml:space="preserve">J. R. </w:t>
        </w:r>
      </w:ins>
      <w:r w:rsidRPr="00081B54">
        <w:rPr>
          <w:rFonts w:ascii="Times New Roman" w:hAnsi="Times New Roman" w:cs="Times New Roman"/>
          <w:color w:val="222222"/>
          <w:sz w:val="24"/>
          <w:szCs w:val="24"/>
          <w:shd w:val="clear" w:color="auto" w:fill="FFFFFF"/>
        </w:rPr>
        <w:t>Jackson</w:t>
      </w:r>
      <w:del w:id="895" w:author="Taylor Stewart" w:date="2015-01-13T19:47:00Z">
        <w:r w:rsidRPr="00081B54" w:rsidDel="006409F9">
          <w:rPr>
            <w:rFonts w:ascii="Times New Roman" w:hAnsi="Times New Roman" w:cs="Times New Roman"/>
            <w:color w:val="222222"/>
            <w:sz w:val="24"/>
            <w:szCs w:val="24"/>
            <w:shd w:val="clear" w:color="auto" w:fill="FFFFFF"/>
          </w:rPr>
          <w:delText xml:space="preserve"> JR</w:delText>
        </w:r>
      </w:del>
      <w:r w:rsidRPr="00081B54">
        <w:rPr>
          <w:rFonts w:ascii="Times New Roman" w:hAnsi="Times New Roman" w:cs="Times New Roman"/>
          <w:color w:val="222222"/>
          <w:sz w:val="24"/>
          <w:szCs w:val="24"/>
          <w:shd w:val="clear" w:color="auto" w:fill="FFFFFF"/>
        </w:rPr>
        <w:t>,</w:t>
      </w:r>
      <w:ins w:id="896" w:author="Taylor Stewart" w:date="2015-01-13T19:47:00Z">
        <w:r w:rsidR="006409F9" w:rsidRPr="00081B54">
          <w:rPr>
            <w:rFonts w:ascii="Times New Roman" w:hAnsi="Times New Roman" w:cs="Times New Roman"/>
            <w:color w:val="222222"/>
            <w:sz w:val="24"/>
            <w:szCs w:val="24"/>
            <w:shd w:val="clear" w:color="auto" w:fill="FFFFFF"/>
          </w:rPr>
          <w:t xml:space="preserve"> and</w:t>
        </w:r>
      </w:ins>
      <w:r w:rsidRPr="00081B54">
        <w:rPr>
          <w:rFonts w:ascii="Times New Roman" w:hAnsi="Times New Roman" w:cs="Times New Roman"/>
          <w:color w:val="222222"/>
          <w:sz w:val="24"/>
          <w:szCs w:val="24"/>
          <w:shd w:val="clear" w:color="auto" w:fill="FFFFFF"/>
        </w:rPr>
        <w:t xml:space="preserve"> </w:t>
      </w:r>
      <w:ins w:id="897" w:author="Taylor Stewart" w:date="2015-01-13T19:47:00Z">
        <w:r w:rsidR="006409F9" w:rsidRPr="00081B54">
          <w:rPr>
            <w:rFonts w:ascii="Times New Roman" w:hAnsi="Times New Roman" w:cs="Times New Roman"/>
            <w:color w:val="222222"/>
            <w:sz w:val="24"/>
            <w:szCs w:val="24"/>
            <w:shd w:val="clear" w:color="auto" w:fill="FFFFFF"/>
          </w:rPr>
          <w:t xml:space="preserve">P. J. </w:t>
        </w:r>
      </w:ins>
      <w:r w:rsidRPr="00081B54">
        <w:rPr>
          <w:rFonts w:ascii="Times New Roman" w:hAnsi="Times New Roman" w:cs="Times New Roman"/>
          <w:color w:val="222222"/>
          <w:sz w:val="24"/>
          <w:szCs w:val="24"/>
          <w:shd w:val="clear" w:color="auto" w:fill="FFFFFF"/>
        </w:rPr>
        <w:t>Martinez</w:t>
      </w:r>
      <w:del w:id="898" w:author="Taylor Stewart" w:date="2015-01-13T19:47:00Z">
        <w:r w:rsidRPr="00081B54" w:rsidDel="006409F9">
          <w:rPr>
            <w:rFonts w:ascii="Times New Roman" w:hAnsi="Times New Roman" w:cs="Times New Roman"/>
            <w:color w:val="222222"/>
            <w:sz w:val="24"/>
            <w:szCs w:val="24"/>
            <w:shd w:val="clear" w:color="auto" w:fill="FFFFFF"/>
          </w:rPr>
          <w:delText xml:space="preserve"> PJ</w:delText>
        </w:r>
      </w:del>
      <w:r w:rsidRPr="00081B54">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081B54">
        <w:rPr>
          <w:rFonts w:ascii="Times New Roman" w:hAnsi="Times New Roman" w:cs="Times New Roman"/>
          <w:i/>
          <w:color w:val="222222"/>
          <w:sz w:val="24"/>
          <w:szCs w:val="24"/>
          <w:shd w:val="clear" w:color="auto" w:fill="FFFFFF"/>
          <w:rPrChange w:id="899" w:author="Taylor Stewart" w:date="2015-01-13T20:00:00Z">
            <w:rPr>
              <w:rFonts w:ascii="Times New Roman" w:hAnsi="Times New Roman" w:cs="Times New Roman"/>
              <w:color w:val="222222"/>
              <w:sz w:val="24"/>
              <w:szCs w:val="24"/>
              <w:shd w:val="clear" w:color="auto" w:fill="FFFFFF"/>
            </w:rPr>
          </w:rPrChange>
        </w:rPr>
        <w:t>Fisheries</w:t>
      </w:r>
      <w:del w:id="900" w:author="Stewart, Taylor Robert" w:date="2015-01-14T12:56:00Z">
        <w:r w:rsidRPr="00081B54" w:rsidDel="00CD0B5F">
          <w:rPr>
            <w:rFonts w:ascii="Times New Roman" w:hAnsi="Times New Roman" w:cs="Times New Roman"/>
            <w:i/>
            <w:color w:val="222222"/>
            <w:sz w:val="24"/>
            <w:szCs w:val="24"/>
            <w:shd w:val="clear" w:color="auto" w:fill="FFFFFF"/>
            <w:rPrChange w:id="901" w:author="Taylor Stewart" w:date="2015-01-13T20:00:00Z">
              <w:rPr>
                <w:rFonts w:ascii="Times New Roman" w:hAnsi="Times New Roman" w:cs="Times New Roman"/>
                <w:color w:val="222222"/>
                <w:sz w:val="24"/>
                <w:szCs w:val="24"/>
                <w:shd w:val="clear" w:color="auto" w:fill="FFFFFF"/>
              </w:rPr>
            </w:rPrChange>
          </w:rPr>
          <w:delText>.</w:delText>
        </w:r>
      </w:del>
      <w:ins w:id="902" w:author="Stewart, Taylor Robert" w:date="2015-01-14T11:54:00Z">
        <w:r w:rsidR="00F5514D" w:rsidRPr="00081B54">
          <w:rPr>
            <w:rFonts w:ascii="Times New Roman" w:hAnsi="Times New Roman" w:cs="Times New Roman"/>
            <w:i/>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32:329-340.</w:t>
      </w:r>
    </w:p>
    <w:p w14:paraId="64C50B53" w14:textId="7A02DE36" w:rsidR="00517D0B" w:rsidRPr="00081B54" w:rsidRDefault="00D216F9"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Mackay</w:t>
      </w:r>
      <w:ins w:id="903" w:author="Taylor Stewart" w:date="2015-01-13T19:47: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w:t>
      </w:r>
      <w:ins w:id="904" w:author="Taylor Stewart" w:date="2015-01-13T19:47:00Z">
        <w:r w:rsidR="006409F9" w:rsidRPr="00081B54">
          <w:rPr>
            <w:rFonts w:ascii="Times New Roman" w:hAnsi="Times New Roman" w:cs="Times New Roman"/>
            <w:sz w:val="24"/>
            <w:szCs w:val="24"/>
          </w:rPr>
          <w:t xml:space="preserve">. </w:t>
        </w:r>
      </w:ins>
      <w:r w:rsidR="00F43B57" w:rsidRPr="00081B54">
        <w:rPr>
          <w:rFonts w:ascii="Times New Roman" w:hAnsi="Times New Roman" w:cs="Times New Roman"/>
          <w:sz w:val="24"/>
          <w:szCs w:val="24"/>
        </w:rPr>
        <w:t xml:space="preserve">C. 2000. </w:t>
      </w:r>
      <w:proofErr w:type="gramStart"/>
      <w:r w:rsidR="00F43B57" w:rsidRPr="00081B54">
        <w:rPr>
          <w:rFonts w:ascii="Times New Roman" w:hAnsi="Times New Roman" w:cs="Times New Roman"/>
          <w:sz w:val="24"/>
          <w:szCs w:val="24"/>
        </w:rPr>
        <w:t>Status of the pygmy w</w:t>
      </w:r>
      <w:r w:rsidR="00517D0B" w:rsidRPr="00081B54">
        <w:rPr>
          <w:rFonts w:ascii="Times New Roman" w:hAnsi="Times New Roman" w:cs="Times New Roman"/>
          <w:sz w:val="24"/>
          <w:szCs w:val="24"/>
        </w:rPr>
        <w:t>hitefish (</w:t>
      </w:r>
      <w:r w:rsidR="00517D0B" w:rsidRPr="00081B54">
        <w:rPr>
          <w:rFonts w:ascii="Times New Roman" w:hAnsi="Times New Roman" w:cs="Times New Roman"/>
          <w:i/>
          <w:sz w:val="24"/>
          <w:szCs w:val="24"/>
        </w:rPr>
        <w:t xml:space="preserve">Prosopium </w:t>
      </w:r>
      <w:proofErr w:type="spellStart"/>
      <w:r w:rsidR="00517D0B" w:rsidRPr="00081B54">
        <w:rPr>
          <w:rFonts w:ascii="Times New Roman" w:hAnsi="Times New Roman" w:cs="Times New Roman"/>
          <w:i/>
          <w:sz w:val="24"/>
          <w:szCs w:val="24"/>
        </w:rPr>
        <w:t>coulteri</w:t>
      </w:r>
      <w:proofErr w:type="spellEnd"/>
      <w:r w:rsidR="009B2683" w:rsidRPr="00081B54">
        <w:rPr>
          <w:rFonts w:ascii="Times New Roman" w:hAnsi="Times New Roman" w:cs="Times New Roman"/>
          <w:sz w:val="24"/>
          <w:szCs w:val="24"/>
        </w:rPr>
        <w:t>) in A</w:t>
      </w:r>
      <w:r w:rsidR="00517D0B" w:rsidRPr="00081B54">
        <w:rPr>
          <w:rFonts w:ascii="Times New Roman" w:hAnsi="Times New Roman" w:cs="Times New Roman"/>
          <w:sz w:val="24"/>
          <w:szCs w:val="24"/>
        </w:rPr>
        <w:t>lberta.</w:t>
      </w:r>
      <w:proofErr w:type="gramEnd"/>
      <w:r w:rsidR="00517D0B" w:rsidRPr="00081B54">
        <w:rPr>
          <w:rFonts w:ascii="Times New Roman" w:hAnsi="Times New Roman" w:cs="Times New Roman"/>
          <w:sz w:val="24"/>
          <w:szCs w:val="24"/>
        </w:rPr>
        <w:t xml:space="preserve"> </w:t>
      </w:r>
      <w:del w:id="905" w:author="Stewart, Taylor Robert" w:date="2015-01-14T13:36:00Z">
        <w:r w:rsidR="00B06722" w:rsidRPr="00081B54" w:rsidDel="00C61F8E">
          <w:rPr>
            <w:rFonts w:ascii="Times New Roman" w:hAnsi="Times New Roman" w:cs="Times New Roman"/>
            <w:sz w:val="24"/>
            <w:szCs w:val="24"/>
          </w:rPr>
          <w:delText xml:space="preserve">Edmonton (AB): </w:delText>
        </w:r>
      </w:del>
      <w:r w:rsidR="00517D0B" w:rsidRPr="00081B54">
        <w:rPr>
          <w:rFonts w:ascii="Times New Roman" w:hAnsi="Times New Roman" w:cs="Times New Roman"/>
          <w:sz w:val="24"/>
          <w:szCs w:val="24"/>
        </w:rPr>
        <w:t>Alberta Env</w:t>
      </w:r>
      <w:ins w:id="906" w:author="Stewart, Taylor Robert" w:date="2015-01-14T13:50:00Z">
        <w:r w:rsidR="00F30A39" w:rsidRPr="00081B54">
          <w:rPr>
            <w:rFonts w:ascii="Times New Roman" w:hAnsi="Times New Roman" w:cs="Times New Roman"/>
            <w:sz w:val="24"/>
            <w:szCs w:val="24"/>
          </w:rPr>
          <w:t>iron</w:t>
        </w:r>
      </w:ins>
      <w:ins w:id="907" w:author="Stewart, Taylor Robert" w:date="2015-01-14T13:45:00Z">
        <w:r w:rsidR="00C61F8E" w:rsidRPr="00081B54">
          <w:rPr>
            <w:rFonts w:ascii="Times New Roman" w:hAnsi="Times New Roman" w:cs="Times New Roman"/>
            <w:sz w:val="24"/>
            <w:szCs w:val="24"/>
          </w:rPr>
          <w:t>.</w:t>
        </w:r>
      </w:ins>
      <w:del w:id="908" w:author="Stewart, Taylor Robert" w:date="2015-01-14T13:45:00Z">
        <w:r w:rsidR="00517D0B" w:rsidRPr="00081B54" w:rsidDel="00C61F8E">
          <w:rPr>
            <w:rFonts w:ascii="Times New Roman" w:hAnsi="Times New Roman" w:cs="Times New Roman"/>
            <w:sz w:val="24"/>
            <w:szCs w:val="24"/>
          </w:rPr>
          <w:delText>ironment</w:delText>
        </w:r>
      </w:del>
      <w:r w:rsidR="00517D0B" w:rsidRPr="00081B54">
        <w:rPr>
          <w:rFonts w:ascii="Times New Roman" w:hAnsi="Times New Roman" w:cs="Times New Roman"/>
          <w:sz w:val="24"/>
          <w:szCs w:val="24"/>
        </w:rPr>
        <w:t>, Fish</w:t>
      </w:r>
      <w:ins w:id="909" w:author="Stewart, Taylor Robert" w:date="2015-01-14T13:45:00Z">
        <w:r w:rsidR="00C61F8E" w:rsidRPr="00081B54">
          <w:rPr>
            <w:rFonts w:ascii="Times New Roman" w:hAnsi="Times New Roman" w:cs="Times New Roman"/>
            <w:sz w:val="24"/>
            <w:szCs w:val="24"/>
          </w:rPr>
          <w:t>.</w:t>
        </w:r>
      </w:ins>
      <w:del w:id="910" w:author="Stewart, Taylor Robert" w:date="2015-01-14T13:45:00Z">
        <w:r w:rsidR="00517D0B" w:rsidRPr="00081B54" w:rsidDel="00C61F8E">
          <w:rPr>
            <w:rFonts w:ascii="Times New Roman" w:hAnsi="Times New Roman" w:cs="Times New Roman"/>
            <w:sz w:val="24"/>
            <w:szCs w:val="24"/>
          </w:rPr>
          <w:delText>eries</w:delText>
        </w:r>
      </w:del>
      <w:r w:rsidR="00517D0B" w:rsidRPr="00081B54">
        <w:rPr>
          <w:rFonts w:ascii="Times New Roman" w:hAnsi="Times New Roman" w:cs="Times New Roman"/>
          <w:sz w:val="24"/>
          <w:szCs w:val="24"/>
        </w:rPr>
        <w:t xml:space="preserve"> </w:t>
      </w:r>
      <w:proofErr w:type="gramStart"/>
      <w:r w:rsidR="00517D0B" w:rsidRPr="00081B54">
        <w:rPr>
          <w:rFonts w:ascii="Times New Roman" w:hAnsi="Times New Roman" w:cs="Times New Roman"/>
          <w:sz w:val="24"/>
          <w:szCs w:val="24"/>
        </w:rPr>
        <w:t>and</w:t>
      </w:r>
      <w:proofErr w:type="gramEnd"/>
      <w:r w:rsidR="00517D0B" w:rsidRPr="00081B54">
        <w:rPr>
          <w:rFonts w:ascii="Times New Roman" w:hAnsi="Times New Roman" w:cs="Times New Roman"/>
          <w:sz w:val="24"/>
          <w:szCs w:val="24"/>
        </w:rPr>
        <w:t xml:space="preserve"> </w:t>
      </w:r>
      <w:proofErr w:type="spellStart"/>
      <w:r w:rsidR="00517D0B" w:rsidRPr="00081B54">
        <w:rPr>
          <w:rFonts w:ascii="Times New Roman" w:hAnsi="Times New Roman" w:cs="Times New Roman"/>
          <w:sz w:val="24"/>
          <w:szCs w:val="24"/>
        </w:rPr>
        <w:t>Wildl</w:t>
      </w:r>
      <w:proofErr w:type="spellEnd"/>
      <w:ins w:id="911" w:author="Stewart, Taylor Robert" w:date="2015-01-14T13:45:00Z">
        <w:r w:rsidR="00C61F8E" w:rsidRPr="00081B54">
          <w:rPr>
            <w:rFonts w:ascii="Times New Roman" w:hAnsi="Times New Roman" w:cs="Times New Roman"/>
            <w:sz w:val="24"/>
            <w:szCs w:val="24"/>
          </w:rPr>
          <w:t>.</w:t>
        </w:r>
      </w:ins>
      <w:del w:id="912" w:author="Stewart, Taylor Robert" w:date="2015-01-14T13:45:00Z">
        <w:r w:rsidR="00517D0B" w:rsidRPr="00081B54" w:rsidDel="00C61F8E">
          <w:rPr>
            <w:rFonts w:ascii="Times New Roman" w:hAnsi="Times New Roman" w:cs="Times New Roman"/>
            <w:sz w:val="24"/>
            <w:szCs w:val="24"/>
          </w:rPr>
          <w:delText>ife</w:delText>
        </w:r>
      </w:del>
      <w:r w:rsidR="00517D0B" w:rsidRPr="00081B54">
        <w:rPr>
          <w:rFonts w:ascii="Times New Roman" w:hAnsi="Times New Roman" w:cs="Times New Roman"/>
          <w:sz w:val="24"/>
          <w:szCs w:val="24"/>
        </w:rPr>
        <w:t xml:space="preserve"> </w:t>
      </w:r>
      <w:proofErr w:type="spellStart"/>
      <w:proofErr w:type="gramStart"/>
      <w:r w:rsidR="00517D0B" w:rsidRPr="00081B54">
        <w:rPr>
          <w:rFonts w:ascii="Times New Roman" w:hAnsi="Times New Roman" w:cs="Times New Roman"/>
          <w:sz w:val="24"/>
          <w:szCs w:val="24"/>
        </w:rPr>
        <w:t>Mana</w:t>
      </w:r>
      <w:del w:id="913" w:author="Stewart, Taylor Robert" w:date="2015-01-14T13:45:00Z">
        <w:r w:rsidR="00517D0B" w:rsidRPr="00081B54" w:rsidDel="00C61F8E">
          <w:rPr>
            <w:rFonts w:ascii="Times New Roman" w:hAnsi="Times New Roman" w:cs="Times New Roman"/>
            <w:sz w:val="24"/>
            <w:szCs w:val="24"/>
          </w:rPr>
          <w:delText>gement</w:delText>
        </w:r>
      </w:del>
      <w:ins w:id="914" w:author="Stewart, Taylor Robert" w:date="2015-01-14T13:45:00Z">
        <w:r w:rsidR="00C61F8E" w:rsidRPr="00081B54">
          <w:rPr>
            <w:rFonts w:ascii="Times New Roman" w:hAnsi="Times New Roman" w:cs="Times New Roman"/>
            <w:sz w:val="24"/>
            <w:szCs w:val="24"/>
          </w:rPr>
          <w:t>g</w:t>
        </w:r>
        <w:proofErr w:type="spellEnd"/>
        <w:r w:rsidR="00C61F8E" w:rsidRPr="00081B54">
          <w:rPr>
            <w:rFonts w:ascii="Times New Roman" w:hAnsi="Times New Roman" w:cs="Times New Roman"/>
            <w:sz w:val="24"/>
            <w:szCs w:val="24"/>
          </w:rPr>
          <w:t>.</w:t>
        </w:r>
      </w:ins>
      <w:r w:rsidR="00517D0B" w:rsidRPr="00081B54">
        <w:rPr>
          <w:rFonts w:ascii="Times New Roman" w:hAnsi="Times New Roman" w:cs="Times New Roman"/>
          <w:sz w:val="24"/>
          <w:szCs w:val="24"/>
        </w:rPr>
        <w:t xml:space="preserve"> Division, and Alberta Conservation Assoc</w:t>
      </w:r>
      <w:ins w:id="915" w:author="Stewart, Taylor Robert" w:date="2015-01-14T13:46:00Z">
        <w:r w:rsidR="00C61F8E" w:rsidRPr="00081B54">
          <w:rPr>
            <w:rFonts w:ascii="Times New Roman" w:hAnsi="Times New Roman" w:cs="Times New Roman"/>
            <w:sz w:val="24"/>
            <w:szCs w:val="24"/>
          </w:rPr>
          <w:t>.</w:t>
        </w:r>
      </w:ins>
      <w:del w:id="916" w:author="Stewart, Taylor Robert" w:date="2015-01-14T13:46:00Z">
        <w:r w:rsidR="00517D0B" w:rsidRPr="00081B54" w:rsidDel="00C61F8E">
          <w:rPr>
            <w:rFonts w:ascii="Times New Roman" w:hAnsi="Times New Roman" w:cs="Times New Roman"/>
            <w:sz w:val="24"/>
            <w:szCs w:val="24"/>
          </w:rPr>
          <w:delText>i</w:delText>
        </w:r>
        <w:r w:rsidR="009B2683" w:rsidRPr="00081B54" w:rsidDel="00C61F8E">
          <w:rPr>
            <w:rFonts w:ascii="Times New Roman" w:hAnsi="Times New Roman" w:cs="Times New Roman"/>
            <w:sz w:val="24"/>
            <w:szCs w:val="24"/>
          </w:rPr>
          <w:delText>ation</w:delText>
        </w:r>
      </w:del>
      <w:ins w:id="917" w:author="Taylor Stewart" w:date="2015-01-13T20:48:00Z">
        <w:r w:rsidR="00E76381" w:rsidRPr="00081B54">
          <w:rPr>
            <w:rFonts w:ascii="Times New Roman" w:hAnsi="Times New Roman" w:cs="Times New Roman"/>
            <w:sz w:val="24"/>
            <w:szCs w:val="24"/>
          </w:rPr>
          <w:t>,</w:t>
        </w:r>
      </w:ins>
      <w:r w:rsidR="003F0588" w:rsidRPr="00081B54">
        <w:rPr>
          <w:rFonts w:ascii="Times New Roman" w:hAnsi="Times New Roman" w:cs="Times New Roman"/>
          <w:sz w:val="24"/>
          <w:szCs w:val="24"/>
        </w:rPr>
        <w:t xml:space="preserve"> </w:t>
      </w:r>
      <w:del w:id="918" w:author="Taylor Stewart" w:date="2015-01-13T20:48:00Z">
        <w:r w:rsidR="003F0588" w:rsidRPr="00081B54" w:rsidDel="00E76381">
          <w:rPr>
            <w:rFonts w:ascii="Times New Roman" w:hAnsi="Times New Roman" w:cs="Times New Roman"/>
            <w:sz w:val="24"/>
            <w:szCs w:val="24"/>
          </w:rPr>
          <w:delText>(CAN</w:delText>
        </w:r>
        <w:r w:rsidR="00AE344F" w:rsidRPr="00081B54" w:rsidDel="00E76381">
          <w:rPr>
            <w:rFonts w:ascii="Times New Roman" w:hAnsi="Times New Roman" w:cs="Times New Roman"/>
            <w:sz w:val="24"/>
            <w:szCs w:val="24"/>
          </w:rPr>
          <w:delText>)</w:delText>
        </w:r>
        <w:r w:rsidR="00B06722" w:rsidRPr="00081B54" w:rsidDel="00E76381">
          <w:rPr>
            <w:rFonts w:ascii="Times New Roman" w:hAnsi="Times New Roman" w:cs="Times New Roman"/>
            <w:sz w:val="24"/>
            <w:szCs w:val="24"/>
          </w:rPr>
          <w:delText>. (</w:delText>
        </w:r>
        <w:r w:rsidR="009B2683" w:rsidRPr="00081B54" w:rsidDel="00E76381">
          <w:rPr>
            <w:rFonts w:ascii="Times New Roman" w:hAnsi="Times New Roman" w:cs="Times New Roman"/>
            <w:sz w:val="24"/>
            <w:szCs w:val="24"/>
          </w:rPr>
          <w:delText>Wildl</w:delText>
        </w:r>
        <w:r w:rsidR="00B06722" w:rsidRPr="00081B54" w:rsidDel="00E76381">
          <w:rPr>
            <w:rFonts w:ascii="Times New Roman" w:hAnsi="Times New Roman" w:cs="Times New Roman"/>
            <w:sz w:val="24"/>
            <w:szCs w:val="24"/>
          </w:rPr>
          <w:delText>ife</w:delText>
        </w:r>
        <w:r w:rsidR="009B2683" w:rsidRPr="00081B54" w:rsidDel="00E76381">
          <w:rPr>
            <w:rFonts w:ascii="Times New Roman" w:hAnsi="Times New Roman" w:cs="Times New Roman"/>
            <w:sz w:val="24"/>
            <w:szCs w:val="24"/>
          </w:rPr>
          <w:delText xml:space="preserve"> Status Report</w:delText>
        </w:r>
        <w:r w:rsidR="00B06722" w:rsidRPr="00081B54" w:rsidDel="00E76381">
          <w:rPr>
            <w:rFonts w:ascii="Times New Roman" w:hAnsi="Times New Roman" w:cs="Times New Roman"/>
            <w:sz w:val="24"/>
            <w:szCs w:val="24"/>
          </w:rPr>
          <w:delText>;</w:delText>
        </w:r>
        <w:r w:rsidR="009B2683" w:rsidRPr="00081B54" w:rsidDel="00E76381">
          <w:rPr>
            <w:rFonts w:ascii="Times New Roman" w:hAnsi="Times New Roman" w:cs="Times New Roman"/>
            <w:sz w:val="24"/>
            <w:szCs w:val="24"/>
          </w:rPr>
          <w:delText xml:space="preserve"> </w:delText>
        </w:r>
      </w:del>
      <w:r w:rsidR="00B06722" w:rsidRPr="00081B54">
        <w:rPr>
          <w:rFonts w:ascii="Times New Roman" w:hAnsi="Times New Roman" w:cs="Times New Roman"/>
          <w:sz w:val="24"/>
          <w:szCs w:val="24"/>
        </w:rPr>
        <w:t>n</w:t>
      </w:r>
      <w:r w:rsidR="009B2683" w:rsidRPr="00081B54">
        <w:rPr>
          <w:rFonts w:ascii="Times New Roman" w:hAnsi="Times New Roman" w:cs="Times New Roman"/>
          <w:sz w:val="24"/>
          <w:szCs w:val="24"/>
        </w:rPr>
        <w:t>o. 2</w:t>
      </w:r>
      <w:r w:rsidR="00B06722" w:rsidRPr="00081B54">
        <w:rPr>
          <w:rFonts w:ascii="Times New Roman" w:hAnsi="Times New Roman" w:cs="Times New Roman"/>
          <w:sz w:val="24"/>
          <w:szCs w:val="24"/>
        </w:rPr>
        <w:t>7</w:t>
      </w:r>
      <w:ins w:id="919" w:author="Stewart, Taylor Robert" w:date="2015-01-14T13:52:00Z">
        <w:r w:rsidR="00AA1E2E" w:rsidRPr="00081B54">
          <w:rPr>
            <w:rFonts w:ascii="Times New Roman" w:hAnsi="Times New Roman" w:cs="Times New Roman"/>
            <w:sz w:val="24"/>
            <w:szCs w:val="24"/>
          </w:rPr>
          <w:t>, 16 p</w:t>
        </w:r>
      </w:ins>
      <w:del w:id="920" w:author="Taylor Stewart" w:date="2015-01-13T20:48:00Z">
        <w:r w:rsidR="00B06722" w:rsidRPr="00081B54" w:rsidDel="00E76381">
          <w:rPr>
            <w:rFonts w:ascii="Times New Roman" w:hAnsi="Times New Roman" w:cs="Times New Roman"/>
            <w:sz w:val="24"/>
            <w:szCs w:val="24"/>
          </w:rPr>
          <w:delText>)</w:delText>
        </w:r>
      </w:del>
      <w:r w:rsidR="00B06722" w:rsidRPr="00081B54">
        <w:rPr>
          <w:rFonts w:ascii="Times New Roman" w:hAnsi="Times New Roman" w:cs="Times New Roman"/>
          <w:sz w:val="24"/>
          <w:szCs w:val="24"/>
        </w:rPr>
        <w:t>.</w:t>
      </w:r>
      <w:proofErr w:type="gramEnd"/>
    </w:p>
    <w:p w14:paraId="765067A2" w14:textId="67F4C6C3" w:rsidR="00517D0B" w:rsidRPr="00081B54" w:rsidRDefault="00D216F9"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McCart</w:t>
      </w:r>
      <w:proofErr w:type="spellEnd"/>
      <w:ins w:id="921" w:author="Taylor Stewart" w:date="2015-01-13T19:47: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P</w:t>
      </w:r>
      <w:ins w:id="922" w:author="Taylor Stewart" w:date="2015-01-13T19:47: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J</w:t>
      </w:r>
      <w:r w:rsidR="00F43B57"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1963</w:t>
      </w:r>
      <w:r w:rsidR="00F43B57" w:rsidRPr="00081B54">
        <w:rPr>
          <w:rFonts w:ascii="Times New Roman" w:hAnsi="Times New Roman" w:cs="Times New Roman"/>
          <w:sz w:val="24"/>
          <w:szCs w:val="24"/>
        </w:rPr>
        <w:t xml:space="preserve">. </w:t>
      </w:r>
      <w:proofErr w:type="gramStart"/>
      <w:r w:rsidR="00F43B57" w:rsidRPr="00081B54">
        <w:rPr>
          <w:rFonts w:ascii="Times New Roman" w:hAnsi="Times New Roman" w:cs="Times New Roman"/>
          <w:sz w:val="24"/>
          <w:szCs w:val="24"/>
        </w:rPr>
        <w:t xml:space="preserve">Growth and </w:t>
      </w:r>
      <w:proofErr w:type="spellStart"/>
      <w:r w:rsidR="00F43B57" w:rsidRPr="00081B54">
        <w:rPr>
          <w:rFonts w:ascii="Times New Roman" w:hAnsi="Times New Roman" w:cs="Times New Roman"/>
          <w:sz w:val="24"/>
          <w:szCs w:val="24"/>
        </w:rPr>
        <w:t>morphometry</w:t>
      </w:r>
      <w:proofErr w:type="spellEnd"/>
      <w:r w:rsidR="00F43B57" w:rsidRPr="00081B54">
        <w:rPr>
          <w:rFonts w:ascii="Times New Roman" w:hAnsi="Times New Roman" w:cs="Times New Roman"/>
          <w:sz w:val="24"/>
          <w:szCs w:val="24"/>
        </w:rPr>
        <w:t xml:space="preserve"> of the pygmy w</w:t>
      </w:r>
      <w:r w:rsidR="00517D0B" w:rsidRPr="00081B54">
        <w:rPr>
          <w:rFonts w:ascii="Times New Roman" w:hAnsi="Times New Roman" w:cs="Times New Roman"/>
          <w:sz w:val="24"/>
          <w:szCs w:val="24"/>
        </w:rPr>
        <w:t>hitefish (</w:t>
      </w:r>
      <w:r w:rsidR="00517D0B" w:rsidRPr="00081B54">
        <w:rPr>
          <w:rFonts w:ascii="Times New Roman" w:hAnsi="Times New Roman" w:cs="Times New Roman"/>
          <w:i/>
          <w:sz w:val="24"/>
          <w:szCs w:val="24"/>
        </w:rPr>
        <w:t xml:space="preserve">Prosopium </w:t>
      </w:r>
      <w:proofErr w:type="spellStart"/>
      <w:r w:rsidR="00517D0B" w:rsidRPr="00081B54">
        <w:rPr>
          <w:rFonts w:ascii="Times New Roman" w:hAnsi="Times New Roman" w:cs="Times New Roman"/>
          <w:i/>
          <w:sz w:val="24"/>
          <w:szCs w:val="24"/>
        </w:rPr>
        <w:t>coulteri</w:t>
      </w:r>
      <w:proofErr w:type="spellEnd"/>
      <w:r w:rsidR="00F43B57" w:rsidRPr="00081B54">
        <w:rPr>
          <w:rFonts w:ascii="Times New Roman" w:hAnsi="Times New Roman" w:cs="Times New Roman"/>
          <w:sz w:val="24"/>
          <w:szCs w:val="24"/>
        </w:rPr>
        <w:t xml:space="preserve">) in </w:t>
      </w:r>
      <w:r w:rsidR="00695175" w:rsidRPr="00081B54">
        <w:rPr>
          <w:rFonts w:ascii="Times New Roman" w:hAnsi="Times New Roman" w:cs="Times New Roman"/>
          <w:sz w:val="24"/>
          <w:szCs w:val="24"/>
        </w:rPr>
        <w:t>British</w:t>
      </w:r>
      <w:r w:rsidR="00F43B57" w:rsidRPr="00081B54">
        <w:rPr>
          <w:rFonts w:ascii="Times New Roman" w:hAnsi="Times New Roman" w:cs="Times New Roman"/>
          <w:sz w:val="24"/>
          <w:szCs w:val="24"/>
        </w:rPr>
        <w:t xml:space="preserve"> </w:t>
      </w:r>
      <w:r w:rsidR="00695175" w:rsidRPr="00081B54">
        <w:rPr>
          <w:rFonts w:ascii="Times New Roman" w:hAnsi="Times New Roman" w:cs="Times New Roman"/>
          <w:sz w:val="24"/>
          <w:szCs w:val="24"/>
        </w:rPr>
        <w:t>Columbia</w:t>
      </w:r>
      <w:ins w:id="923" w:author="Stewart, Taylor Robert" w:date="2015-01-14T13:04:00Z">
        <w:r w:rsidR="00C63314" w:rsidRPr="00081B54">
          <w:rPr>
            <w:rFonts w:ascii="Times New Roman" w:hAnsi="Times New Roman" w:cs="Times New Roman"/>
            <w:sz w:val="24"/>
            <w:szCs w:val="24"/>
          </w:rPr>
          <w:t>.</w:t>
        </w:r>
      </w:ins>
      <w:proofErr w:type="gramEnd"/>
      <w:r w:rsidR="00517D0B" w:rsidRPr="00081B54">
        <w:rPr>
          <w:rFonts w:ascii="Times New Roman" w:hAnsi="Times New Roman" w:cs="Times New Roman"/>
          <w:sz w:val="24"/>
          <w:szCs w:val="24"/>
        </w:rPr>
        <w:t xml:space="preserve"> </w:t>
      </w:r>
      <w:proofErr w:type="gramStart"/>
      <w:ins w:id="924" w:author="Stewart, Taylor Robert" w:date="2015-01-14T13:04:00Z">
        <w:r w:rsidR="00C63314" w:rsidRPr="00081B54">
          <w:rPr>
            <w:rFonts w:ascii="Times New Roman" w:hAnsi="Times New Roman" w:cs="Times New Roman"/>
            <w:sz w:val="24"/>
            <w:szCs w:val="24"/>
          </w:rPr>
          <w:t>M.S</w:t>
        </w:r>
      </w:ins>
      <w:ins w:id="925" w:author="Stewart, Taylor Robert" w:date="2015-01-14T13:37:00Z">
        <w:r w:rsidR="00C61F8E" w:rsidRPr="00081B54">
          <w:rPr>
            <w:rFonts w:ascii="Times New Roman" w:hAnsi="Times New Roman" w:cs="Times New Roman"/>
            <w:sz w:val="24"/>
            <w:szCs w:val="24"/>
          </w:rPr>
          <w:t>c</w:t>
        </w:r>
      </w:ins>
      <w:ins w:id="926" w:author="Stewart, Taylor Robert" w:date="2015-01-14T13:04:00Z">
        <w:r w:rsidR="00C63314" w:rsidRPr="00081B54">
          <w:rPr>
            <w:rFonts w:ascii="Times New Roman" w:hAnsi="Times New Roman" w:cs="Times New Roman"/>
            <w:sz w:val="24"/>
            <w:szCs w:val="24"/>
          </w:rPr>
          <w:t xml:space="preserve">. </w:t>
        </w:r>
      </w:ins>
      <w:del w:id="927" w:author="Stewart, Taylor Robert" w:date="2015-01-14T13:04:00Z">
        <w:r w:rsidR="00FB4924" w:rsidRPr="00081B54" w:rsidDel="00C63314">
          <w:rPr>
            <w:rFonts w:ascii="Times New Roman" w:hAnsi="Times New Roman" w:cs="Times New Roman"/>
            <w:sz w:val="24"/>
            <w:szCs w:val="24"/>
          </w:rPr>
          <w:delText>[</w:delText>
        </w:r>
      </w:del>
      <w:del w:id="928" w:author="Stewart, Taylor Robert" w:date="2015-01-14T13:05:00Z">
        <w:r w:rsidR="00FB4924" w:rsidRPr="00081B54" w:rsidDel="00C63314">
          <w:rPr>
            <w:rFonts w:ascii="Times New Roman" w:hAnsi="Times New Roman" w:cs="Times New Roman"/>
            <w:sz w:val="24"/>
            <w:szCs w:val="24"/>
          </w:rPr>
          <w:delText>d</w:delText>
        </w:r>
      </w:del>
      <w:ins w:id="929" w:author="Stewart, Taylor Robert" w:date="2015-01-14T13:05:00Z">
        <w:r w:rsidR="00C63314" w:rsidRPr="00081B54">
          <w:rPr>
            <w:rFonts w:ascii="Times New Roman" w:hAnsi="Times New Roman" w:cs="Times New Roman"/>
            <w:sz w:val="24"/>
            <w:szCs w:val="24"/>
          </w:rPr>
          <w:t>D</w:t>
        </w:r>
      </w:ins>
      <w:r w:rsidRPr="00081B54">
        <w:rPr>
          <w:rFonts w:ascii="Times New Roman" w:hAnsi="Times New Roman" w:cs="Times New Roman"/>
          <w:sz w:val="24"/>
          <w:szCs w:val="24"/>
        </w:rPr>
        <w:t>issertation</w:t>
      </w:r>
      <w:del w:id="930" w:author="Stewart, Taylor Robert" w:date="2015-01-14T13:05:00Z">
        <w:r w:rsidR="00FB4924" w:rsidRPr="00081B54" w:rsidDel="00C63314">
          <w:rPr>
            <w:rFonts w:ascii="Times New Roman" w:hAnsi="Times New Roman" w:cs="Times New Roman"/>
            <w:sz w:val="24"/>
            <w:szCs w:val="24"/>
          </w:rPr>
          <w:delText>].</w:delText>
        </w:r>
      </w:del>
      <w:ins w:id="931" w:author="Stewart, Taylor Robert" w:date="2015-01-14T13:05:00Z">
        <w:r w:rsidR="00C63314" w:rsidRPr="00081B54">
          <w:rPr>
            <w:rFonts w:ascii="Times New Roman" w:hAnsi="Times New Roman" w:cs="Times New Roman"/>
            <w:sz w:val="24"/>
            <w:szCs w:val="24"/>
          </w:rPr>
          <w:t>,</w:t>
        </w:r>
      </w:ins>
      <w:r w:rsidR="00FB4924" w:rsidRPr="00081B54">
        <w:rPr>
          <w:rFonts w:ascii="Times New Roman" w:hAnsi="Times New Roman" w:cs="Times New Roman"/>
          <w:sz w:val="24"/>
          <w:szCs w:val="24"/>
        </w:rPr>
        <w:t xml:space="preserve"> </w:t>
      </w:r>
      <w:del w:id="932" w:author="Taylor Stewart" w:date="2015-01-13T20:48:00Z">
        <w:r w:rsidR="00FB4924" w:rsidRPr="00081B54" w:rsidDel="00E76381">
          <w:rPr>
            <w:rFonts w:ascii="Times New Roman" w:hAnsi="Times New Roman" w:cs="Times New Roman"/>
            <w:sz w:val="24"/>
            <w:szCs w:val="24"/>
          </w:rPr>
          <w:delText>Vancouver (BC):</w:delText>
        </w:r>
        <w:r w:rsidRPr="00081B54" w:rsidDel="00E76381">
          <w:rPr>
            <w:rFonts w:ascii="Times New Roman" w:hAnsi="Times New Roman" w:cs="Times New Roman"/>
            <w:sz w:val="24"/>
            <w:szCs w:val="24"/>
          </w:rPr>
          <w:delText xml:space="preserve"> </w:delText>
        </w:r>
      </w:del>
      <w:r w:rsidRPr="00081B54">
        <w:rPr>
          <w:rFonts w:ascii="Times New Roman" w:hAnsi="Times New Roman" w:cs="Times New Roman"/>
          <w:sz w:val="24"/>
          <w:szCs w:val="24"/>
        </w:rPr>
        <w:t>University of British Columbia</w:t>
      </w:r>
      <w:ins w:id="933" w:author="Taylor Stewart" w:date="2015-01-13T20:49:00Z">
        <w:r w:rsidR="00E76381" w:rsidRPr="00081B54">
          <w:rPr>
            <w:rFonts w:ascii="Times New Roman" w:hAnsi="Times New Roman" w:cs="Times New Roman"/>
            <w:sz w:val="24"/>
            <w:szCs w:val="24"/>
          </w:rPr>
          <w:t>, Vancouver</w:t>
        </w:r>
      </w:ins>
      <w:ins w:id="934" w:author="Stewart, Taylor Robert" w:date="2015-01-14T13:05:00Z">
        <w:r w:rsidR="00C63314" w:rsidRPr="00081B54">
          <w:rPr>
            <w:rFonts w:ascii="Times New Roman" w:hAnsi="Times New Roman" w:cs="Times New Roman"/>
            <w:sz w:val="24"/>
            <w:szCs w:val="24"/>
          </w:rPr>
          <w:t xml:space="preserve">, </w:t>
        </w:r>
      </w:ins>
      <w:ins w:id="935" w:author="Taylor Stewart" w:date="2015-01-13T20:49:00Z">
        <w:del w:id="936" w:author="Stewart, Taylor Robert" w:date="2015-01-14T13:05:00Z">
          <w:r w:rsidR="00E76381" w:rsidRPr="00081B54" w:rsidDel="00C63314">
            <w:rPr>
              <w:rFonts w:ascii="Times New Roman" w:hAnsi="Times New Roman" w:cs="Times New Roman"/>
              <w:sz w:val="24"/>
              <w:szCs w:val="24"/>
            </w:rPr>
            <w:delText xml:space="preserve"> (</w:delText>
          </w:r>
        </w:del>
        <w:r w:rsidR="00E76381" w:rsidRPr="00081B54">
          <w:rPr>
            <w:rFonts w:ascii="Times New Roman" w:hAnsi="Times New Roman" w:cs="Times New Roman"/>
            <w:sz w:val="24"/>
            <w:szCs w:val="24"/>
          </w:rPr>
          <w:t>B</w:t>
        </w:r>
      </w:ins>
      <w:ins w:id="937" w:author="Stewart, Taylor Robert" w:date="2015-01-14T13:05:00Z">
        <w:r w:rsidR="00C63314" w:rsidRPr="00081B54">
          <w:rPr>
            <w:rFonts w:ascii="Times New Roman" w:hAnsi="Times New Roman" w:cs="Times New Roman"/>
            <w:sz w:val="24"/>
            <w:szCs w:val="24"/>
          </w:rPr>
          <w:t xml:space="preserve">ritish </w:t>
        </w:r>
      </w:ins>
      <w:ins w:id="938" w:author="Taylor Stewart" w:date="2015-01-13T20:49:00Z">
        <w:r w:rsidR="00E76381" w:rsidRPr="00081B54">
          <w:rPr>
            <w:rFonts w:ascii="Times New Roman" w:hAnsi="Times New Roman" w:cs="Times New Roman"/>
            <w:sz w:val="24"/>
            <w:szCs w:val="24"/>
          </w:rPr>
          <w:t>C</w:t>
        </w:r>
      </w:ins>
      <w:ins w:id="939" w:author="Stewart, Taylor Robert" w:date="2015-01-14T13:05:00Z">
        <w:r w:rsidR="00C63314" w:rsidRPr="00081B54">
          <w:rPr>
            <w:rFonts w:ascii="Times New Roman" w:hAnsi="Times New Roman" w:cs="Times New Roman"/>
            <w:sz w:val="24"/>
            <w:szCs w:val="24"/>
          </w:rPr>
          <w:t>olumbia</w:t>
        </w:r>
      </w:ins>
      <w:ins w:id="940" w:author="Taylor Stewart" w:date="2015-01-13T20:49:00Z">
        <w:del w:id="941" w:author="Stewart, Taylor Robert" w:date="2015-01-14T13:05:00Z">
          <w:r w:rsidR="00E76381" w:rsidRPr="00081B54" w:rsidDel="00C63314">
            <w:rPr>
              <w:rFonts w:ascii="Times New Roman" w:hAnsi="Times New Roman" w:cs="Times New Roman"/>
              <w:sz w:val="24"/>
              <w:szCs w:val="24"/>
            </w:rPr>
            <w:delText>)</w:delText>
          </w:r>
        </w:del>
        <w:r w:rsidR="00E76381" w:rsidRPr="00081B54">
          <w:rPr>
            <w:rFonts w:ascii="Times New Roman" w:hAnsi="Times New Roman" w:cs="Times New Roman"/>
            <w:sz w:val="24"/>
            <w:szCs w:val="24"/>
          </w:rPr>
          <w:t>.</w:t>
        </w:r>
      </w:ins>
      <w:proofErr w:type="gramEnd"/>
      <w:ins w:id="942" w:author="Stewart, Taylor Robert" w:date="2015-01-14T12:23:00Z">
        <w:r w:rsidR="006807BD" w:rsidRPr="00081B54">
          <w:rPr>
            <w:rFonts w:ascii="Times New Roman" w:hAnsi="Times New Roman" w:cs="Times New Roman"/>
            <w:sz w:val="24"/>
            <w:szCs w:val="24"/>
          </w:rPr>
          <w:t xml:space="preserve"> 97</w:t>
        </w:r>
      </w:ins>
      <w:ins w:id="943" w:author="Stewart, Taylor Robert" w:date="2015-01-14T13:05:00Z">
        <w:r w:rsidR="00C63314" w:rsidRPr="00081B54">
          <w:rPr>
            <w:rFonts w:ascii="Times New Roman" w:hAnsi="Times New Roman" w:cs="Times New Roman"/>
            <w:sz w:val="24"/>
            <w:szCs w:val="24"/>
          </w:rPr>
          <w:t xml:space="preserve"> p</w:t>
        </w:r>
      </w:ins>
      <w:ins w:id="944" w:author="Stewart, Taylor Robert" w:date="2015-01-14T12:23:00Z">
        <w:r w:rsidR="006807BD" w:rsidRPr="00081B54">
          <w:rPr>
            <w:rFonts w:ascii="Times New Roman" w:hAnsi="Times New Roman" w:cs="Times New Roman"/>
            <w:sz w:val="24"/>
            <w:szCs w:val="24"/>
          </w:rPr>
          <w:t>.</w:t>
        </w:r>
      </w:ins>
      <w:del w:id="945" w:author="Taylor Stewart" w:date="2015-01-13T20:49:00Z">
        <w:r w:rsidR="00907A58" w:rsidRPr="00081B54" w:rsidDel="00E76381">
          <w:rPr>
            <w:rFonts w:ascii="Times New Roman" w:hAnsi="Times New Roman" w:cs="Times New Roman"/>
            <w:sz w:val="24"/>
            <w:szCs w:val="24"/>
          </w:rPr>
          <w:delText>.</w:delText>
        </w:r>
      </w:del>
    </w:p>
    <w:p w14:paraId="7863C75A" w14:textId="193B0EFB" w:rsidR="00380B3A" w:rsidRPr="00081B54" w:rsidRDefault="00380B3A"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McCart</w:t>
      </w:r>
      <w:proofErr w:type="spellEnd"/>
      <w:ins w:id="946" w:author="Taylor Stewart" w:date="2015-01-13T19:47: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P</w:t>
      </w:r>
      <w:ins w:id="947" w:author="Taylor Stewart" w:date="2015-01-13T19:47: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 xml:space="preserve">J. 1965. </w:t>
      </w:r>
      <w:proofErr w:type="gramStart"/>
      <w:r w:rsidR="00C50C10" w:rsidRPr="00081B54">
        <w:rPr>
          <w:rFonts w:ascii="Times New Roman" w:hAnsi="Times New Roman" w:cs="Times New Roman"/>
          <w:sz w:val="24"/>
          <w:szCs w:val="24"/>
        </w:rPr>
        <w:t xml:space="preserve">Growth and </w:t>
      </w:r>
      <w:proofErr w:type="spellStart"/>
      <w:r w:rsidR="00C50C10" w:rsidRPr="00081B54">
        <w:rPr>
          <w:rFonts w:ascii="Times New Roman" w:hAnsi="Times New Roman" w:cs="Times New Roman"/>
          <w:sz w:val="24"/>
          <w:szCs w:val="24"/>
        </w:rPr>
        <w:t>morphometry</w:t>
      </w:r>
      <w:proofErr w:type="spellEnd"/>
      <w:r w:rsidR="00C50C10" w:rsidRPr="00081B54">
        <w:rPr>
          <w:rFonts w:ascii="Times New Roman" w:hAnsi="Times New Roman" w:cs="Times New Roman"/>
          <w:sz w:val="24"/>
          <w:szCs w:val="24"/>
        </w:rPr>
        <w:t xml:space="preserve"> of four British Columbia populations of pygmy whitefish (</w:t>
      </w:r>
      <w:r w:rsidR="00C50C10" w:rsidRPr="00081B54">
        <w:rPr>
          <w:rFonts w:ascii="Times New Roman" w:hAnsi="Times New Roman" w:cs="Times New Roman"/>
          <w:i/>
          <w:sz w:val="24"/>
          <w:szCs w:val="24"/>
        </w:rPr>
        <w:t xml:space="preserve">Prosopium </w:t>
      </w:r>
      <w:proofErr w:type="spellStart"/>
      <w:r w:rsidR="00C50C10" w:rsidRPr="00081B54">
        <w:rPr>
          <w:rFonts w:ascii="Times New Roman" w:hAnsi="Times New Roman" w:cs="Times New Roman"/>
          <w:i/>
          <w:sz w:val="24"/>
          <w:szCs w:val="24"/>
        </w:rPr>
        <w:t>coulteri</w:t>
      </w:r>
      <w:proofErr w:type="spellEnd"/>
      <w:r w:rsidR="00C50C10" w:rsidRPr="00081B54">
        <w:rPr>
          <w:rFonts w:ascii="Times New Roman" w:hAnsi="Times New Roman" w:cs="Times New Roman"/>
          <w:sz w:val="24"/>
          <w:szCs w:val="24"/>
        </w:rPr>
        <w:t>).</w:t>
      </w:r>
      <w:proofErr w:type="gramEnd"/>
      <w:r w:rsidR="00C50C10" w:rsidRPr="00081B54">
        <w:rPr>
          <w:rFonts w:ascii="Times New Roman" w:hAnsi="Times New Roman" w:cs="Times New Roman"/>
          <w:sz w:val="24"/>
          <w:szCs w:val="24"/>
        </w:rPr>
        <w:t xml:space="preserve"> </w:t>
      </w:r>
      <w:r w:rsidR="00C50C10" w:rsidRPr="00081B54">
        <w:rPr>
          <w:rFonts w:ascii="Times New Roman" w:hAnsi="Times New Roman" w:cs="Times New Roman"/>
          <w:i/>
          <w:sz w:val="24"/>
          <w:szCs w:val="24"/>
          <w:rPrChange w:id="948" w:author="Taylor Stewart" w:date="2015-01-13T20:01:00Z">
            <w:rPr>
              <w:rFonts w:ascii="Times New Roman" w:hAnsi="Times New Roman" w:cs="Times New Roman"/>
              <w:sz w:val="24"/>
              <w:szCs w:val="24"/>
            </w:rPr>
          </w:rPrChange>
        </w:rPr>
        <w:t>J</w:t>
      </w:r>
      <w:ins w:id="949" w:author="Stewart, Taylor Robert" w:date="2015-01-14T12:57:00Z">
        <w:r w:rsidR="00CD0B5F"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950" w:author="Taylor Stewart" w:date="2015-01-13T20:01:00Z">
            <w:rPr>
              <w:rFonts w:ascii="Times New Roman" w:hAnsi="Times New Roman" w:cs="Times New Roman"/>
              <w:sz w:val="24"/>
              <w:szCs w:val="24"/>
            </w:rPr>
          </w:rPrChange>
        </w:rPr>
        <w:t xml:space="preserve"> Fish</w:t>
      </w:r>
      <w:ins w:id="951" w:author="Stewart, Taylor Robert" w:date="2015-01-14T12:57:00Z">
        <w:r w:rsidR="00CD0B5F"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952" w:author="Taylor Stewart" w:date="2015-01-13T20:01:00Z">
            <w:rPr>
              <w:rFonts w:ascii="Times New Roman" w:hAnsi="Times New Roman" w:cs="Times New Roman"/>
              <w:sz w:val="24"/>
              <w:szCs w:val="24"/>
            </w:rPr>
          </w:rPrChange>
        </w:rPr>
        <w:t xml:space="preserve"> Res</w:t>
      </w:r>
      <w:ins w:id="953" w:author="Stewart, Taylor Robert" w:date="2015-01-14T12:57:00Z">
        <w:r w:rsidR="00CD0B5F"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954" w:author="Taylor Stewart" w:date="2015-01-13T20:01:00Z">
            <w:rPr>
              <w:rFonts w:ascii="Times New Roman" w:hAnsi="Times New Roman" w:cs="Times New Roman"/>
              <w:sz w:val="24"/>
              <w:szCs w:val="24"/>
            </w:rPr>
          </w:rPrChange>
        </w:rPr>
        <w:t xml:space="preserve"> Board Ca</w:t>
      </w:r>
      <w:r w:rsidR="00FB4924" w:rsidRPr="00081B54">
        <w:rPr>
          <w:rFonts w:ascii="Times New Roman" w:hAnsi="Times New Roman" w:cs="Times New Roman"/>
          <w:i/>
          <w:sz w:val="24"/>
          <w:szCs w:val="24"/>
          <w:rPrChange w:id="955" w:author="Taylor Stewart" w:date="2015-01-13T20:01:00Z">
            <w:rPr>
              <w:rFonts w:ascii="Times New Roman" w:hAnsi="Times New Roman" w:cs="Times New Roman"/>
              <w:sz w:val="24"/>
              <w:szCs w:val="24"/>
            </w:rPr>
          </w:rPrChange>
        </w:rPr>
        <w:t>n</w:t>
      </w:r>
      <w:r w:rsidR="00C50C10" w:rsidRPr="00081B54">
        <w:rPr>
          <w:rFonts w:ascii="Times New Roman" w:hAnsi="Times New Roman" w:cs="Times New Roman"/>
          <w:i/>
          <w:sz w:val="24"/>
          <w:szCs w:val="24"/>
          <w:rPrChange w:id="956" w:author="Taylor Stewart" w:date="2015-01-13T20:01:00Z">
            <w:rPr>
              <w:rFonts w:ascii="Times New Roman" w:hAnsi="Times New Roman" w:cs="Times New Roman"/>
              <w:sz w:val="24"/>
              <w:szCs w:val="24"/>
            </w:rPr>
          </w:rPrChange>
        </w:rPr>
        <w:t>.</w:t>
      </w:r>
      <w:ins w:id="957" w:author="Stewart, Taylor Robert" w:date="2015-01-14T11:54:00Z">
        <w:r w:rsidR="00F5514D" w:rsidRPr="00081B54">
          <w:rPr>
            <w:rFonts w:ascii="Times New Roman" w:hAnsi="Times New Roman" w:cs="Times New Roman"/>
            <w:i/>
            <w:sz w:val="24"/>
            <w:szCs w:val="24"/>
          </w:rPr>
          <w:t>,</w:t>
        </w:r>
      </w:ins>
      <w:r w:rsidR="00C50C10" w:rsidRPr="00081B54">
        <w:rPr>
          <w:rFonts w:ascii="Times New Roman" w:hAnsi="Times New Roman" w:cs="Times New Roman"/>
          <w:sz w:val="24"/>
          <w:szCs w:val="24"/>
        </w:rPr>
        <w:t xml:space="preserve"> 22:1229-1259.</w:t>
      </w:r>
    </w:p>
    <w:p w14:paraId="3DB17101" w14:textId="6E10C28D" w:rsidR="000F03AD" w:rsidRPr="00081B54" w:rsidRDefault="000F03AD"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McPhail</w:t>
      </w:r>
      <w:proofErr w:type="spellEnd"/>
      <w:ins w:id="958" w:author="Taylor Stewart" w:date="2015-01-13T19:47: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J</w:t>
      </w:r>
      <w:ins w:id="959" w:author="Taylor Stewart" w:date="2015-01-13T19:47: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 xml:space="preserve">D. 2007. </w:t>
      </w:r>
      <w:proofErr w:type="gramStart"/>
      <w:r w:rsidRPr="00081B54">
        <w:rPr>
          <w:rFonts w:ascii="Times New Roman" w:hAnsi="Times New Roman" w:cs="Times New Roman"/>
          <w:sz w:val="24"/>
          <w:szCs w:val="24"/>
        </w:rPr>
        <w:t>The freshwater fishes of British Columbia.</w:t>
      </w:r>
      <w:proofErr w:type="gramEnd"/>
      <w:r w:rsidRPr="00081B54">
        <w:rPr>
          <w:rFonts w:ascii="Times New Roman" w:hAnsi="Times New Roman" w:cs="Times New Roman"/>
          <w:sz w:val="24"/>
          <w:szCs w:val="24"/>
        </w:rPr>
        <w:t xml:space="preserve"> </w:t>
      </w:r>
      <w:del w:id="960" w:author="Taylor Stewart" w:date="2015-01-13T20:49:00Z">
        <w:r w:rsidR="0010105A" w:rsidRPr="00081B54" w:rsidDel="00E76381">
          <w:rPr>
            <w:rFonts w:ascii="Times New Roman" w:hAnsi="Times New Roman" w:cs="Times New Roman"/>
            <w:sz w:val="24"/>
            <w:szCs w:val="24"/>
          </w:rPr>
          <w:delText xml:space="preserve">Edmonton (AB): </w:delText>
        </w:r>
      </w:del>
      <w:proofErr w:type="gramStart"/>
      <w:r w:rsidRPr="00081B54">
        <w:rPr>
          <w:rFonts w:ascii="Times New Roman" w:hAnsi="Times New Roman" w:cs="Times New Roman"/>
          <w:sz w:val="24"/>
          <w:szCs w:val="24"/>
        </w:rPr>
        <w:t>University of Alberta Press</w:t>
      </w:r>
      <w:ins w:id="961" w:author="Taylor Stewart" w:date="2015-01-13T20:49:00Z">
        <w:r w:rsidR="00E76381" w:rsidRPr="00081B54">
          <w:rPr>
            <w:rFonts w:ascii="Times New Roman" w:hAnsi="Times New Roman" w:cs="Times New Roman"/>
            <w:sz w:val="24"/>
            <w:szCs w:val="24"/>
          </w:rPr>
          <w:t>, Edmonton</w:t>
        </w:r>
      </w:ins>
      <w:ins w:id="962" w:author="Stewart, Taylor Robert" w:date="2015-01-14T13:05:00Z">
        <w:r w:rsidR="00C63314" w:rsidRPr="00081B54">
          <w:rPr>
            <w:rFonts w:ascii="Times New Roman" w:hAnsi="Times New Roman" w:cs="Times New Roman"/>
            <w:sz w:val="24"/>
            <w:szCs w:val="24"/>
          </w:rPr>
          <w:t xml:space="preserve">, </w:t>
        </w:r>
      </w:ins>
      <w:ins w:id="963" w:author="Taylor Stewart" w:date="2015-01-13T20:49:00Z">
        <w:del w:id="964" w:author="Stewart, Taylor Robert" w:date="2015-01-14T13:05:00Z">
          <w:r w:rsidR="00E76381" w:rsidRPr="00081B54" w:rsidDel="00C63314">
            <w:rPr>
              <w:rFonts w:ascii="Times New Roman" w:hAnsi="Times New Roman" w:cs="Times New Roman"/>
              <w:sz w:val="24"/>
              <w:szCs w:val="24"/>
            </w:rPr>
            <w:delText xml:space="preserve"> (</w:delText>
          </w:r>
        </w:del>
        <w:r w:rsidR="00E76381" w:rsidRPr="00081B54">
          <w:rPr>
            <w:rFonts w:ascii="Times New Roman" w:hAnsi="Times New Roman" w:cs="Times New Roman"/>
            <w:sz w:val="24"/>
            <w:szCs w:val="24"/>
          </w:rPr>
          <w:t>A</w:t>
        </w:r>
      </w:ins>
      <w:ins w:id="965" w:author="Stewart, Taylor Robert" w:date="2015-01-14T13:05:00Z">
        <w:r w:rsidR="00C63314" w:rsidRPr="00081B54">
          <w:rPr>
            <w:rFonts w:ascii="Times New Roman" w:hAnsi="Times New Roman" w:cs="Times New Roman"/>
            <w:sz w:val="24"/>
            <w:szCs w:val="24"/>
          </w:rPr>
          <w:t>lberta</w:t>
        </w:r>
      </w:ins>
      <w:ins w:id="966" w:author="Taylor Stewart" w:date="2015-01-13T20:49:00Z">
        <w:del w:id="967" w:author="Stewart, Taylor Robert" w:date="2015-01-14T13:05:00Z">
          <w:r w:rsidR="00E76381" w:rsidRPr="00081B54" w:rsidDel="00C63314">
            <w:rPr>
              <w:rFonts w:ascii="Times New Roman" w:hAnsi="Times New Roman" w:cs="Times New Roman"/>
              <w:sz w:val="24"/>
              <w:szCs w:val="24"/>
            </w:rPr>
            <w:delText>B)</w:delText>
          </w:r>
        </w:del>
        <w:r w:rsidR="00E76381" w:rsidRPr="00081B54">
          <w:rPr>
            <w:rFonts w:ascii="Times New Roman" w:hAnsi="Times New Roman" w:cs="Times New Roman"/>
            <w:sz w:val="24"/>
            <w:szCs w:val="24"/>
          </w:rPr>
          <w:t>.</w:t>
        </w:r>
      </w:ins>
      <w:proofErr w:type="gramEnd"/>
      <w:del w:id="968" w:author="Taylor Stewart" w:date="2015-01-13T20:49:00Z">
        <w:r w:rsidR="0010105A" w:rsidRPr="00081B54" w:rsidDel="00E76381">
          <w:rPr>
            <w:rFonts w:ascii="Times New Roman" w:hAnsi="Times New Roman" w:cs="Times New Roman"/>
            <w:sz w:val="24"/>
            <w:szCs w:val="24"/>
          </w:rPr>
          <w:delText>.</w:delText>
        </w:r>
      </w:del>
    </w:p>
    <w:p w14:paraId="543F01EA" w14:textId="7E3F0A6E" w:rsidR="00380B3A" w:rsidRPr="00081B54" w:rsidRDefault="00380B3A"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McPhail</w:t>
      </w:r>
      <w:proofErr w:type="spellEnd"/>
      <w:ins w:id="969" w:author="Taylor Stewart" w:date="2015-01-13T19:47: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r w:rsidR="00C50C10" w:rsidRPr="00081B54">
        <w:rPr>
          <w:rFonts w:ascii="Times New Roman" w:hAnsi="Times New Roman" w:cs="Times New Roman"/>
          <w:sz w:val="24"/>
          <w:szCs w:val="24"/>
        </w:rPr>
        <w:t>J</w:t>
      </w:r>
      <w:ins w:id="970" w:author="Taylor Stewart" w:date="2015-01-13T19:47:00Z">
        <w:r w:rsidR="006409F9" w:rsidRPr="00081B54">
          <w:rPr>
            <w:rFonts w:ascii="Times New Roman" w:hAnsi="Times New Roman" w:cs="Times New Roman"/>
            <w:sz w:val="24"/>
            <w:szCs w:val="24"/>
          </w:rPr>
          <w:t xml:space="preserve">. </w:t>
        </w:r>
      </w:ins>
      <w:r w:rsidR="00C50C10" w:rsidRPr="00081B54">
        <w:rPr>
          <w:rFonts w:ascii="Times New Roman" w:hAnsi="Times New Roman" w:cs="Times New Roman"/>
          <w:sz w:val="24"/>
          <w:szCs w:val="24"/>
        </w:rPr>
        <w:t>D</w:t>
      </w:r>
      <w:ins w:id="971" w:author="Taylor Stewart" w:date="2015-01-13T19:47:00Z">
        <w:r w:rsidR="006409F9" w:rsidRPr="00081B54">
          <w:rPr>
            <w:rFonts w:ascii="Times New Roman" w:hAnsi="Times New Roman" w:cs="Times New Roman"/>
            <w:sz w:val="24"/>
            <w:szCs w:val="24"/>
          </w:rPr>
          <w:t>. and</w:t>
        </w:r>
      </w:ins>
      <w:del w:id="972" w:author="Taylor Stewart" w:date="2015-01-13T19:47:00Z">
        <w:r w:rsidR="00C50C10" w:rsidRPr="00081B54" w:rsidDel="006409F9">
          <w:rPr>
            <w:rFonts w:ascii="Times New Roman" w:hAnsi="Times New Roman" w:cs="Times New Roman"/>
            <w:sz w:val="24"/>
            <w:szCs w:val="24"/>
          </w:rPr>
          <w:delText>,</w:delText>
        </w:r>
      </w:del>
      <w:r w:rsidR="00C50C10" w:rsidRPr="00081B54">
        <w:rPr>
          <w:rFonts w:ascii="Times New Roman" w:hAnsi="Times New Roman" w:cs="Times New Roman"/>
          <w:sz w:val="24"/>
          <w:szCs w:val="24"/>
        </w:rPr>
        <w:t xml:space="preserve"> </w:t>
      </w:r>
      <w:ins w:id="973" w:author="Taylor Stewart" w:date="2015-01-13T19:47:00Z">
        <w:r w:rsidR="006409F9" w:rsidRPr="00081B54">
          <w:rPr>
            <w:rFonts w:ascii="Times New Roman" w:hAnsi="Times New Roman" w:cs="Times New Roman"/>
            <w:sz w:val="24"/>
            <w:szCs w:val="24"/>
          </w:rPr>
          <w:t xml:space="preserve">C. C. </w:t>
        </w:r>
      </w:ins>
      <w:r w:rsidRPr="00081B54">
        <w:rPr>
          <w:rFonts w:ascii="Times New Roman" w:hAnsi="Times New Roman" w:cs="Times New Roman"/>
          <w:sz w:val="24"/>
          <w:szCs w:val="24"/>
        </w:rPr>
        <w:t>Lindsey</w:t>
      </w:r>
      <w:del w:id="974" w:author="Taylor Stewart" w:date="2015-01-13T19:47:00Z">
        <w:r w:rsidR="00C50C10" w:rsidRPr="00081B54" w:rsidDel="006409F9">
          <w:rPr>
            <w:rFonts w:ascii="Times New Roman" w:hAnsi="Times New Roman" w:cs="Times New Roman"/>
            <w:sz w:val="24"/>
            <w:szCs w:val="24"/>
          </w:rPr>
          <w:delText xml:space="preserve"> CC</w:delText>
        </w:r>
      </w:del>
      <w:r w:rsidR="00C50C10" w:rsidRPr="00081B54">
        <w:rPr>
          <w:rFonts w:ascii="Times New Roman" w:hAnsi="Times New Roman" w:cs="Times New Roman"/>
          <w:sz w:val="24"/>
          <w:szCs w:val="24"/>
        </w:rPr>
        <w:t xml:space="preserve">. </w:t>
      </w:r>
      <w:r w:rsidRPr="00081B54">
        <w:rPr>
          <w:rFonts w:ascii="Times New Roman" w:hAnsi="Times New Roman" w:cs="Times New Roman"/>
          <w:sz w:val="24"/>
          <w:szCs w:val="24"/>
        </w:rPr>
        <w:t>1970.</w:t>
      </w:r>
      <w:r w:rsidR="00C50C10" w:rsidRPr="00081B54">
        <w:rPr>
          <w:rFonts w:ascii="Times New Roman" w:hAnsi="Times New Roman" w:cs="Times New Roman"/>
          <w:sz w:val="24"/>
          <w:szCs w:val="24"/>
        </w:rPr>
        <w:t xml:space="preserve"> Freshwater fishes of northwestern Canada and Alaska. </w:t>
      </w:r>
      <w:r w:rsidR="00C50C10" w:rsidRPr="00081B54">
        <w:rPr>
          <w:rFonts w:ascii="Times New Roman" w:hAnsi="Times New Roman" w:cs="Times New Roman"/>
          <w:i/>
          <w:sz w:val="24"/>
          <w:szCs w:val="24"/>
          <w:rPrChange w:id="975" w:author="Taylor Stewart" w:date="2015-01-13T20:01:00Z">
            <w:rPr>
              <w:rFonts w:ascii="Times New Roman" w:hAnsi="Times New Roman" w:cs="Times New Roman"/>
              <w:sz w:val="24"/>
              <w:szCs w:val="24"/>
            </w:rPr>
          </w:rPrChange>
        </w:rPr>
        <w:t>Fish</w:t>
      </w:r>
      <w:ins w:id="976" w:author="Stewart, Taylor Robert" w:date="2015-01-14T12:57:00Z">
        <w:r w:rsidR="00CD0B5F"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977" w:author="Taylor Stewart" w:date="2015-01-13T20:01:00Z">
            <w:rPr>
              <w:rFonts w:ascii="Times New Roman" w:hAnsi="Times New Roman" w:cs="Times New Roman"/>
              <w:sz w:val="24"/>
              <w:szCs w:val="24"/>
            </w:rPr>
          </w:rPrChange>
        </w:rPr>
        <w:t xml:space="preserve"> Res</w:t>
      </w:r>
      <w:ins w:id="978" w:author="Stewart, Taylor Robert" w:date="2015-01-14T12:57:00Z">
        <w:r w:rsidR="00CD0B5F"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979" w:author="Taylor Stewart" w:date="2015-01-13T20:01:00Z">
            <w:rPr>
              <w:rFonts w:ascii="Times New Roman" w:hAnsi="Times New Roman" w:cs="Times New Roman"/>
              <w:sz w:val="24"/>
              <w:szCs w:val="24"/>
            </w:rPr>
          </w:rPrChange>
        </w:rPr>
        <w:t xml:space="preserve"> Board Ca</w:t>
      </w:r>
      <w:r w:rsidR="002C34AB" w:rsidRPr="00081B54">
        <w:rPr>
          <w:rFonts w:ascii="Times New Roman" w:hAnsi="Times New Roman" w:cs="Times New Roman"/>
          <w:i/>
          <w:sz w:val="24"/>
          <w:szCs w:val="24"/>
          <w:rPrChange w:id="980" w:author="Taylor Stewart" w:date="2015-01-13T20:01:00Z">
            <w:rPr>
              <w:rFonts w:ascii="Times New Roman" w:hAnsi="Times New Roman" w:cs="Times New Roman"/>
              <w:sz w:val="24"/>
              <w:szCs w:val="24"/>
            </w:rPr>
          </w:rPrChange>
        </w:rPr>
        <w:t>n</w:t>
      </w:r>
      <w:ins w:id="981" w:author="Stewart, Taylor Robert" w:date="2015-01-14T11:55:00Z">
        <w:r w:rsidR="00F5514D" w:rsidRPr="00081B54">
          <w:rPr>
            <w:rFonts w:ascii="Times New Roman" w:hAnsi="Times New Roman" w:cs="Times New Roman"/>
            <w:i/>
            <w:sz w:val="24"/>
            <w:szCs w:val="24"/>
          </w:rPr>
          <w:t>.</w:t>
        </w:r>
      </w:ins>
      <w:del w:id="982" w:author="Taylor Stewart" w:date="2015-01-13T20:49:00Z">
        <w:r w:rsidR="001C600B" w:rsidRPr="00081B54" w:rsidDel="00E76381">
          <w:rPr>
            <w:rFonts w:ascii="Times New Roman" w:hAnsi="Times New Roman" w:cs="Times New Roman"/>
            <w:i/>
            <w:sz w:val="24"/>
            <w:szCs w:val="24"/>
            <w:rPrChange w:id="983" w:author="Taylor Stewart" w:date="2015-01-13T20:01:00Z">
              <w:rPr>
                <w:rFonts w:ascii="Times New Roman" w:hAnsi="Times New Roman" w:cs="Times New Roman"/>
                <w:sz w:val="24"/>
                <w:szCs w:val="24"/>
              </w:rPr>
            </w:rPrChange>
          </w:rPr>
          <w:delText>.</w:delText>
        </w:r>
      </w:del>
      <w:ins w:id="984" w:author="Taylor Stewart" w:date="2015-01-13T20:49:00Z">
        <w:r w:rsidR="00E76381" w:rsidRPr="00081B54">
          <w:rPr>
            <w:rFonts w:ascii="Times New Roman" w:hAnsi="Times New Roman" w:cs="Times New Roman"/>
            <w:sz w:val="24"/>
            <w:szCs w:val="24"/>
          </w:rPr>
          <w:t xml:space="preserve">, </w:t>
        </w:r>
      </w:ins>
      <w:del w:id="985" w:author="Taylor Stewart" w:date="2015-01-13T20:49:00Z">
        <w:r w:rsidR="003F0588" w:rsidRPr="00081B54" w:rsidDel="00E76381">
          <w:rPr>
            <w:rFonts w:ascii="Times New Roman" w:hAnsi="Times New Roman" w:cs="Times New Roman"/>
            <w:sz w:val="24"/>
            <w:szCs w:val="24"/>
          </w:rPr>
          <w:delText xml:space="preserve"> (</w:delText>
        </w:r>
      </w:del>
      <w:r w:rsidR="003F0588" w:rsidRPr="00081B54">
        <w:rPr>
          <w:rFonts w:ascii="Times New Roman" w:hAnsi="Times New Roman" w:cs="Times New Roman"/>
          <w:sz w:val="24"/>
          <w:szCs w:val="24"/>
        </w:rPr>
        <w:t>no. 173</w:t>
      </w:r>
      <w:del w:id="986" w:author="Taylor Stewart" w:date="2015-01-13T20:49:00Z">
        <w:r w:rsidR="003F0588" w:rsidRPr="00081B54" w:rsidDel="00E76381">
          <w:rPr>
            <w:rFonts w:ascii="Times New Roman" w:hAnsi="Times New Roman" w:cs="Times New Roman"/>
            <w:sz w:val="24"/>
            <w:szCs w:val="24"/>
          </w:rPr>
          <w:delText>)</w:delText>
        </w:r>
      </w:del>
      <w:r w:rsidR="003F0588" w:rsidRPr="00081B54">
        <w:rPr>
          <w:rFonts w:ascii="Times New Roman" w:hAnsi="Times New Roman" w:cs="Times New Roman"/>
          <w:sz w:val="24"/>
          <w:szCs w:val="24"/>
        </w:rPr>
        <w:t>.</w:t>
      </w:r>
    </w:p>
    <w:p w14:paraId="5D6C0E9E" w14:textId="77E962BE" w:rsidR="00837930" w:rsidRPr="00081B54" w:rsidRDefault="00380B3A"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McPhail</w:t>
      </w:r>
      <w:proofErr w:type="spellEnd"/>
      <w:ins w:id="987" w:author="Taylor Stewart" w:date="2015-01-13T19:47:00Z">
        <w:r w:rsidR="006409F9" w:rsidRPr="00081B54">
          <w:rPr>
            <w:rFonts w:ascii="Times New Roman" w:hAnsi="Times New Roman" w:cs="Times New Roman"/>
            <w:sz w:val="24"/>
            <w:szCs w:val="24"/>
          </w:rPr>
          <w:t>,</w:t>
        </w:r>
      </w:ins>
      <w:r w:rsidR="00C50C10" w:rsidRPr="00081B54">
        <w:rPr>
          <w:rFonts w:ascii="Times New Roman" w:hAnsi="Times New Roman" w:cs="Times New Roman"/>
          <w:sz w:val="24"/>
          <w:szCs w:val="24"/>
        </w:rPr>
        <w:t xml:space="preserve"> J</w:t>
      </w:r>
      <w:ins w:id="988" w:author="Taylor Stewart" w:date="2015-01-13T19:47:00Z">
        <w:r w:rsidR="006409F9" w:rsidRPr="00081B54">
          <w:rPr>
            <w:rFonts w:ascii="Times New Roman" w:hAnsi="Times New Roman" w:cs="Times New Roman"/>
            <w:sz w:val="24"/>
            <w:szCs w:val="24"/>
          </w:rPr>
          <w:t xml:space="preserve">. </w:t>
        </w:r>
      </w:ins>
      <w:r w:rsidR="00C50C10" w:rsidRPr="00081B54">
        <w:rPr>
          <w:rFonts w:ascii="Times New Roman" w:hAnsi="Times New Roman" w:cs="Times New Roman"/>
          <w:sz w:val="24"/>
          <w:szCs w:val="24"/>
        </w:rPr>
        <w:t>D</w:t>
      </w:r>
      <w:ins w:id="989" w:author="Taylor Stewart" w:date="2015-01-13T19:47:00Z">
        <w:r w:rsidR="006409F9" w:rsidRPr="00081B54">
          <w:rPr>
            <w:rFonts w:ascii="Times New Roman" w:hAnsi="Times New Roman" w:cs="Times New Roman"/>
            <w:sz w:val="24"/>
            <w:szCs w:val="24"/>
          </w:rPr>
          <w:t>.</w:t>
        </w:r>
      </w:ins>
      <w:ins w:id="990" w:author="Taylor Stewart" w:date="2015-01-13T19:48:00Z">
        <w:r w:rsidR="006409F9" w:rsidRPr="00081B54">
          <w:rPr>
            <w:rFonts w:ascii="Times New Roman" w:hAnsi="Times New Roman" w:cs="Times New Roman"/>
            <w:sz w:val="24"/>
            <w:szCs w:val="24"/>
          </w:rPr>
          <w:t xml:space="preserve"> and</w:t>
        </w:r>
      </w:ins>
      <w:del w:id="991" w:author="Taylor Stewart" w:date="2015-01-13T19:48:00Z">
        <w:r w:rsidR="00837930" w:rsidRPr="00081B54" w:rsidDel="006409F9">
          <w:rPr>
            <w:rFonts w:ascii="Times New Roman" w:hAnsi="Times New Roman" w:cs="Times New Roman"/>
            <w:sz w:val="24"/>
            <w:szCs w:val="24"/>
          </w:rPr>
          <w:delText>,</w:delText>
        </w:r>
      </w:del>
      <w:r w:rsidR="00837930" w:rsidRPr="00081B54">
        <w:rPr>
          <w:rFonts w:ascii="Times New Roman" w:hAnsi="Times New Roman" w:cs="Times New Roman"/>
          <w:sz w:val="24"/>
          <w:szCs w:val="24"/>
        </w:rPr>
        <w:t xml:space="preserve"> </w:t>
      </w:r>
      <w:ins w:id="992" w:author="Taylor Stewart" w:date="2015-01-13T19:48:00Z">
        <w:r w:rsidR="006409F9" w:rsidRPr="00081B54">
          <w:rPr>
            <w:rFonts w:ascii="Times New Roman" w:hAnsi="Times New Roman" w:cs="Times New Roman"/>
            <w:sz w:val="24"/>
            <w:szCs w:val="24"/>
          </w:rPr>
          <w:t xml:space="preserve">R. J. </w:t>
        </w:r>
      </w:ins>
      <w:proofErr w:type="spellStart"/>
      <w:r w:rsidRPr="00081B54">
        <w:rPr>
          <w:rFonts w:ascii="Times New Roman" w:hAnsi="Times New Roman" w:cs="Times New Roman"/>
          <w:sz w:val="24"/>
          <w:szCs w:val="24"/>
        </w:rPr>
        <w:t>Zemlak</w:t>
      </w:r>
      <w:proofErr w:type="spellEnd"/>
      <w:del w:id="993" w:author="Taylor Stewart" w:date="2015-01-13T19:48:00Z">
        <w:r w:rsidR="00837930" w:rsidRPr="00081B54" w:rsidDel="006409F9">
          <w:rPr>
            <w:rFonts w:ascii="Times New Roman" w:hAnsi="Times New Roman" w:cs="Times New Roman"/>
            <w:sz w:val="24"/>
            <w:szCs w:val="24"/>
          </w:rPr>
          <w:delText xml:space="preserve"> RJ</w:delText>
        </w:r>
      </w:del>
      <w:r w:rsidR="00C50C10" w:rsidRPr="00081B54">
        <w:rPr>
          <w:rFonts w:ascii="Times New Roman" w:hAnsi="Times New Roman" w:cs="Times New Roman"/>
          <w:sz w:val="24"/>
          <w:szCs w:val="24"/>
        </w:rPr>
        <w:t xml:space="preserve">. </w:t>
      </w:r>
      <w:r w:rsidRPr="00081B54">
        <w:rPr>
          <w:rFonts w:ascii="Times New Roman" w:hAnsi="Times New Roman" w:cs="Times New Roman"/>
          <w:sz w:val="24"/>
          <w:szCs w:val="24"/>
        </w:rPr>
        <w:t>2001.</w:t>
      </w:r>
      <w:r w:rsidR="00C50C10" w:rsidRPr="00081B54">
        <w:rPr>
          <w:rFonts w:ascii="Times New Roman" w:hAnsi="Times New Roman" w:cs="Times New Roman"/>
          <w:sz w:val="24"/>
          <w:szCs w:val="24"/>
        </w:rPr>
        <w:t xml:space="preserve"> Pygmy Whitefish studies on Dina Lake #1, 2000. </w:t>
      </w:r>
      <w:del w:id="994" w:author="Stewart, Taylor Robert" w:date="2015-01-14T13:40:00Z">
        <w:r w:rsidR="00542191" w:rsidRPr="00081B54" w:rsidDel="00C61F8E">
          <w:rPr>
            <w:rFonts w:ascii="Times New Roman" w:hAnsi="Times New Roman" w:cs="Times New Roman"/>
            <w:sz w:val="24"/>
            <w:szCs w:val="24"/>
          </w:rPr>
          <w:delText xml:space="preserve">Prince George (BC): </w:delText>
        </w:r>
      </w:del>
      <w:r w:rsidR="00C50C10" w:rsidRPr="00081B54">
        <w:rPr>
          <w:rFonts w:ascii="Times New Roman" w:hAnsi="Times New Roman" w:cs="Times New Roman"/>
          <w:sz w:val="24"/>
          <w:szCs w:val="24"/>
        </w:rPr>
        <w:t>Peace/Williston Fish and Wildl</w:t>
      </w:r>
      <w:ins w:id="995" w:author="Stewart, Taylor Robert" w:date="2015-01-14T13:51:00Z">
        <w:r w:rsidR="00F30A39" w:rsidRPr="00081B54">
          <w:rPr>
            <w:rFonts w:ascii="Times New Roman" w:hAnsi="Times New Roman" w:cs="Times New Roman"/>
            <w:sz w:val="24"/>
            <w:szCs w:val="24"/>
          </w:rPr>
          <w:t>.</w:t>
        </w:r>
      </w:ins>
      <w:del w:id="996" w:author="Stewart, Taylor Robert" w:date="2015-01-14T13:51:00Z">
        <w:r w:rsidR="00C50C10" w:rsidRPr="00081B54" w:rsidDel="00F30A39">
          <w:rPr>
            <w:rFonts w:ascii="Times New Roman" w:hAnsi="Times New Roman" w:cs="Times New Roman"/>
            <w:sz w:val="24"/>
            <w:szCs w:val="24"/>
          </w:rPr>
          <w:delText>ife</w:delText>
        </w:r>
      </w:del>
      <w:r w:rsidR="00C50C10" w:rsidRPr="00081B54">
        <w:rPr>
          <w:rFonts w:ascii="Times New Roman" w:hAnsi="Times New Roman" w:cs="Times New Roman"/>
          <w:sz w:val="24"/>
          <w:szCs w:val="24"/>
        </w:rPr>
        <w:t xml:space="preserve"> </w:t>
      </w:r>
      <w:proofErr w:type="gramStart"/>
      <w:r w:rsidR="00C50C10" w:rsidRPr="00081B54">
        <w:rPr>
          <w:rFonts w:ascii="Times New Roman" w:hAnsi="Times New Roman" w:cs="Times New Roman"/>
          <w:sz w:val="24"/>
          <w:szCs w:val="24"/>
        </w:rPr>
        <w:t>Compensation Program</w:t>
      </w:r>
      <w:ins w:id="997" w:author="Stewart, Taylor Robert" w:date="2015-01-14T13:39:00Z">
        <w:r w:rsidR="00C61F8E" w:rsidRPr="00081B54">
          <w:rPr>
            <w:rFonts w:ascii="Times New Roman" w:hAnsi="Times New Roman" w:cs="Times New Roman"/>
            <w:sz w:val="24"/>
            <w:szCs w:val="24"/>
          </w:rPr>
          <w:t>, Prince George, British Columbia</w:t>
        </w:r>
      </w:ins>
      <w:ins w:id="998" w:author="Taylor Stewart" w:date="2015-01-13T20:49:00Z">
        <w:r w:rsidR="00E76381" w:rsidRPr="00081B54">
          <w:rPr>
            <w:rFonts w:ascii="Times New Roman" w:hAnsi="Times New Roman" w:cs="Times New Roman"/>
            <w:sz w:val="24"/>
            <w:szCs w:val="24"/>
          </w:rPr>
          <w:t xml:space="preserve">, </w:t>
        </w:r>
      </w:ins>
      <w:del w:id="999" w:author="Taylor Stewart" w:date="2015-01-13T20:49:00Z">
        <w:r w:rsidR="00542191" w:rsidRPr="00081B54" w:rsidDel="00E76381">
          <w:rPr>
            <w:rFonts w:ascii="Times New Roman" w:hAnsi="Times New Roman" w:cs="Times New Roman"/>
            <w:sz w:val="24"/>
            <w:szCs w:val="24"/>
          </w:rPr>
          <w:delText>.</w:delText>
        </w:r>
        <w:r w:rsidR="00C50C10" w:rsidRPr="00081B54" w:rsidDel="00E76381">
          <w:rPr>
            <w:rFonts w:ascii="Times New Roman" w:hAnsi="Times New Roman" w:cs="Times New Roman"/>
            <w:sz w:val="24"/>
            <w:szCs w:val="24"/>
          </w:rPr>
          <w:delText xml:space="preserve"> </w:delText>
        </w:r>
        <w:r w:rsidR="00542191" w:rsidRPr="00081B54" w:rsidDel="00E76381">
          <w:rPr>
            <w:rFonts w:ascii="Times New Roman" w:hAnsi="Times New Roman" w:cs="Times New Roman"/>
            <w:sz w:val="24"/>
            <w:szCs w:val="24"/>
          </w:rPr>
          <w:delText>(</w:delText>
        </w:r>
      </w:del>
      <w:r w:rsidR="00542191" w:rsidRPr="00081B54">
        <w:rPr>
          <w:rFonts w:ascii="Times New Roman" w:hAnsi="Times New Roman" w:cs="Times New Roman"/>
          <w:sz w:val="24"/>
          <w:szCs w:val="24"/>
        </w:rPr>
        <w:t>n</w:t>
      </w:r>
      <w:r w:rsidR="00C50C10" w:rsidRPr="00081B54">
        <w:rPr>
          <w:rFonts w:ascii="Times New Roman" w:hAnsi="Times New Roman" w:cs="Times New Roman"/>
          <w:sz w:val="24"/>
          <w:szCs w:val="24"/>
        </w:rPr>
        <w:t>o. 245</w:t>
      </w:r>
      <w:del w:id="1000" w:author="Taylor Stewart" w:date="2015-01-13T20:49:00Z">
        <w:r w:rsidR="00542191" w:rsidRPr="00081B54" w:rsidDel="00E76381">
          <w:rPr>
            <w:rFonts w:ascii="Times New Roman" w:hAnsi="Times New Roman" w:cs="Times New Roman"/>
            <w:sz w:val="24"/>
            <w:szCs w:val="24"/>
          </w:rPr>
          <w:delText>)</w:delText>
        </w:r>
      </w:del>
      <w:r w:rsidR="00C50C10" w:rsidRPr="00081B54">
        <w:rPr>
          <w:rFonts w:ascii="Times New Roman" w:hAnsi="Times New Roman" w:cs="Times New Roman"/>
          <w:sz w:val="24"/>
          <w:szCs w:val="24"/>
        </w:rPr>
        <w:t>.</w:t>
      </w:r>
      <w:proofErr w:type="gramEnd"/>
    </w:p>
    <w:p w14:paraId="43A3C930" w14:textId="1CB0755E" w:rsidR="00837930" w:rsidRPr="00081B54" w:rsidRDefault="00837930"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Neuman</w:t>
      </w:r>
      <w:r w:rsidR="00FF6A92" w:rsidRPr="00081B54">
        <w:rPr>
          <w:rFonts w:ascii="Times New Roman" w:hAnsi="Times New Roman" w:cs="Times New Roman"/>
          <w:sz w:val="24"/>
          <w:szCs w:val="24"/>
        </w:rPr>
        <w:t>n</w:t>
      </w:r>
      <w:ins w:id="1001" w:author="Taylor Stewart" w:date="2015-01-13T19:48: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1002" w:author="Taylor Stewart" w:date="2015-01-13T19:48: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M</w:t>
      </w:r>
      <w:ins w:id="1003" w:author="Taylor Stewart" w:date="2015-01-13T19:48:00Z">
        <w:r w:rsidR="006409F9" w:rsidRPr="00081B54">
          <w:rPr>
            <w:rFonts w:ascii="Times New Roman" w:hAnsi="Times New Roman" w:cs="Times New Roman"/>
            <w:sz w:val="24"/>
            <w:szCs w:val="24"/>
          </w:rPr>
          <w:t>. and</w:t>
        </w:r>
      </w:ins>
      <w:del w:id="1004" w:author="Taylor Stewart" w:date="2015-01-13T19:48:00Z">
        <w:r w:rsidRPr="00081B54" w:rsidDel="006409F9">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005" w:author="Taylor Stewart" w:date="2015-01-13T19:48:00Z">
        <w:r w:rsidR="006409F9" w:rsidRPr="00081B54">
          <w:rPr>
            <w:rFonts w:ascii="Times New Roman" w:hAnsi="Times New Roman" w:cs="Times New Roman"/>
            <w:sz w:val="24"/>
            <w:szCs w:val="24"/>
          </w:rPr>
          <w:t xml:space="preserve">M. S. </w:t>
        </w:r>
      </w:ins>
      <w:r w:rsidRPr="00081B54">
        <w:rPr>
          <w:rFonts w:ascii="Times New Roman" w:hAnsi="Times New Roman" w:cs="Times New Roman"/>
          <w:sz w:val="24"/>
          <w:szCs w:val="24"/>
        </w:rPr>
        <w:t>Allen</w:t>
      </w:r>
      <w:del w:id="1006" w:author="Taylor Stewart" w:date="2015-01-13T19:48:00Z">
        <w:r w:rsidRPr="00081B54" w:rsidDel="006409F9">
          <w:rPr>
            <w:rFonts w:ascii="Times New Roman" w:hAnsi="Times New Roman" w:cs="Times New Roman"/>
            <w:sz w:val="24"/>
            <w:szCs w:val="24"/>
          </w:rPr>
          <w:delText xml:space="preserve"> MS</w:delText>
        </w:r>
      </w:del>
      <w:r w:rsidRPr="00081B54">
        <w:rPr>
          <w:rFonts w:ascii="Times New Roman" w:hAnsi="Times New Roman" w:cs="Times New Roman"/>
          <w:sz w:val="24"/>
          <w:szCs w:val="24"/>
        </w:rPr>
        <w:t xml:space="preserve">. 2007. Size Structure. </w:t>
      </w:r>
      <w:ins w:id="1007" w:author="Taylor Stewart" w:date="2015-01-13T20:50:00Z">
        <w:r w:rsidR="00E76381" w:rsidRPr="00081B54">
          <w:rPr>
            <w:rFonts w:ascii="Times New Roman" w:hAnsi="Times New Roman" w:cs="Times New Roman"/>
            <w:sz w:val="24"/>
            <w:szCs w:val="24"/>
          </w:rPr>
          <w:t xml:space="preserve">p. 375-421. </w:t>
        </w:r>
      </w:ins>
      <w:r w:rsidRPr="00081B54">
        <w:rPr>
          <w:rFonts w:ascii="Times New Roman" w:hAnsi="Times New Roman" w:cs="Times New Roman"/>
          <w:i/>
          <w:sz w:val="24"/>
          <w:szCs w:val="24"/>
          <w:rPrChange w:id="1008" w:author="Stewart, Taylor Robert" w:date="2015-01-14T12:16:00Z">
            <w:rPr>
              <w:rFonts w:ascii="Times New Roman" w:hAnsi="Times New Roman" w:cs="Times New Roman"/>
              <w:sz w:val="24"/>
              <w:szCs w:val="24"/>
            </w:rPr>
          </w:rPrChange>
        </w:rPr>
        <w:t>In:</w:t>
      </w:r>
      <w:r w:rsidRPr="00081B54">
        <w:rPr>
          <w:rFonts w:ascii="Times New Roman" w:hAnsi="Times New Roman" w:cs="Times New Roman"/>
          <w:sz w:val="24"/>
          <w:szCs w:val="24"/>
        </w:rPr>
        <w:t xml:space="preserve"> Guy</w:t>
      </w:r>
      <w:ins w:id="1009" w:author="Taylor Stewart" w:date="2015-01-13T20:51:00Z">
        <w:r w:rsidR="00E76381"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C</w:t>
      </w:r>
      <w:ins w:id="1010" w:author="Taylor Stewart" w:date="2015-01-13T20:51:00Z">
        <w:r w:rsidR="00E76381"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S</w:t>
      </w:r>
      <w:ins w:id="1011" w:author="Taylor Stewart" w:date="2015-01-13T20:51:00Z">
        <w:r w:rsidR="00E76381" w:rsidRPr="00081B54">
          <w:rPr>
            <w:rFonts w:ascii="Times New Roman" w:hAnsi="Times New Roman" w:cs="Times New Roman"/>
            <w:sz w:val="24"/>
            <w:szCs w:val="24"/>
          </w:rPr>
          <w:t>. and</w:t>
        </w:r>
      </w:ins>
      <w:del w:id="1012" w:author="Taylor Stewart" w:date="2015-01-13T20:51:00Z">
        <w:r w:rsidRPr="00081B54" w:rsidDel="00E76381">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013" w:author="Taylor Stewart" w:date="2015-01-13T20:51:00Z">
        <w:r w:rsidR="00E76381" w:rsidRPr="00081B54">
          <w:rPr>
            <w:rFonts w:ascii="Times New Roman" w:hAnsi="Times New Roman" w:cs="Times New Roman"/>
            <w:sz w:val="24"/>
            <w:szCs w:val="24"/>
          </w:rPr>
          <w:t xml:space="preserve">M. L. </w:t>
        </w:r>
      </w:ins>
      <w:r w:rsidRPr="00081B54">
        <w:rPr>
          <w:rFonts w:ascii="Times New Roman" w:hAnsi="Times New Roman" w:cs="Times New Roman"/>
          <w:sz w:val="24"/>
          <w:szCs w:val="24"/>
        </w:rPr>
        <w:t>Brown</w:t>
      </w:r>
      <w:del w:id="1014" w:author="Taylor Stewart" w:date="2015-01-13T20:52:00Z">
        <w:r w:rsidRPr="00081B54" w:rsidDel="00E76381">
          <w:rPr>
            <w:rFonts w:ascii="Times New Roman" w:hAnsi="Times New Roman" w:cs="Times New Roman"/>
            <w:sz w:val="24"/>
            <w:szCs w:val="24"/>
          </w:rPr>
          <w:delText xml:space="preserve"> ML</w:delText>
        </w:r>
      </w:del>
      <w:ins w:id="1015" w:author="Taylor Stewart" w:date="2015-01-13T20:52:00Z">
        <w:r w:rsidR="00E76381" w:rsidRPr="00081B54">
          <w:rPr>
            <w:rFonts w:ascii="Times New Roman" w:hAnsi="Times New Roman" w:cs="Times New Roman"/>
            <w:sz w:val="24"/>
            <w:szCs w:val="24"/>
          </w:rPr>
          <w:t xml:space="preserve"> (eds.)</w:t>
        </w:r>
      </w:ins>
      <w:del w:id="1016" w:author="Taylor Stewart" w:date="2015-01-13T20:52:00Z">
        <w:r w:rsidRPr="00081B54" w:rsidDel="00E76381">
          <w:rPr>
            <w:rFonts w:ascii="Times New Roman" w:hAnsi="Times New Roman" w:cs="Times New Roman"/>
            <w:sz w:val="24"/>
            <w:szCs w:val="24"/>
          </w:rPr>
          <w:delText>, editors</w:delText>
        </w:r>
      </w:del>
      <w:r w:rsidRPr="00081B54">
        <w:rPr>
          <w:rFonts w:ascii="Times New Roman" w:hAnsi="Times New Roman" w:cs="Times New Roman"/>
          <w:sz w:val="24"/>
          <w:szCs w:val="24"/>
        </w:rPr>
        <w:t xml:space="preserve">. </w:t>
      </w:r>
      <w:proofErr w:type="gramStart"/>
      <w:r w:rsidRPr="00081B54">
        <w:rPr>
          <w:rFonts w:ascii="Times New Roman" w:hAnsi="Times New Roman" w:cs="Times New Roman"/>
          <w:sz w:val="24"/>
          <w:szCs w:val="24"/>
        </w:rPr>
        <w:t>Analysis and Interpretation of Freshwater Fisheries Data.</w:t>
      </w:r>
      <w:proofErr w:type="gramEnd"/>
      <w:r w:rsidRPr="00081B54">
        <w:rPr>
          <w:rFonts w:ascii="Times New Roman" w:hAnsi="Times New Roman" w:cs="Times New Roman"/>
          <w:sz w:val="24"/>
          <w:szCs w:val="24"/>
        </w:rPr>
        <w:t xml:space="preserve"> </w:t>
      </w:r>
      <w:del w:id="1017" w:author="Taylor Stewart" w:date="2015-01-13T20:50:00Z">
        <w:r w:rsidR="00542191" w:rsidRPr="00081B54" w:rsidDel="00E76381">
          <w:rPr>
            <w:rFonts w:ascii="Times New Roman" w:hAnsi="Times New Roman" w:cs="Times New Roman"/>
            <w:sz w:val="24"/>
            <w:szCs w:val="24"/>
          </w:rPr>
          <w:delText xml:space="preserve">Bethesda (MD): </w:delText>
        </w:r>
      </w:del>
      <w:proofErr w:type="gramStart"/>
      <w:r w:rsidRPr="00081B54">
        <w:rPr>
          <w:rFonts w:ascii="Times New Roman" w:hAnsi="Times New Roman" w:cs="Times New Roman"/>
          <w:sz w:val="24"/>
          <w:szCs w:val="24"/>
        </w:rPr>
        <w:t>American Fisheries Society</w:t>
      </w:r>
      <w:ins w:id="1018" w:author="Taylor Stewart" w:date="2015-01-13T20:50:00Z">
        <w:r w:rsidR="00E76381" w:rsidRPr="00081B54">
          <w:rPr>
            <w:rFonts w:ascii="Times New Roman" w:hAnsi="Times New Roman" w:cs="Times New Roman"/>
            <w:sz w:val="24"/>
            <w:szCs w:val="24"/>
          </w:rPr>
          <w:t>, Bethesda</w:t>
        </w:r>
      </w:ins>
      <w:ins w:id="1019" w:author="Stewart, Taylor Robert" w:date="2015-01-14T12:58:00Z">
        <w:r w:rsidR="00CD0B5F" w:rsidRPr="00081B54">
          <w:rPr>
            <w:rFonts w:ascii="Times New Roman" w:hAnsi="Times New Roman" w:cs="Times New Roman"/>
            <w:sz w:val="24"/>
            <w:szCs w:val="24"/>
          </w:rPr>
          <w:t xml:space="preserve">, </w:t>
        </w:r>
      </w:ins>
      <w:ins w:id="1020" w:author="Taylor Stewart" w:date="2015-01-13T20:50:00Z">
        <w:del w:id="1021" w:author="Stewart, Taylor Robert" w:date="2015-01-14T12:58:00Z">
          <w:r w:rsidR="00E76381" w:rsidRPr="00081B54" w:rsidDel="00CD0B5F">
            <w:rPr>
              <w:rFonts w:ascii="Times New Roman" w:hAnsi="Times New Roman" w:cs="Times New Roman"/>
              <w:sz w:val="24"/>
              <w:szCs w:val="24"/>
            </w:rPr>
            <w:delText xml:space="preserve"> (</w:delText>
          </w:r>
        </w:del>
        <w:r w:rsidR="00E76381" w:rsidRPr="00081B54">
          <w:rPr>
            <w:rFonts w:ascii="Times New Roman" w:hAnsi="Times New Roman" w:cs="Times New Roman"/>
            <w:sz w:val="24"/>
            <w:szCs w:val="24"/>
          </w:rPr>
          <w:t>M</w:t>
        </w:r>
      </w:ins>
      <w:ins w:id="1022" w:author="Stewart, Taylor Robert" w:date="2015-01-14T12:58:00Z">
        <w:r w:rsidR="00CD0B5F" w:rsidRPr="00081B54">
          <w:rPr>
            <w:rFonts w:ascii="Times New Roman" w:hAnsi="Times New Roman" w:cs="Times New Roman"/>
            <w:sz w:val="24"/>
            <w:szCs w:val="24"/>
          </w:rPr>
          <w:t>aryland</w:t>
        </w:r>
      </w:ins>
      <w:ins w:id="1023" w:author="Taylor Stewart" w:date="2015-01-13T20:50:00Z">
        <w:del w:id="1024" w:author="Stewart, Taylor Robert" w:date="2015-01-14T12:58:00Z">
          <w:r w:rsidR="00E76381" w:rsidRPr="00081B54" w:rsidDel="00CD0B5F">
            <w:rPr>
              <w:rFonts w:ascii="Times New Roman" w:hAnsi="Times New Roman" w:cs="Times New Roman"/>
              <w:sz w:val="24"/>
              <w:szCs w:val="24"/>
            </w:rPr>
            <w:delText>D)</w:delText>
          </w:r>
        </w:del>
        <w:r w:rsidR="00E76381" w:rsidRPr="00081B54">
          <w:rPr>
            <w:rFonts w:ascii="Times New Roman" w:hAnsi="Times New Roman" w:cs="Times New Roman"/>
            <w:sz w:val="24"/>
            <w:szCs w:val="24"/>
          </w:rPr>
          <w:t>.</w:t>
        </w:r>
      </w:ins>
      <w:proofErr w:type="gramEnd"/>
      <w:del w:id="1025" w:author="Taylor Stewart" w:date="2015-01-13T20:50:00Z">
        <w:r w:rsidR="00542191" w:rsidRPr="00081B54" w:rsidDel="00E76381">
          <w:rPr>
            <w:rFonts w:ascii="Times New Roman" w:hAnsi="Times New Roman" w:cs="Times New Roman"/>
            <w:sz w:val="24"/>
            <w:szCs w:val="24"/>
          </w:rPr>
          <w:delText>;</w:delText>
        </w:r>
        <w:r w:rsidRPr="00081B54" w:rsidDel="00E76381">
          <w:rPr>
            <w:rFonts w:ascii="Times New Roman" w:hAnsi="Times New Roman" w:cs="Times New Roman"/>
            <w:sz w:val="24"/>
            <w:szCs w:val="24"/>
          </w:rPr>
          <w:delText xml:space="preserve"> p. 375-421</w:delText>
        </w:r>
        <w:r w:rsidR="00542191" w:rsidRPr="00081B54" w:rsidDel="00E76381">
          <w:rPr>
            <w:rFonts w:ascii="Times New Roman" w:hAnsi="Times New Roman" w:cs="Times New Roman"/>
            <w:sz w:val="24"/>
            <w:szCs w:val="24"/>
          </w:rPr>
          <w:delText>.</w:delText>
        </w:r>
      </w:del>
    </w:p>
    <w:p w14:paraId="05A4B50E" w14:textId="6BA433AB" w:rsidR="00907A58" w:rsidRPr="00081B54" w:rsidRDefault="00907A58"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Ogle</w:t>
      </w:r>
      <w:ins w:id="1026" w:author="Taylor Stewart" w:date="2015-01-13T19:48: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D</w:t>
      </w:r>
      <w:ins w:id="1027" w:author="Taylor Stewart" w:date="2015-01-13T19:48: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 xml:space="preserve">H. 2013. </w:t>
      </w:r>
      <w:proofErr w:type="spellStart"/>
      <w:proofErr w:type="gramStart"/>
      <w:r w:rsidRPr="00081B54">
        <w:rPr>
          <w:rFonts w:ascii="Times New Roman" w:hAnsi="Times New Roman" w:cs="Times New Roman"/>
          <w:sz w:val="24"/>
          <w:szCs w:val="24"/>
        </w:rPr>
        <w:t>fishR</w:t>
      </w:r>
      <w:proofErr w:type="spellEnd"/>
      <w:proofErr w:type="gramEnd"/>
      <w:r w:rsidRPr="00081B54">
        <w:rPr>
          <w:rFonts w:ascii="Times New Roman" w:hAnsi="Times New Roman" w:cs="Times New Roman"/>
          <w:sz w:val="24"/>
          <w:szCs w:val="24"/>
        </w:rPr>
        <w:t xml:space="preserve"> Vignette: Von </w:t>
      </w:r>
      <w:proofErr w:type="spellStart"/>
      <w:r w:rsidRPr="00081B54">
        <w:rPr>
          <w:rFonts w:ascii="Times New Roman" w:hAnsi="Times New Roman" w:cs="Times New Roman"/>
          <w:sz w:val="24"/>
          <w:szCs w:val="24"/>
        </w:rPr>
        <w:t>Bertalanffy</w:t>
      </w:r>
      <w:proofErr w:type="spellEnd"/>
      <w:r w:rsidRPr="00081B54">
        <w:rPr>
          <w:rFonts w:ascii="Times New Roman" w:hAnsi="Times New Roman" w:cs="Times New Roman"/>
          <w:sz w:val="24"/>
          <w:szCs w:val="24"/>
        </w:rPr>
        <w:t xml:space="preserve"> Growth Models. </w:t>
      </w:r>
      <w:ins w:id="1028" w:author="Stewart, Taylor Robert" w:date="2015-01-14T13:15:00Z">
        <w:r w:rsidR="00A9355C" w:rsidRPr="00081B54">
          <w:rPr>
            <w:rFonts w:ascii="Times New Roman" w:hAnsi="Times New Roman" w:cs="Times New Roman"/>
            <w:sz w:val="24"/>
            <w:szCs w:val="24"/>
          </w:rPr>
          <w:t xml:space="preserve">URL </w:t>
        </w:r>
      </w:ins>
      <w:del w:id="1029" w:author="Stewart, Taylor Robert" w:date="2015-01-14T12:58:00Z">
        <w:r w:rsidR="00A4230E" w:rsidRPr="00081B54" w:rsidDel="00CD0B5F">
          <w:rPr>
            <w:rFonts w:ascii="Times New Roman" w:hAnsi="Times New Roman" w:cs="Times New Roman"/>
            <w:sz w:val="24"/>
            <w:szCs w:val="24"/>
          </w:rPr>
          <w:delText>[cited from 2014 Aug 3]. Available from:</w:delText>
        </w:r>
        <w:r w:rsidRPr="00081B54" w:rsidDel="00CD0B5F">
          <w:rPr>
            <w:rFonts w:ascii="Times New Roman" w:hAnsi="Times New Roman" w:cs="Times New Roman"/>
            <w:sz w:val="24"/>
            <w:szCs w:val="24"/>
          </w:rPr>
          <w:delText xml:space="preserve"> </w:delText>
        </w:r>
      </w:del>
      <w:ins w:id="1030" w:author="Stewart, Taylor Robert" w:date="2015-01-14T12:58:00Z">
        <w:r w:rsidR="00CD0B5F" w:rsidRPr="00081B54">
          <w:rPr>
            <w:rFonts w:ascii="Times New Roman" w:hAnsi="Times New Roman" w:cs="Times New Roman"/>
            <w:sz w:val="24"/>
            <w:szCs w:val="24"/>
          </w:rPr>
          <w:fldChar w:fldCharType="begin"/>
        </w:r>
        <w:r w:rsidR="00CD0B5F" w:rsidRPr="00081B54">
          <w:rPr>
            <w:rFonts w:ascii="Times New Roman" w:hAnsi="Times New Roman" w:cs="Times New Roman"/>
            <w:sz w:val="24"/>
            <w:szCs w:val="24"/>
          </w:rPr>
          <w:instrText xml:space="preserve"> HYPERLINK "</w:instrText>
        </w:r>
      </w:ins>
      <w:r w:rsidR="00CD0B5F" w:rsidRPr="00081B54">
        <w:rPr>
          <w:rFonts w:ascii="Times New Roman" w:hAnsi="Times New Roman" w:cs="Times New Roman"/>
          <w:sz w:val="24"/>
          <w:szCs w:val="24"/>
        </w:rPr>
        <w:instrText>http://fishr.wordpress.com/vignettes/</w:instrText>
      </w:r>
      <w:ins w:id="1031" w:author="Stewart, Taylor Robert" w:date="2015-01-14T12:58:00Z">
        <w:r w:rsidR="00CD0B5F" w:rsidRPr="00081B54">
          <w:rPr>
            <w:rFonts w:ascii="Times New Roman" w:hAnsi="Times New Roman" w:cs="Times New Roman"/>
            <w:sz w:val="24"/>
            <w:szCs w:val="24"/>
          </w:rPr>
          <w:instrText xml:space="preserve">" </w:instrText>
        </w:r>
        <w:r w:rsidR="00CD0B5F" w:rsidRPr="00081B54">
          <w:rPr>
            <w:rFonts w:ascii="Times New Roman" w:hAnsi="Times New Roman" w:cs="Times New Roman"/>
            <w:sz w:val="24"/>
            <w:szCs w:val="24"/>
          </w:rPr>
          <w:fldChar w:fldCharType="separate"/>
        </w:r>
      </w:ins>
      <w:r w:rsidR="00CD0B5F" w:rsidRPr="00081B54">
        <w:rPr>
          <w:rStyle w:val="Hyperlink"/>
          <w:rFonts w:ascii="Times New Roman" w:hAnsi="Times New Roman" w:cs="Times New Roman"/>
          <w:sz w:val="24"/>
          <w:szCs w:val="24"/>
        </w:rPr>
        <w:t>http://fishr.wordpress.com/vignettes/</w:t>
      </w:r>
      <w:ins w:id="1032" w:author="Stewart, Taylor Robert" w:date="2015-01-14T12:58:00Z">
        <w:r w:rsidR="00CD0B5F" w:rsidRPr="00081B54">
          <w:rPr>
            <w:rFonts w:ascii="Times New Roman" w:hAnsi="Times New Roman" w:cs="Times New Roman"/>
            <w:sz w:val="24"/>
            <w:szCs w:val="24"/>
          </w:rPr>
          <w:fldChar w:fldCharType="end"/>
        </w:r>
      </w:ins>
      <w:r w:rsidRPr="00081B54">
        <w:rPr>
          <w:rFonts w:ascii="Times New Roman" w:hAnsi="Times New Roman" w:cs="Times New Roman"/>
          <w:sz w:val="24"/>
          <w:szCs w:val="24"/>
        </w:rPr>
        <w:t>.</w:t>
      </w:r>
      <w:ins w:id="1033" w:author="Stewart, Taylor Robert" w:date="2015-01-14T12:58:00Z">
        <w:r w:rsidR="00CD0B5F" w:rsidRPr="00081B54">
          <w:rPr>
            <w:rFonts w:ascii="Times New Roman" w:hAnsi="Times New Roman" w:cs="Times New Roman"/>
            <w:sz w:val="24"/>
            <w:szCs w:val="24"/>
          </w:rPr>
          <w:t xml:space="preserve"> Accessed 3 Aug. 2014.</w:t>
        </w:r>
      </w:ins>
    </w:p>
    <w:p w14:paraId="1AC28FAA" w14:textId="51AB9840" w:rsidR="00086D05" w:rsidRPr="00081B54" w:rsidRDefault="00086D05"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Ogle</w:t>
      </w:r>
      <w:ins w:id="1034" w:author="Taylor Stewart" w:date="2015-01-13T19:48: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D</w:t>
      </w:r>
      <w:ins w:id="1035" w:author="Taylor Stewart" w:date="2015-01-13T19:48: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H. 2014. FSA: Fisheri</w:t>
      </w:r>
      <w:r w:rsidR="00A4230E" w:rsidRPr="00081B54">
        <w:rPr>
          <w:rFonts w:ascii="Times New Roman" w:hAnsi="Times New Roman" w:cs="Times New Roman"/>
          <w:sz w:val="24"/>
          <w:szCs w:val="24"/>
        </w:rPr>
        <w:t>es stock analysis.</w:t>
      </w:r>
      <w:ins w:id="1036" w:author="Stewart, Taylor Robert" w:date="2015-01-14T13:15:00Z">
        <w:r w:rsidR="00A9355C" w:rsidRPr="00081B54">
          <w:rPr>
            <w:rFonts w:ascii="Times New Roman" w:hAnsi="Times New Roman" w:cs="Times New Roman"/>
            <w:sz w:val="24"/>
            <w:szCs w:val="24"/>
          </w:rPr>
          <w:t xml:space="preserve"> URL</w:t>
        </w:r>
      </w:ins>
      <w:r w:rsidRPr="00081B54">
        <w:rPr>
          <w:rFonts w:ascii="Times New Roman" w:hAnsi="Times New Roman" w:cs="Times New Roman"/>
          <w:sz w:val="24"/>
          <w:szCs w:val="24"/>
        </w:rPr>
        <w:t xml:space="preserve"> </w:t>
      </w:r>
      <w:del w:id="1037" w:author="Stewart, Taylor Robert" w:date="2015-01-14T12:58:00Z">
        <w:r w:rsidRPr="00081B54" w:rsidDel="00CD0B5F">
          <w:rPr>
            <w:rFonts w:ascii="Times New Roman" w:hAnsi="Times New Roman" w:cs="Times New Roman"/>
            <w:sz w:val="24"/>
            <w:szCs w:val="24"/>
          </w:rPr>
          <w:delText>Available from</w:delText>
        </w:r>
        <w:r w:rsidR="00A4230E" w:rsidRPr="00081B54" w:rsidDel="00CD0B5F">
          <w:rPr>
            <w:rFonts w:ascii="Times New Roman" w:hAnsi="Times New Roman" w:cs="Times New Roman"/>
            <w:sz w:val="24"/>
            <w:szCs w:val="24"/>
          </w:rPr>
          <w:delText>:</w:delText>
        </w:r>
        <w:r w:rsidRPr="00081B54" w:rsidDel="00CD0B5F">
          <w:rPr>
            <w:rFonts w:ascii="Times New Roman" w:hAnsi="Times New Roman" w:cs="Times New Roman"/>
            <w:sz w:val="24"/>
            <w:szCs w:val="24"/>
          </w:rPr>
          <w:delText xml:space="preserve"> </w:delText>
        </w:r>
      </w:del>
      <w:ins w:id="1038" w:author="Stewart, Taylor Robert" w:date="2015-01-14T12:58:00Z">
        <w:r w:rsidR="00CD0B5F" w:rsidRPr="00081B54">
          <w:rPr>
            <w:rFonts w:ascii="Times New Roman" w:hAnsi="Times New Roman" w:cs="Times New Roman"/>
            <w:sz w:val="24"/>
            <w:szCs w:val="24"/>
          </w:rPr>
          <w:fldChar w:fldCharType="begin"/>
        </w:r>
        <w:r w:rsidR="00CD0B5F" w:rsidRPr="00081B54">
          <w:rPr>
            <w:rFonts w:ascii="Times New Roman" w:hAnsi="Times New Roman" w:cs="Times New Roman"/>
            <w:sz w:val="24"/>
            <w:szCs w:val="24"/>
          </w:rPr>
          <w:instrText xml:space="preserve"> HYPERLINK "</w:instrText>
        </w:r>
      </w:ins>
      <w:r w:rsidR="00CD0B5F" w:rsidRPr="00081B54">
        <w:rPr>
          <w:rFonts w:ascii="Times New Roman" w:hAnsi="Times New Roman" w:cs="Times New Roman"/>
          <w:sz w:val="24"/>
          <w:szCs w:val="24"/>
        </w:rPr>
        <w:instrText>http://fishr.wordpress.com/fsa/</w:instrText>
      </w:r>
      <w:ins w:id="1039" w:author="Stewart, Taylor Robert" w:date="2015-01-14T12:58:00Z">
        <w:r w:rsidR="00CD0B5F" w:rsidRPr="00081B54">
          <w:rPr>
            <w:rFonts w:ascii="Times New Roman" w:hAnsi="Times New Roman" w:cs="Times New Roman"/>
            <w:sz w:val="24"/>
            <w:szCs w:val="24"/>
          </w:rPr>
          <w:instrText xml:space="preserve">" </w:instrText>
        </w:r>
        <w:r w:rsidR="00CD0B5F" w:rsidRPr="00081B54">
          <w:rPr>
            <w:rFonts w:ascii="Times New Roman" w:hAnsi="Times New Roman" w:cs="Times New Roman"/>
            <w:sz w:val="24"/>
            <w:szCs w:val="24"/>
          </w:rPr>
          <w:fldChar w:fldCharType="separate"/>
        </w:r>
      </w:ins>
      <w:r w:rsidR="00CD0B5F" w:rsidRPr="00081B54">
        <w:rPr>
          <w:rStyle w:val="Hyperlink"/>
          <w:rFonts w:ascii="Times New Roman" w:hAnsi="Times New Roman" w:cs="Times New Roman"/>
          <w:sz w:val="24"/>
          <w:szCs w:val="24"/>
        </w:rPr>
        <w:t>http://fishr.wordpress.com/fsa/</w:t>
      </w:r>
      <w:ins w:id="1040" w:author="Stewart, Taylor Robert" w:date="2015-01-14T12:58:00Z">
        <w:r w:rsidR="00CD0B5F" w:rsidRPr="00081B54">
          <w:rPr>
            <w:rFonts w:ascii="Times New Roman" w:hAnsi="Times New Roman" w:cs="Times New Roman"/>
            <w:sz w:val="24"/>
            <w:szCs w:val="24"/>
          </w:rPr>
          <w:fldChar w:fldCharType="end"/>
        </w:r>
      </w:ins>
      <w:r w:rsidRPr="00081B54">
        <w:rPr>
          <w:rFonts w:ascii="Times New Roman" w:hAnsi="Times New Roman" w:cs="Times New Roman"/>
          <w:sz w:val="24"/>
          <w:szCs w:val="24"/>
        </w:rPr>
        <w:t>.</w:t>
      </w:r>
      <w:ins w:id="1041" w:author="Stewart, Taylor Robert" w:date="2015-01-14T12:58:00Z">
        <w:r w:rsidR="00CD0B5F" w:rsidRPr="00081B54">
          <w:rPr>
            <w:rFonts w:ascii="Times New Roman" w:hAnsi="Times New Roman" w:cs="Times New Roman"/>
            <w:sz w:val="24"/>
            <w:szCs w:val="24"/>
          </w:rPr>
          <w:t xml:space="preserve"> </w:t>
        </w:r>
      </w:ins>
    </w:p>
    <w:p w14:paraId="495FADC0" w14:textId="7339FE6A" w:rsidR="00380B3A" w:rsidRPr="00081B54" w:rsidRDefault="00380B3A"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Plumb</w:t>
      </w:r>
      <w:ins w:id="1042" w:author="Taylor Stewart" w:date="2015-01-13T19:49:00Z">
        <w:r w:rsidR="006409F9" w:rsidRPr="00081B54">
          <w:rPr>
            <w:rFonts w:ascii="Times New Roman" w:hAnsi="Times New Roman" w:cs="Times New Roman"/>
            <w:sz w:val="24"/>
            <w:szCs w:val="24"/>
          </w:rPr>
          <w:t>,</w:t>
        </w:r>
      </w:ins>
      <w:r w:rsidR="00C50C10" w:rsidRPr="00081B54">
        <w:rPr>
          <w:rFonts w:ascii="Times New Roman" w:hAnsi="Times New Roman" w:cs="Times New Roman"/>
          <w:sz w:val="24"/>
          <w:szCs w:val="24"/>
        </w:rPr>
        <w:t xml:space="preserve"> M</w:t>
      </w:r>
      <w:ins w:id="1043" w:author="Taylor Stewart" w:date="2015-01-13T19:49:00Z">
        <w:r w:rsidR="006409F9" w:rsidRPr="00081B54">
          <w:rPr>
            <w:rFonts w:ascii="Times New Roman" w:hAnsi="Times New Roman" w:cs="Times New Roman"/>
            <w:sz w:val="24"/>
            <w:szCs w:val="24"/>
          </w:rPr>
          <w:t xml:space="preserve">. </w:t>
        </w:r>
      </w:ins>
      <w:r w:rsidR="00C50C10" w:rsidRPr="00081B54">
        <w:rPr>
          <w:rFonts w:ascii="Times New Roman" w:hAnsi="Times New Roman" w:cs="Times New Roman"/>
          <w:sz w:val="24"/>
          <w:szCs w:val="24"/>
        </w:rPr>
        <w:t xml:space="preserve">P. </w:t>
      </w:r>
      <w:r w:rsidRPr="00081B54">
        <w:rPr>
          <w:rFonts w:ascii="Times New Roman" w:hAnsi="Times New Roman" w:cs="Times New Roman"/>
          <w:sz w:val="24"/>
          <w:szCs w:val="24"/>
        </w:rPr>
        <w:t>2006.</w:t>
      </w:r>
      <w:r w:rsidR="00C50C10" w:rsidRPr="00081B54">
        <w:rPr>
          <w:rFonts w:ascii="Times New Roman" w:hAnsi="Times New Roman" w:cs="Times New Roman"/>
          <w:sz w:val="24"/>
          <w:szCs w:val="24"/>
        </w:rPr>
        <w:t xml:space="preserve"> Ecological factors influencing fish distribution in a large subarctic lake system</w:t>
      </w:r>
      <w:ins w:id="1044" w:author="Stewart, Taylor Robert" w:date="2015-01-14T13:06:00Z">
        <w:r w:rsidR="00C63314" w:rsidRPr="00081B54">
          <w:rPr>
            <w:rFonts w:ascii="Times New Roman" w:hAnsi="Times New Roman" w:cs="Times New Roman"/>
            <w:sz w:val="24"/>
            <w:szCs w:val="24"/>
          </w:rPr>
          <w:t>.</w:t>
        </w:r>
      </w:ins>
      <w:r w:rsidR="00C50C10" w:rsidRPr="00081B54">
        <w:rPr>
          <w:rFonts w:ascii="Times New Roman" w:hAnsi="Times New Roman" w:cs="Times New Roman"/>
          <w:sz w:val="24"/>
          <w:szCs w:val="24"/>
        </w:rPr>
        <w:t xml:space="preserve"> </w:t>
      </w:r>
      <w:ins w:id="1045" w:author="Stewart, Taylor Robert" w:date="2015-01-14T13:06:00Z">
        <w:r w:rsidR="00C63314" w:rsidRPr="00081B54">
          <w:rPr>
            <w:rFonts w:ascii="Times New Roman" w:hAnsi="Times New Roman" w:cs="Times New Roman"/>
            <w:sz w:val="24"/>
            <w:szCs w:val="24"/>
          </w:rPr>
          <w:t>M.S</w:t>
        </w:r>
      </w:ins>
      <w:ins w:id="1046" w:author="Stewart, Taylor Robert" w:date="2015-01-14T13:37:00Z">
        <w:r w:rsidR="00C61F8E" w:rsidRPr="00081B54">
          <w:rPr>
            <w:rFonts w:ascii="Times New Roman" w:hAnsi="Times New Roman" w:cs="Times New Roman"/>
            <w:sz w:val="24"/>
            <w:szCs w:val="24"/>
          </w:rPr>
          <w:t>c</w:t>
        </w:r>
      </w:ins>
      <w:ins w:id="1047" w:author="Stewart, Taylor Robert" w:date="2015-01-14T13:06:00Z">
        <w:r w:rsidR="00C63314" w:rsidRPr="00081B54">
          <w:rPr>
            <w:rFonts w:ascii="Times New Roman" w:hAnsi="Times New Roman" w:cs="Times New Roman"/>
            <w:sz w:val="24"/>
            <w:szCs w:val="24"/>
          </w:rPr>
          <w:t xml:space="preserve">. </w:t>
        </w:r>
      </w:ins>
      <w:del w:id="1048" w:author="Stewart, Taylor Robert" w:date="2015-01-14T13:06:00Z">
        <w:r w:rsidR="00542191" w:rsidRPr="00081B54" w:rsidDel="00C63314">
          <w:rPr>
            <w:rFonts w:ascii="Times New Roman" w:hAnsi="Times New Roman" w:cs="Times New Roman"/>
            <w:sz w:val="24"/>
            <w:szCs w:val="24"/>
          </w:rPr>
          <w:delText>[d</w:delText>
        </w:r>
      </w:del>
      <w:ins w:id="1049" w:author="Stewart, Taylor Robert" w:date="2015-01-14T13:06:00Z">
        <w:r w:rsidR="00C63314" w:rsidRPr="00081B54">
          <w:rPr>
            <w:rFonts w:ascii="Times New Roman" w:hAnsi="Times New Roman" w:cs="Times New Roman"/>
            <w:sz w:val="24"/>
            <w:szCs w:val="24"/>
          </w:rPr>
          <w:t>D</w:t>
        </w:r>
      </w:ins>
      <w:r w:rsidR="00542191" w:rsidRPr="00081B54">
        <w:rPr>
          <w:rFonts w:ascii="Times New Roman" w:hAnsi="Times New Roman" w:cs="Times New Roman"/>
          <w:sz w:val="24"/>
          <w:szCs w:val="24"/>
        </w:rPr>
        <w:t>issertation</w:t>
      </w:r>
      <w:ins w:id="1050" w:author="Stewart, Taylor Robert" w:date="2015-01-14T13:06:00Z">
        <w:r w:rsidR="00C63314" w:rsidRPr="00081B54">
          <w:rPr>
            <w:rFonts w:ascii="Times New Roman" w:hAnsi="Times New Roman" w:cs="Times New Roman"/>
            <w:sz w:val="24"/>
            <w:szCs w:val="24"/>
          </w:rPr>
          <w:t>,</w:t>
        </w:r>
      </w:ins>
      <w:del w:id="1051" w:author="Stewart, Taylor Robert" w:date="2015-01-14T13:06:00Z">
        <w:r w:rsidR="00542191" w:rsidRPr="00081B54" w:rsidDel="00C63314">
          <w:rPr>
            <w:rFonts w:ascii="Times New Roman" w:hAnsi="Times New Roman" w:cs="Times New Roman"/>
            <w:sz w:val="24"/>
            <w:szCs w:val="24"/>
          </w:rPr>
          <w:delText>].</w:delText>
        </w:r>
      </w:del>
      <w:r w:rsidR="00542191" w:rsidRPr="00081B54">
        <w:rPr>
          <w:rFonts w:ascii="Times New Roman" w:hAnsi="Times New Roman" w:cs="Times New Roman"/>
          <w:sz w:val="24"/>
          <w:szCs w:val="24"/>
        </w:rPr>
        <w:t xml:space="preserve"> </w:t>
      </w:r>
      <w:del w:id="1052" w:author="Taylor Stewart" w:date="2015-01-13T20:52:00Z">
        <w:r w:rsidR="00542191" w:rsidRPr="00081B54" w:rsidDel="00E76381">
          <w:rPr>
            <w:rFonts w:ascii="Times New Roman" w:hAnsi="Times New Roman" w:cs="Times New Roman"/>
            <w:sz w:val="24"/>
            <w:szCs w:val="24"/>
          </w:rPr>
          <w:delText>Fairbanks (AK):</w:delText>
        </w:r>
        <w:r w:rsidR="00C50C10" w:rsidRPr="00081B54" w:rsidDel="00E76381">
          <w:rPr>
            <w:rFonts w:ascii="Times New Roman" w:hAnsi="Times New Roman" w:cs="Times New Roman"/>
            <w:sz w:val="24"/>
            <w:szCs w:val="24"/>
          </w:rPr>
          <w:delText xml:space="preserve"> </w:delText>
        </w:r>
      </w:del>
      <w:r w:rsidR="00C50C10" w:rsidRPr="00081B54">
        <w:rPr>
          <w:rFonts w:ascii="Times New Roman" w:hAnsi="Times New Roman" w:cs="Times New Roman"/>
          <w:sz w:val="24"/>
          <w:szCs w:val="24"/>
        </w:rPr>
        <w:t>University of Alaska Fairbanks</w:t>
      </w:r>
      <w:ins w:id="1053" w:author="Taylor Stewart" w:date="2015-01-13T20:52:00Z">
        <w:del w:id="1054" w:author="Stewart, Taylor Robert" w:date="2015-01-14T13:06:00Z">
          <w:r w:rsidR="00E76381" w:rsidRPr="00081B54" w:rsidDel="00C63314">
            <w:rPr>
              <w:rFonts w:ascii="Times New Roman" w:hAnsi="Times New Roman" w:cs="Times New Roman"/>
              <w:sz w:val="24"/>
              <w:szCs w:val="24"/>
            </w:rPr>
            <w:delText>, Fairbanks (AK)</w:delText>
          </w:r>
        </w:del>
        <w:r w:rsidR="00E76381" w:rsidRPr="00081B54">
          <w:rPr>
            <w:rFonts w:ascii="Times New Roman" w:hAnsi="Times New Roman" w:cs="Times New Roman"/>
            <w:sz w:val="24"/>
            <w:szCs w:val="24"/>
          </w:rPr>
          <w:t>.</w:t>
        </w:r>
      </w:ins>
      <w:ins w:id="1055" w:author="Stewart, Taylor Robert" w:date="2015-01-14T12:23:00Z">
        <w:r w:rsidR="006807BD" w:rsidRPr="00081B54">
          <w:rPr>
            <w:rFonts w:ascii="Times New Roman" w:hAnsi="Times New Roman" w:cs="Times New Roman"/>
            <w:sz w:val="24"/>
            <w:szCs w:val="24"/>
          </w:rPr>
          <w:t xml:space="preserve"> </w:t>
        </w:r>
      </w:ins>
      <w:ins w:id="1056" w:author="Stewart, Taylor Robert" w:date="2015-01-14T12:24:00Z">
        <w:r w:rsidR="006807BD" w:rsidRPr="00081B54">
          <w:rPr>
            <w:rFonts w:ascii="Times New Roman" w:hAnsi="Times New Roman" w:cs="Times New Roman"/>
            <w:sz w:val="24"/>
            <w:szCs w:val="24"/>
          </w:rPr>
          <w:t>74</w:t>
        </w:r>
      </w:ins>
      <w:ins w:id="1057" w:author="Stewart, Taylor Robert" w:date="2015-01-14T13:07:00Z">
        <w:r w:rsidR="00C63314" w:rsidRPr="00081B54">
          <w:rPr>
            <w:rFonts w:ascii="Times New Roman" w:hAnsi="Times New Roman" w:cs="Times New Roman"/>
            <w:sz w:val="24"/>
            <w:szCs w:val="24"/>
          </w:rPr>
          <w:t xml:space="preserve"> p</w:t>
        </w:r>
      </w:ins>
      <w:ins w:id="1058" w:author="Stewart, Taylor Robert" w:date="2015-01-14T12:24:00Z">
        <w:r w:rsidR="006807BD" w:rsidRPr="00081B54">
          <w:rPr>
            <w:rFonts w:ascii="Times New Roman" w:hAnsi="Times New Roman" w:cs="Times New Roman"/>
            <w:sz w:val="24"/>
            <w:szCs w:val="24"/>
          </w:rPr>
          <w:t>.</w:t>
        </w:r>
      </w:ins>
      <w:del w:id="1059" w:author="Taylor Stewart" w:date="2015-01-13T20:52:00Z">
        <w:r w:rsidR="00C50C10" w:rsidRPr="00081B54" w:rsidDel="00E76381">
          <w:rPr>
            <w:rFonts w:ascii="Times New Roman" w:hAnsi="Times New Roman" w:cs="Times New Roman"/>
            <w:sz w:val="24"/>
            <w:szCs w:val="24"/>
          </w:rPr>
          <w:delText>.</w:delText>
        </w:r>
      </w:del>
    </w:p>
    <w:p w14:paraId="7B66F536" w14:textId="18225DA9" w:rsidR="00781B35" w:rsidRPr="00081B54" w:rsidRDefault="00781B35" w:rsidP="004432B6">
      <w:pPr>
        <w:spacing w:after="0" w:line="480" w:lineRule="auto"/>
        <w:ind w:left="720" w:hanging="720"/>
        <w:rPr>
          <w:rFonts w:ascii="Times New Roman" w:hAnsi="Times New Roman" w:cs="Times New Roman"/>
          <w:sz w:val="24"/>
          <w:szCs w:val="24"/>
        </w:rPr>
      </w:pPr>
      <w:proofErr w:type="gramStart"/>
      <w:r w:rsidRPr="00081B54">
        <w:rPr>
          <w:rFonts w:ascii="Times New Roman" w:hAnsi="Times New Roman" w:cs="Times New Roman"/>
          <w:sz w:val="24"/>
          <w:szCs w:val="24"/>
        </w:rPr>
        <w:t>Quist</w:t>
      </w:r>
      <w:ins w:id="1060" w:author="Taylor Stewart" w:date="2015-01-13T19:49: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M</w:t>
      </w:r>
      <w:ins w:id="1061" w:author="Taylor Stewart" w:date="2015-01-13T19:49: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C</w:t>
      </w:r>
      <w:ins w:id="1062" w:author="Taylor Stewart" w:date="2015-01-13T19:49:00Z">
        <w:r w:rsidR="006409F9" w:rsidRPr="00081B54">
          <w:rPr>
            <w:rFonts w:ascii="Times New Roman" w:hAnsi="Times New Roman" w:cs="Times New Roman"/>
            <w:sz w:val="24"/>
            <w:szCs w:val="24"/>
          </w:rPr>
          <w:t>.,</w:t>
        </w:r>
      </w:ins>
      <w:del w:id="1063" w:author="Taylor Stewart" w:date="2015-01-13T19:49:00Z">
        <w:r w:rsidRPr="00081B54" w:rsidDel="006409F9">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064" w:author="Taylor Stewart" w:date="2015-01-13T19:49:00Z">
        <w:r w:rsidR="006409F9" w:rsidRPr="00081B54">
          <w:rPr>
            <w:rFonts w:ascii="Times New Roman" w:hAnsi="Times New Roman" w:cs="Times New Roman"/>
            <w:sz w:val="24"/>
            <w:szCs w:val="24"/>
          </w:rPr>
          <w:t xml:space="preserve">M. A. </w:t>
        </w:r>
      </w:ins>
      <w:proofErr w:type="spellStart"/>
      <w:r w:rsidRPr="00081B54">
        <w:rPr>
          <w:rFonts w:ascii="Times New Roman" w:hAnsi="Times New Roman" w:cs="Times New Roman"/>
          <w:sz w:val="24"/>
          <w:szCs w:val="24"/>
        </w:rPr>
        <w:t>Pegg</w:t>
      </w:r>
      <w:proofErr w:type="spellEnd"/>
      <w:del w:id="1065" w:author="Taylor Stewart" w:date="2015-01-13T19:49:00Z">
        <w:r w:rsidRPr="00081B54" w:rsidDel="006409F9">
          <w:rPr>
            <w:rFonts w:ascii="Times New Roman" w:hAnsi="Times New Roman" w:cs="Times New Roman"/>
            <w:sz w:val="24"/>
            <w:szCs w:val="24"/>
          </w:rPr>
          <w:delText xml:space="preserve"> M</w:delText>
        </w:r>
        <w:r w:rsidR="00A4230E" w:rsidRPr="00081B54" w:rsidDel="006409F9">
          <w:rPr>
            <w:rFonts w:ascii="Times New Roman" w:hAnsi="Times New Roman" w:cs="Times New Roman"/>
            <w:sz w:val="24"/>
            <w:szCs w:val="24"/>
          </w:rPr>
          <w:delText>A</w:delText>
        </w:r>
      </w:del>
      <w:r w:rsidR="00A4230E" w:rsidRPr="00081B54">
        <w:rPr>
          <w:rFonts w:ascii="Times New Roman" w:hAnsi="Times New Roman" w:cs="Times New Roman"/>
          <w:sz w:val="24"/>
          <w:szCs w:val="24"/>
        </w:rPr>
        <w:t>,</w:t>
      </w:r>
      <w:ins w:id="1066" w:author="Taylor Stewart" w:date="2015-01-13T19:49:00Z">
        <w:r w:rsidR="006409F9" w:rsidRPr="00081B54">
          <w:rPr>
            <w:rFonts w:ascii="Times New Roman" w:hAnsi="Times New Roman" w:cs="Times New Roman"/>
            <w:sz w:val="24"/>
            <w:szCs w:val="24"/>
          </w:rPr>
          <w:t xml:space="preserve"> and</w:t>
        </w:r>
      </w:ins>
      <w:r w:rsidR="00A4230E" w:rsidRPr="00081B54">
        <w:rPr>
          <w:rFonts w:ascii="Times New Roman" w:hAnsi="Times New Roman" w:cs="Times New Roman"/>
          <w:sz w:val="24"/>
          <w:szCs w:val="24"/>
        </w:rPr>
        <w:t xml:space="preserve"> </w:t>
      </w:r>
      <w:ins w:id="1067" w:author="Taylor Stewart" w:date="2015-01-13T19:49:00Z">
        <w:r w:rsidR="006409F9" w:rsidRPr="00081B54">
          <w:rPr>
            <w:rFonts w:ascii="Times New Roman" w:hAnsi="Times New Roman" w:cs="Times New Roman"/>
            <w:sz w:val="24"/>
            <w:szCs w:val="24"/>
          </w:rPr>
          <w:t xml:space="preserve">D. R. </w:t>
        </w:r>
      </w:ins>
      <w:proofErr w:type="spellStart"/>
      <w:r w:rsidR="00A4230E" w:rsidRPr="00081B54">
        <w:rPr>
          <w:rFonts w:ascii="Times New Roman" w:hAnsi="Times New Roman" w:cs="Times New Roman"/>
          <w:sz w:val="24"/>
          <w:szCs w:val="24"/>
        </w:rPr>
        <w:t>DeVries</w:t>
      </w:r>
      <w:proofErr w:type="spellEnd"/>
      <w:del w:id="1068" w:author="Taylor Stewart" w:date="2015-01-13T19:49:00Z">
        <w:r w:rsidR="00A4230E" w:rsidRPr="00081B54" w:rsidDel="006409F9">
          <w:rPr>
            <w:rFonts w:ascii="Times New Roman" w:hAnsi="Times New Roman" w:cs="Times New Roman"/>
            <w:sz w:val="24"/>
            <w:szCs w:val="24"/>
          </w:rPr>
          <w:delText xml:space="preserve"> DR</w:delText>
        </w:r>
      </w:del>
      <w:r w:rsidR="00A4230E" w:rsidRPr="00081B54">
        <w:rPr>
          <w:rFonts w:ascii="Times New Roman" w:hAnsi="Times New Roman" w:cs="Times New Roman"/>
          <w:sz w:val="24"/>
          <w:szCs w:val="24"/>
        </w:rPr>
        <w:t>.</w:t>
      </w:r>
      <w:proofErr w:type="gramEnd"/>
      <w:r w:rsidR="00A4230E" w:rsidRPr="00081B54">
        <w:rPr>
          <w:rFonts w:ascii="Times New Roman" w:hAnsi="Times New Roman" w:cs="Times New Roman"/>
          <w:sz w:val="24"/>
          <w:szCs w:val="24"/>
        </w:rPr>
        <w:t xml:space="preserve"> 2012. Age and g</w:t>
      </w:r>
      <w:r w:rsidRPr="00081B54">
        <w:rPr>
          <w:rFonts w:ascii="Times New Roman" w:hAnsi="Times New Roman" w:cs="Times New Roman"/>
          <w:sz w:val="24"/>
          <w:szCs w:val="24"/>
        </w:rPr>
        <w:t xml:space="preserve">rowth. </w:t>
      </w:r>
      <w:ins w:id="1069" w:author="Taylor Stewart" w:date="2015-01-13T20:55:00Z">
        <w:r w:rsidR="002D3364" w:rsidRPr="00081B54">
          <w:rPr>
            <w:rFonts w:ascii="Times New Roman" w:hAnsi="Times New Roman" w:cs="Times New Roman"/>
            <w:sz w:val="24"/>
            <w:szCs w:val="24"/>
          </w:rPr>
          <w:t xml:space="preserve">p. 677-731. </w:t>
        </w:r>
      </w:ins>
      <w:r w:rsidR="00A4230E" w:rsidRPr="00081B54">
        <w:rPr>
          <w:rFonts w:ascii="Times New Roman" w:hAnsi="Times New Roman" w:cs="Times New Roman"/>
          <w:i/>
          <w:sz w:val="24"/>
          <w:szCs w:val="24"/>
          <w:rPrChange w:id="1070" w:author="Stewart, Taylor Robert" w:date="2015-01-14T12:16:00Z">
            <w:rPr>
              <w:rFonts w:ascii="Times New Roman" w:hAnsi="Times New Roman" w:cs="Times New Roman"/>
              <w:sz w:val="24"/>
              <w:szCs w:val="24"/>
            </w:rPr>
          </w:rPrChange>
        </w:rPr>
        <w:t>In:</w:t>
      </w:r>
      <w:r w:rsidRPr="00081B54">
        <w:rPr>
          <w:rFonts w:ascii="Times New Roman" w:hAnsi="Times New Roman" w:cs="Times New Roman"/>
          <w:sz w:val="24"/>
          <w:szCs w:val="24"/>
        </w:rPr>
        <w:t xml:space="preserve"> Zale</w:t>
      </w:r>
      <w:ins w:id="1071" w:author="Taylor Stewart" w:date="2015-01-13T20:54:00Z">
        <w:r w:rsidR="00E76381"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A</w:t>
      </w:r>
      <w:ins w:id="1072" w:author="Taylor Stewart" w:date="2015-01-13T20:54:00Z">
        <w:r w:rsidR="00E76381"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V</w:t>
      </w:r>
      <w:ins w:id="1073" w:author="Taylor Stewart" w:date="2015-01-13T20:54:00Z">
        <w:r w:rsidR="00E76381" w:rsidRPr="00081B54">
          <w:rPr>
            <w:rFonts w:ascii="Times New Roman" w:hAnsi="Times New Roman" w:cs="Times New Roman"/>
            <w:sz w:val="24"/>
            <w:szCs w:val="24"/>
          </w:rPr>
          <w:t>.,</w:t>
        </w:r>
      </w:ins>
      <w:del w:id="1074" w:author="Taylor Stewart" w:date="2015-01-13T20:54:00Z">
        <w:r w:rsidR="00A4230E" w:rsidRPr="00081B54" w:rsidDel="00E76381">
          <w:rPr>
            <w:rFonts w:ascii="Times New Roman" w:hAnsi="Times New Roman" w:cs="Times New Roman"/>
            <w:sz w:val="24"/>
            <w:szCs w:val="24"/>
          </w:rPr>
          <w:delText>,</w:delText>
        </w:r>
      </w:del>
      <w:r w:rsidR="00A4230E" w:rsidRPr="00081B54">
        <w:rPr>
          <w:rFonts w:ascii="Times New Roman" w:hAnsi="Times New Roman" w:cs="Times New Roman"/>
          <w:sz w:val="24"/>
          <w:szCs w:val="24"/>
        </w:rPr>
        <w:t xml:space="preserve"> </w:t>
      </w:r>
      <w:ins w:id="1075" w:author="Taylor Stewart" w:date="2015-01-13T20:54:00Z">
        <w:r w:rsidR="00E76381" w:rsidRPr="00081B54">
          <w:rPr>
            <w:rFonts w:ascii="Times New Roman" w:hAnsi="Times New Roman" w:cs="Times New Roman"/>
            <w:sz w:val="24"/>
            <w:szCs w:val="24"/>
          </w:rPr>
          <w:t xml:space="preserve">D. L. </w:t>
        </w:r>
      </w:ins>
      <w:r w:rsidR="00A4230E" w:rsidRPr="00081B54">
        <w:rPr>
          <w:rFonts w:ascii="Times New Roman" w:hAnsi="Times New Roman" w:cs="Times New Roman"/>
          <w:sz w:val="24"/>
          <w:szCs w:val="24"/>
        </w:rPr>
        <w:t>Parrish</w:t>
      </w:r>
      <w:del w:id="1076" w:author="Taylor Stewart" w:date="2015-01-13T20:54:00Z">
        <w:r w:rsidR="00A4230E" w:rsidRPr="00081B54" w:rsidDel="00E76381">
          <w:rPr>
            <w:rFonts w:ascii="Times New Roman" w:hAnsi="Times New Roman" w:cs="Times New Roman"/>
            <w:sz w:val="24"/>
            <w:szCs w:val="24"/>
          </w:rPr>
          <w:delText xml:space="preserve"> DL</w:delText>
        </w:r>
      </w:del>
      <w:r w:rsidR="00A4230E" w:rsidRPr="00081B54">
        <w:rPr>
          <w:rFonts w:ascii="Times New Roman" w:hAnsi="Times New Roman" w:cs="Times New Roman"/>
          <w:sz w:val="24"/>
          <w:szCs w:val="24"/>
        </w:rPr>
        <w:t xml:space="preserve">, </w:t>
      </w:r>
      <w:ins w:id="1077" w:author="Taylor Stewart" w:date="2015-01-13T20:54:00Z">
        <w:r w:rsidR="00E76381" w:rsidRPr="00081B54">
          <w:rPr>
            <w:rFonts w:ascii="Times New Roman" w:hAnsi="Times New Roman" w:cs="Times New Roman"/>
            <w:sz w:val="24"/>
            <w:szCs w:val="24"/>
          </w:rPr>
          <w:t xml:space="preserve">and T. M. </w:t>
        </w:r>
      </w:ins>
      <w:r w:rsidR="00A4230E" w:rsidRPr="00081B54">
        <w:rPr>
          <w:rFonts w:ascii="Times New Roman" w:hAnsi="Times New Roman" w:cs="Times New Roman"/>
          <w:sz w:val="24"/>
          <w:szCs w:val="24"/>
        </w:rPr>
        <w:t>Sutton</w:t>
      </w:r>
      <w:del w:id="1078" w:author="Taylor Stewart" w:date="2015-01-13T20:54:00Z">
        <w:r w:rsidR="00A4230E" w:rsidRPr="00081B54" w:rsidDel="00E76381">
          <w:rPr>
            <w:rFonts w:ascii="Times New Roman" w:hAnsi="Times New Roman" w:cs="Times New Roman"/>
            <w:sz w:val="24"/>
            <w:szCs w:val="24"/>
          </w:rPr>
          <w:delText xml:space="preserve"> TM,</w:delText>
        </w:r>
      </w:del>
      <w:r w:rsidR="00A4230E" w:rsidRPr="00081B54">
        <w:rPr>
          <w:rFonts w:ascii="Times New Roman" w:hAnsi="Times New Roman" w:cs="Times New Roman"/>
          <w:sz w:val="24"/>
          <w:szCs w:val="24"/>
        </w:rPr>
        <w:t xml:space="preserve"> </w:t>
      </w:r>
      <w:ins w:id="1079" w:author="Taylor Stewart" w:date="2015-01-13T20:54:00Z">
        <w:r w:rsidR="00E76381" w:rsidRPr="00081B54">
          <w:rPr>
            <w:rFonts w:ascii="Times New Roman" w:hAnsi="Times New Roman" w:cs="Times New Roman"/>
            <w:sz w:val="24"/>
            <w:szCs w:val="24"/>
          </w:rPr>
          <w:t>(</w:t>
        </w:r>
      </w:ins>
      <w:proofErr w:type="spellStart"/>
      <w:r w:rsidR="00A4230E" w:rsidRPr="00081B54">
        <w:rPr>
          <w:rFonts w:ascii="Times New Roman" w:hAnsi="Times New Roman" w:cs="Times New Roman"/>
          <w:sz w:val="24"/>
          <w:szCs w:val="24"/>
        </w:rPr>
        <w:t>ed</w:t>
      </w:r>
      <w:del w:id="1080" w:author="Taylor Stewart" w:date="2015-01-13T20:54:00Z">
        <w:r w:rsidR="00A4230E" w:rsidRPr="00081B54" w:rsidDel="00E76381">
          <w:rPr>
            <w:rFonts w:ascii="Times New Roman" w:hAnsi="Times New Roman" w:cs="Times New Roman"/>
            <w:sz w:val="24"/>
            <w:szCs w:val="24"/>
          </w:rPr>
          <w:delText>itor</w:delText>
        </w:r>
      </w:del>
      <w:r w:rsidR="00402B70" w:rsidRPr="00081B54">
        <w:rPr>
          <w:rFonts w:ascii="Times New Roman" w:hAnsi="Times New Roman" w:cs="Times New Roman"/>
          <w:sz w:val="24"/>
          <w:szCs w:val="24"/>
        </w:rPr>
        <w:t>s</w:t>
      </w:r>
      <w:proofErr w:type="spellEnd"/>
      <w:ins w:id="1081" w:author="Taylor Stewart" w:date="2015-01-13T20:54:00Z">
        <w:r w:rsidR="00E76381" w:rsidRPr="00081B54">
          <w:rPr>
            <w:rFonts w:ascii="Times New Roman" w:hAnsi="Times New Roman" w:cs="Times New Roman"/>
            <w:sz w:val="24"/>
            <w:szCs w:val="24"/>
          </w:rPr>
          <w:t>)</w:t>
        </w:r>
      </w:ins>
      <w:r w:rsidR="00A4230E" w:rsidRPr="00081B54">
        <w:rPr>
          <w:rFonts w:ascii="Times New Roman" w:hAnsi="Times New Roman" w:cs="Times New Roman"/>
          <w:sz w:val="24"/>
          <w:szCs w:val="24"/>
        </w:rPr>
        <w:t xml:space="preserve">. Fisheries </w:t>
      </w:r>
      <w:r w:rsidR="009B3C0D" w:rsidRPr="00081B54">
        <w:rPr>
          <w:rFonts w:ascii="Times New Roman" w:hAnsi="Times New Roman" w:cs="Times New Roman"/>
          <w:sz w:val="24"/>
          <w:szCs w:val="24"/>
        </w:rPr>
        <w:t>T</w:t>
      </w:r>
      <w:r w:rsidR="00A4230E" w:rsidRPr="00081B54">
        <w:rPr>
          <w:rFonts w:ascii="Times New Roman" w:hAnsi="Times New Roman" w:cs="Times New Roman"/>
          <w:sz w:val="24"/>
          <w:szCs w:val="24"/>
        </w:rPr>
        <w:t>echniques</w:t>
      </w:r>
      <w:r w:rsidR="00542191" w:rsidRPr="00081B54">
        <w:rPr>
          <w:rFonts w:ascii="Times New Roman" w:hAnsi="Times New Roman" w:cs="Times New Roman"/>
          <w:sz w:val="24"/>
          <w:szCs w:val="24"/>
        </w:rPr>
        <w:t>.</w:t>
      </w:r>
      <w:r w:rsidR="00A4230E" w:rsidRPr="00081B54">
        <w:rPr>
          <w:rFonts w:ascii="Times New Roman" w:hAnsi="Times New Roman" w:cs="Times New Roman"/>
          <w:sz w:val="24"/>
          <w:szCs w:val="24"/>
        </w:rPr>
        <w:t xml:space="preserve"> </w:t>
      </w:r>
      <w:proofErr w:type="gramStart"/>
      <w:r w:rsidR="00745EB8" w:rsidRPr="00081B54">
        <w:rPr>
          <w:rFonts w:ascii="Times New Roman" w:hAnsi="Times New Roman" w:cs="Times New Roman"/>
          <w:sz w:val="24"/>
          <w:szCs w:val="24"/>
        </w:rPr>
        <w:t>3</w:t>
      </w:r>
      <w:r w:rsidR="00745EB8" w:rsidRPr="00081B54">
        <w:rPr>
          <w:rFonts w:ascii="Times New Roman" w:hAnsi="Times New Roman" w:cs="Times New Roman"/>
          <w:sz w:val="24"/>
          <w:szCs w:val="24"/>
          <w:vertAlign w:val="superscript"/>
        </w:rPr>
        <w:t>rd</w:t>
      </w:r>
      <w:r w:rsidR="00745EB8" w:rsidRPr="00081B54">
        <w:rPr>
          <w:rFonts w:ascii="Times New Roman" w:hAnsi="Times New Roman" w:cs="Times New Roman"/>
          <w:sz w:val="24"/>
          <w:szCs w:val="24"/>
        </w:rPr>
        <w:t xml:space="preserve"> ed</w:t>
      </w:r>
      <w:r w:rsidRPr="00081B54">
        <w:rPr>
          <w:rFonts w:ascii="Times New Roman" w:hAnsi="Times New Roman" w:cs="Times New Roman"/>
          <w:sz w:val="24"/>
          <w:szCs w:val="24"/>
        </w:rPr>
        <w:t xml:space="preserve">. </w:t>
      </w:r>
      <w:del w:id="1082" w:author="Taylor Stewart" w:date="2015-01-13T20:55:00Z">
        <w:r w:rsidR="00542191" w:rsidRPr="00081B54" w:rsidDel="002D3364">
          <w:rPr>
            <w:rFonts w:ascii="Times New Roman" w:hAnsi="Times New Roman" w:cs="Times New Roman"/>
            <w:sz w:val="24"/>
            <w:szCs w:val="24"/>
          </w:rPr>
          <w:delText xml:space="preserve">Bethesda (MD): </w:delText>
        </w:r>
      </w:del>
      <w:r w:rsidR="00A4230E" w:rsidRPr="00081B54">
        <w:rPr>
          <w:rFonts w:ascii="Times New Roman" w:hAnsi="Times New Roman" w:cs="Times New Roman"/>
          <w:sz w:val="24"/>
          <w:szCs w:val="24"/>
        </w:rPr>
        <w:t>American Fisheries Society</w:t>
      </w:r>
      <w:ins w:id="1083" w:author="Taylor Stewart" w:date="2015-01-13T20:55:00Z">
        <w:r w:rsidR="002D3364" w:rsidRPr="00081B54">
          <w:rPr>
            <w:rFonts w:ascii="Times New Roman" w:hAnsi="Times New Roman" w:cs="Times New Roman"/>
            <w:sz w:val="24"/>
            <w:szCs w:val="24"/>
          </w:rPr>
          <w:t>, Bethesda</w:t>
        </w:r>
      </w:ins>
      <w:ins w:id="1084" w:author="Stewart, Taylor Robert" w:date="2015-01-14T12:59:00Z">
        <w:r w:rsidR="00CD0B5F" w:rsidRPr="00081B54">
          <w:rPr>
            <w:rFonts w:ascii="Times New Roman" w:hAnsi="Times New Roman" w:cs="Times New Roman"/>
            <w:sz w:val="24"/>
            <w:szCs w:val="24"/>
          </w:rPr>
          <w:t xml:space="preserve">, </w:t>
        </w:r>
      </w:ins>
      <w:ins w:id="1085" w:author="Taylor Stewart" w:date="2015-01-13T20:55:00Z">
        <w:del w:id="1086" w:author="Stewart, Taylor Robert" w:date="2015-01-14T12:59:00Z">
          <w:r w:rsidR="002D3364" w:rsidRPr="00081B54" w:rsidDel="00CD0B5F">
            <w:rPr>
              <w:rFonts w:ascii="Times New Roman" w:hAnsi="Times New Roman" w:cs="Times New Roman"/>
              <w:sz w:val="24"/>
              <w:szCs w:val="24"/>
            </w:rPr>
            <w:delText xml:space="preserve"> (</w:delText>
          </w:r>
        </w:del>
        <w:r w:rsidR="002D3364" w:rsidRPr="00081B54">
          <w:rPr>
            <w:rFonts w:ascii="Times New Roman" w:hAnsi="Times New Roman" w:cs="Times New Roman"/>
            <w:sz w:val="24"/>
            <w:szCs w:val="24"/>
          </w:rPr>
          <w:t>M</w:t>
        </w:r>
      </w:ins>
      <w:ins w:id="1087" w:author="Stewart, Taylor Robert" w:date="2015-01-14T12:59:00Z">
        <w:r w:rsidR="00CD0B5F" w:rsidRPr="00081B54">
          <w:rPr>
            <w:rFonts w:ascii="Times New Roman" w:hAnsi="Times New Roman" w:cs="Times New Roman"/>
            <w:sz w:val="24"/>
            <w:szCs w:val="24"/>
          </w:rPr>
          <w:t>aryland</w:t>
        </w:r>
      </w:ins>
      <w:ins w:id="1088" w:author="Taylor Stewart" w:date="2015-01-13T20:55:00Z">
        <w:del w:id="1089" w:author="Stewart, Taylor Robert" w:date="2015-01-14T12:59:00Z">
          <w:r w:rsidR="002D3364" w:rsidRPr="00081B54" w:rsidDel="00CD0B5F">
            <w:rPr>
              <w:rFonts w:ascii="Times New Roman" w:hAnsi="Times New Roman" w:cs="Times New Roman"/>
              <w:sz w:val="24"/>
              <w:szCs w:val="24"/>
            </w:rPr>
            <w:delText>D)</w:delText>
          </w:r>
        </w:del>
        <w:r w:rsidR="002D3364" w:rsidRPr="00081B54">
          <w:rPr>
            <w:rFonts w:ascii="Times New Roman" w:hAnsi="Times New Roman" w:cs="Times New Roman"/>
            <w:sz w:val="24"/>
            <w:szCs w:val="24"/>
          </w:rPr>
          <w:t>.</w:t>
        </w:r>
      </w:ins>
      <w:proofErr w:type="gramEnd"/>
      <w:del w:id="1090" w:author="Taylor Stewart" w:date="2015-01-13T20:55:00Z">
        <w:r w:rsidR="00A4230E" w:rsidRPr="00081B54" w:rsidDel="002D3364">
          <w:rPr>
            <w:rFonts w:ascii="Times New Roman" w:hAnsi="Times New Roman" w:cs="Times New Roman"/>
            <w:sz w:val="24"/>
            <w:szCs w:val="24"/>
          </w:rPr>
          <w:delText>;</w:delText>
        </w:r>
        <w:r w:rsidRPr="00081B54" w:rsidDel="002D3364">
          <w:rPr>
            <w:rFonts w:ascii="Times New Roman" w:hAnsi="Times New Roman" w:cs="Times New Roman"/>
            <w:sz w:val="24"/>
            <w:szCs w:val="24"/>
          </w:rPr>
          <w:delText xml:space="preserve"> p</w:delText>
        </w:r>
        <w:r w:rsidR="00A4230E" w:rsidRPr="00081B54" w:rsidDel="002D3364">
          <w:rPr>
            <w:rFonts w:ascii="Times New Roman" w:hAnsi="Times New Roman" w:cs="Times New Roman"/>
            <w:sz w:val="24"/>
            <w:szCs w:val="24"/>
          </w:rPr>
          <w:delText>.</w:delText>
        </w:r>
        <w:r w:rsidRPr="00081B54" w:rsidDel="002D3364">
          <w:rPr>
            <w:rFonts w:ascii="Times New Roman" w:hAnsi="Times New Roman" w:cs="Times New Roman"/>
            <w:sz w:val="24"/>
            <w:szCs w:val="24"/>
          </w:rPr>
          <w:delText xml:space="preserve"> 677-731</w:delText>
        </w:r>
        <w:r w:rsidR="00D92E1A" w:rsidRPr="00081B54" w:rsidDel="002D3364">
          <w:rPr>
            <w:rFonts w:ascii="Times New Roman" w:hAnsi="Times New Roman" w:cs="Times New Roman"/>
            <w:sz w:val="24"/>
            <w:szCs w:val="24"/>
          </w:rPr>
          <w:delText>.</w:delText>
        </w:r>
      </w:del>
    </w:p>
    <w:p w14:paraId="249B4518" w14:textId="2120AD4F" w:rsidR="00517D0B" w:rsidRPr="00081B54" w:rsidRDefault="00D216F9" w:rsidP="004432B6">
      <w:pPr>
        <w:spacing w:after="0" w:line="480" w:lineRule="auto"/>
        <w:ind w:left="720" w:hanging="720"/>
        <w:rPr>
          <w:rFonts w:ascii="Times New Roman" w:hAnsi="Times New Roman" w:cs="Times New Roman"/>
          <w:sz w:val="24"/>
          <w:szCs w:val="24"/>
        </w:rPr>
      </w:pPr>
      <w:proofErr w:type="gramStart"/>
      <w:r w:rsidRPr="00081B54">
        <w:rPr>
          <w:rFonts w:ascii="Times New Roman" w:hAnsi="Times New Roman" w:cs="Times New Roman"/>
          <w:sz w:val="24"/>
          <w:szCs w:val="24"/>
        </w:rPr>
        <w:t>R Development Core Team</w:t>
      </w:r>
      <w:r w:rsidR="009B2683" w:rsidRPr="00081B54">
        <w:rPr>
          <w:rFonts w:ascii="Times New Roman" w:hAnsi="Times New Roman" w:cs="Times New Roman"/>
          <w:sz w:val="24"/>
          <w:szCs w:val="24"/>
        </w:rPr>
        <w:t>.</w:t>
      </w:r>
      <w:proofErr w:type="gramEnd"/>
      <w:r w:rsidR="009B2683" w:rsidRPr="00081B54">
        <w:rPr>
          <w:rFonts w:ascii="Times New Roman" w:hAnsi="Times New Roman" w:cs="Times New Roman"/>
          <w:sz w:val="24"/>
          <w:szCs w:val="24"/>
        </w:rPr>
        <w:t xml:space="preserve"> </w:t>
      </w:r>
      <w:r w:rsidR="0099330B" w:rsidRPr="00081B54">
        <w:rPr>
          <w:rFonts w:ascii="Times New Roman" w:hAnsi="Times New Roman" w:cs="Times New Roman"/>
          <w:sz w:val="24"/>
          <w:szCs w:val="24"/>
        </w:rPr>
        <w:t>201</w:t>
      </w:r>
      <w:ins w:id="1091" w:author="Stewart, Taylor Robert" w:date="2015-01-14T13:15:00Z">
        <w:r w:rsidR="00A9355C" w:rsidRPr="00081B54">
          <w:rPr>
            <w:rFonts w:ascii="Times New Roman" w:hAnsi="Times New Roman" w:cs="Times New Roman"/>
            <w:sz w:val="24"/>
            <w:szCs w:val="24"/>
          </w:rPr>
          <w:t>5</w:t>
        </w:r>
      </w:ins>
      <w:del w:id="1092" w:author="Stewart, Taylor Robert" w:date="2015-01-14T13:15:00Z">
        <w:r w:rsidR="0099330B" w:rsidRPr="00081B54" w:rsidDel="00A9355C">
          <w:rPr>
            <w:rFonts w:ascii="Times New Roman" w:hAnsi="Times New Roman" w:cs="Times New Roman"/>
            <w:sz w:val="24"/>
            <w:szCs w:val="24"/>
          </w:rPr>
          <w:delText>4</w:delText>
        </w:r>
      </w:del>
      <w:r w:rsidR="009B2683"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 xml:space="preserve">R: a language and environment for statistical computing. </w:t>
      </w:r>
      <w:proofErr w:type="gramStart"/>
      <w:r w:rsidR="00517D0B" w:rsidRPr="00081B54">
        <w:rPr>
          <w:rFonts w:ascii="Times New Roman" w:hAnsi="Times New Roman" w:cs="Times New Roman"/>
          <w:sz w:val="24"/>
          <w:szCs w:val="24"/>
        </w:rPr>
        <w:t>R Foundation for</w:t>
      </w:r>
      <w:r w:rsidRPr="00081B54">
        <w:rPr>
          <w:rFonts w:ascii="Times New Roman" w:hAnsi="Times New Roman" w:cs="Times New Roman"/>
          <w:sz w:val="24"/>
          <w:szCs w:val="24"/>
        </w:rPr>
        <w:t xml:space="preserve"> Statistical Computing.</w:t>
      </w:r>
      <w:proofErr w:type="gramEnd"/>
      <w:ins w:id="1093" w:author="Stewart, Taylor Robert" w:date="2015-01-14T13:15:00Z">
        <w:r w:rsidR="00A9355C" w:rsidRPr="00081B54">
          <w:rPr>
            <w:rFonts w:ascii="Times New Roman" w:hAnsi="Times New Roman" w:cs="Times New Roman"/>
            <w:sz w:val="24"/>
            <w:szCs w:val="24"/>
          </w:rPr>
          <w:t xml:space="preserve"> Vienna, Austria.</w:t>
        </w:r>
      </w:ins>
      <w:r w:rsidR="009B2683" w:rsidRPr="00081B54">
        <w:rPr>
          <w:rFonts w:ascii="Times New Roman" w:hAnsi="Times New Roman" w:cs="Times New Roman"/>
          <w:sz w:val="24"/>
          <w:szCs w:val="24"/>
        </w:rPr>
        <w:t xml:space="preserve"> </w:t>
      </w:r>
      <w:ins w:id="1094" w:author="Stewart, Taylor Robert" w:date="2015-01-14T13:15:00Z">
        <w:r w:rsidR="00A9355C" w:rsidRPr="00081B54">
          <w:rPr>
            <w:rFonts w:ascii="Times New Roman" w:hAnsi="Times New Roman" w:cs="Times New Roman"/>
            <w:sz w:val="24"/>
            <w:szCs w:val="24"/>
          </w:rPr>
          <w:t xml:space="preserve">URL </w:t>
        </w:r>
      </w:ins>
      <w:del w:id="1095" w:author="Stewart, Taylor Robert" w:date="2015-01-14T12:59:00Z">
        <w:r w:rsidR="00907A58" w:rsidRPr="00081B54" w:rsidDel="00CD0B5F">
          <w:rPr>
            <w:rFonts w:ascii="Times New Roman" w:hAnsi="Times New Roman" w:cs="Times New Roman"/>
            <w:sz w:val="24"/>
            <w:szCs w:val="24"/>
          </w:rPr>
          <w:delText>Available from</w:delText>
        </w:r>
        <w:r w:rsidR="00A4230E" w:rsidRPr="00081B54" w:rsidDel="00CD0B5F">
          <w:rPr>
            <w:rFonts w:ascii="Times New Roman" w:hAnsi="Times New Roman" w:cs="Times New Roman"/>
            <w:sz w:val="24"/>
            <w:szCs w:val="24"/>
          </w:rPr>
          <w:delText>:</w:delText>
        </w:r>
        <w:r w:rsidRPr="00081B54" w:rsidDel="00CD0B5F">
          <w:rPr>
            <w:rFonts w:ascii="Times New Roman" w:hAnsi="Times New Roman" w:cs="Times New Roman"/>
            <w:sz w:val="24"/>
            <w:szCs w:val="24"/>
          </w:rPr>
          <w:delText xml:space="preserve"> </w:delText>
        </w:r>
      </w:del>
      <w:ins w:id="1096" w:author="Stewart, Taylor Robert" w:date="2015-01-14T12:59:00Z">
        <w:r w:rsidR="00CD0B5F" w:rsidRPr="00081B54">
          <w:rPr>
            <w:rFonts w:ascii="Times New Roman" w:hAnsi="Times New Roman" w:cs="Times New Roman"/>
            <w:sz w:val="24"/>
            <w:szCs w:val="24"/>
          </w:rPr>
          <w:fldChar w:fldCharType="begin"/>
        </w:r>
        <w:r w:rsidR="00CD0B5F" w:rsidRPr="00081B54">
          <w:rPr>
            <w:rFonts w:ascii="Times New Roman" w:hAnsi="Times New Roman" w:cs="Times New Roman"/>
            <w:sz w:val="24"/>
            <w:szCs w:val="24"/>
          </w:rPr>
          <w:instrText xml:space="preserve"> HYPERLINK "</w:instrText>
        </w:r>
      </w:ins>
      <w:r w:rsidR="00CD0B5F" w:rsidRPr="00081B54">
        <w:rPr>
          <w:rFonts w:ascii="Times New Roman" w:hAnsi="Times New Roman" w:cs="Times New Roman"/>
          <w:sz w:val="24"/>
          <w:szCs w:val="24"/>
        </w:rPr>
        <w:instrText>http://R-project.org</w:instrText>
      </w:r>
      <w:ins w:id="1097" w:author="Stewart, Taylor Robert" w:date="2015-01-14T12:59:00Z">
        <w:r w:rsidR="00CD0B5F" w:rsidRPr="00081B54">
          <w:rPr>
            <w:rFonts w:ascii="Times New Roman" w:hAnsi="Times New Roman" w:cs="Times New Roman"/>
            <w:sz w:val="24"/>
            <w:szCs w:val="24"/>
          </w:rPr>
          <w:instrText xml:space="preserve">" </w:instrText>
        </w:r>
        <w:r w:rsidR="00CD0B5F" w:rsidRPr="00081B54">
          <w:rPr>
            <w:rFonts w:ascii="Times New Roman" w:hAnsi="Times New Roman" w:cs="Times New Roman"/>
            <w:sz w:val="24"/>
            <w:szCs w:val="24"/>
          </w:rPr>
          <w:fldChar w:fldCharType="separate"/>
        </w:r>
      </w:ins>
      <w:r w:rsidR="00CD0B5F" w:rsidRPr="00081B54">
        <w:rPr>
          <w:rStyle w:val="Hyperlink"/>
          <w:rFonts w:ascii="Times New Roman" w:hAnsi="Times New Roman" w:cs="Times New Roman"/>
          <w:sz w:val="24"/>
          <w:szCs w:val="24"/>
        </w:rPr>
        <w:t>http://R-project.org</w:t>
      </w:r>
      <w:ins w:id="1098" w:author="Stewart, Taylor Robert" w:date="2015-01-14T12:59:00Z">
        <w:r w:rsidR="00CD0B5F" w:rsidRPr="00081B54">
          <w:rPr>
            <w:rFonts w:ascii="Times New Roman" w:hAnsi="Times New Roman" w:cs="Times New Roman"/>
            <w:sz w:val="24"/>
            <w:szCs w:val="24"/>
          </w:rPr>
          <w:fldChar w:fldCharType="end"/>
        </w:r>
      </w:ins>
      <w:r w:rsidR="00907A58" w:rsidRPr="00081B54">
        <w:rPr>
          <w:rFonts w:ascii="Times New Roman" w:hAnsi="Times New Roman" w:cs="Times New Roman"/>
          <w:sz w:val="24"/>
          <w:szCs w:val="24"/>
        </w:rPr>
        <w:t>.</w:t>
      </w:r>
      <w:ins w:id="1099" w:author="Stewart, Taylor Robert" w:date="2015-01-14T12:59:00Z">
        <w:r w:rsidR="00CD0B5F" w:rsidRPr="00081B54">
          <w:rPr>
            <w:rFonts w:ascii="Times New Roman" w:hAnsi="Times New Roman" w:cs="Times New Roman"/>
            <w:sz w:val="24"/>
            <w:szCs w:val="24"/>
          </w:rPr>
          <w:t xml:space="preserve"> </w:t>
        </w:r>
      </w:ins>
    </w:p>
    <w:p w14:paraId="73B65F97" w14:textId="5680D805" w:rsidR="00907A58" w:rsidRPr="00081B54" w:rsidRDefault="00907A58" w:rsidP="004432B6">
      <w:pPr>
        <w:spacing w:after="0" w:line="480" w:lineRule="auto"/>
        <w:ind w:left="720" w:hanging="720"/>
        <w:rPr>
          <w:rFonts w:ascii="Times New Roman" w:hAnsi="Times New Roman" w:cs="Times New Roman"/>
          <w:sz w:val="24"/>
          <w:szCs w:val="24"/>
        </w:rPr>
      </w:pPr>
      <w:proofErr w:type="gramStart"/>
      <w:r w:rsidRPr="00081B54">
        <w:rPr>
          <w:rFonts w:ascii="Times New Roman" w:hAnsi="Times New Roman" w:cs="Times New Roman"/>
          <w:sz w:val="24"/>
          <w:szCs w:val="24"/>
        </w:rPr>
        <w:t>Ritz</w:t>
      </w:r>
      <w:ins w:id="1100" w:author="Taylor Stewart" w:date="2015-01-13T19:49: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C</w:t>
      </w:r>
      <w:ins w:id="1101" w:author="Taylor Stewart" w:date="2015-01-13T19:49:00Z">
        <w:r w:rsidR="006409F9" w:rsidRPr="00081B54">
          <w:rPr>
            <w:rFonts w:ascii="Times New Roman" w:hAnsi="Times New Roman" w:cs="Times New Roman"/>
            <w:sz w:val="24"/>
            <w:szCs w:val="24"/>
          </w:rPr>
          <w:t>.</w:t>
        </w:r>
      </w:ins>
      <w:ins w:id="1102" w:author="Taylor Stewart" w:date="2015-01-13T19:50:00Z">
        <w:r w:rsidR="006409F9" w:rsidRPr="00081B54">
          <w:rPr>
            <w:rFonts w:ascii="Times New Roman" w:hAnsi="Times New Roman" w:cs="Times New Roman"/>
            <w:sz w:val="24"/>
            <w:szCs w:val="24"/>
          </w:rPr>
          <w:t xml:space="preserve"> and</w:t>
        </w:r>
      </w:ins>
      <w:del w:id="1103" w:author="Taylor Stewart" w:date="2015-01-13T19:50:00Z">
        <w:r w:rsidRPr="00081B54" w:rsidDel="006409F9">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104" w:author="Taylor Stewart" w:date="2015-01-13T19:50:00Z">
        <w:r w:rsidR="006409F9" w:rsidRPr="00081B54">
          <w:rPr>
            <w:rFonts w:ascii="Times New Roman" w:hAnsi="Times New Roman" w:cs="Times New Roman"/>
            <w:sz w:val="24"/>
            <w:szCs w:val="24"/>
          </w:rPr>
          <w:t xml:space="preserve">J. C. </w:t>
        </w:r>
      </w:ins>
      <w:proofErr w:type="spellStart"/>
      <w:r w:rsidRPr="00081B54">
        <w:rPr>
          <w:rFonts w:ascii="Times New Roman" w:hAnsi="Times New Roman" w:cs="Times New Roman"/>
          <w:sz w:val="24"/>
          <w:szCs w:val="24"/>
        </w:rPr>
        <w:t>Striebig</w:t>
      </w:r>
      <w:proofErr w:type="spellEnd"/>
      <w:del w:id="1105" w:author="Taylor Stewart" w:date="2015-01-13T19:50:00Z">
        <w:r w:rsidRPr="00081B54" w:rsidDel="006409F9">
          <w:rPr>
            <w:rFonts w:ascii="Times New Roman" w:hAnsi="Times New Roman" w:cs="Times New Roman"/>
            <w:sz w:val="24"/>
            <w:szCs w:val="24"/>
          </w:rPr>
          <w:delText xml:space="preserve"> JC</w:delText>
        </w:r>
      </w:del>
      <w:r w:rsidR="00A4230E" w:rsidRPr="00081B54">
        <w:rPr>
          <w:rFonts w:ascii="Times New Roman" w:hAnsi="Times New Roman" w:cs="Times New Roman"/>
          <w:sz w:val="24"/>
          <w:szCs w:val="24"/>
        </w:rPr>
        <w:t>.</w:t>
      </w:r>
      <w:proofErr w:type="gramEnd"/>
      <w:r w:rsidR="00A4230E" w:rsidRPr="00081B54">
        <w:rPr>
          <w:rFonts w:ascii="Times New Roman" w:hAnsi="Times New Roman" w:cs="Times New Roman"/>
          <w:sz w:val="24"/>
          <w:szCs w:val="24"/>
        </w:rPr>
        <w:t xml:space="preserve"> 2008. Nonlinear r</w:t>
      </w:r>
      <w:r w:rsidRPr="00081B54">
        <w:rPr>
          <w:rFonts w:ascii="Times New Roman" w:hAnsi="Times New Roman" w:cs="Times New Roman"/>
          <w:sz w:val="24"/>
          <w:szCs w:val="24"/>
        </w:rPr>
        <w:t>egres</w:t>
      </w:r>
      <w:r w:rsidR="009B2683" w:rsidRPr="00081B54">
        <w:rPr>
          <w:rFonts w:ascii="Times New Roman" w:hAnsi="Times New Roman" w:cs="Times New Roman"/>
          <w:sz w:val="24"/>
          <w:szCs w:val="24"/>
        </w:rPr>
        <w:t xml:space="preserve">sion with R. </w:t>
      </w:r>
      <w:del w:id="1106" w:author="Taylor Stewart" w:date="2015-01-13T20:56:00Z">
        <w:r w:rsidR="007338A8" w:rsidRPr="00081B54" w:rsidDel="00147E12">
          <w:rPr>
            <w:rFonts w:ascii="Times New Roman" w:hAnsi="Times New Roman" w:cs="Times New Roman"/>
            <w:sz w:val="24"/>
            <w:szCs w:val="24"/>
          </w:rPr>
          <w:delText>New York</w:delText>
        </w:r>
        <w:r w:rsidR="00542191" w:rsidRPr="00081B54" w:rsidDel="00147E12">
          <w:rPr>
            <w:rFonts w:ascii="Times New Roman" w:hAnsi="Times New Roman" w:cs="Times New Roman"/>
            <w:sz w:val="24"/>
            <w:szCs w:val="24"/>
          </w:rPr>
          <w:delText xml:space="preserve"> (</w:delText>
        </w:r>
        <w:r w:rsidR="009B2683" w:rsidRPr="00081B54" w:rsidDel="00147E12">
          <w:rPr>
            <w:rFonts w:ascii="Times New Roman" w:hAnsi="Times New Roman" w:cs="Times New Roman"/>
            <w:sz w:val="24"/>
            <w:szCs w:val="24"/>
          </w:rPr>
          <w:delText>NY</w:delText>
        </w:r>
        <w:r w:rsidR="00542191" w:rsidRPr="00081B54" w:rsidDel="00147E12">
          <w:rPr>
            <w:rFonts w:ascii="Times New Roman" w:hAnsi="Times New Roman" w:cs="Times New Roman"/>
            <w:sz w:val="24"/>
            <w:szCs w:val="24"/>
          </w:rPr>
          <w:delText>)</w:delText>
        </w:r>
        <w:r w:rsidR="001C600B" w:rsidRPr="00081B54" w:rsidDel="00147E12">
          <w:rPr>
            <w:rFonts w:ascii="Times New Roman" w:hAnsi="Times New Roman" w:cs="Times New Roman"/>
            <w:sz w:val="24"/>
            <w:szCs w:val="24"/>
          </w:rPr>
          <w:delText xml:space="preserve">: </w:delText>
        </w:r>
      </w:del>
      <w:r w:rsidR="001C600B" w:rsidRPr="00081B54">
        <w:rPr>
          <w:rFonts w:ascii="Times New Roman" w:hAnsi="Times New Roman" w:cs="Times New Roman"/>
          <w:sz w:val="24"/>
          <w:szCs w:val="24"/>
        </w:rPr>
        <w:t>Springer</w:t>
      </w:r>
      <w:ins w:id="1107" w:author="Stewart, Taylor Robert" w:date="2015-01-14T12:30:00Z">
        <w:r w:rsidR="006807BD" w:rsidRPr="00081B54">
          <w:rPr>
            <w:rFonts w:ascii="Times New Roman" w:hAnsi="Times New Roman" w:cs="Times New Roman"/>
            <w:sz w:val="24"/>
            <w:szCs w:val="24"/>
          </w:rPr>
          <w:t>-Verlag</w:t>
        </w:r>
      </w:ins>
      <w:ins w:id="1108" w:author="Taylor Stewart" w:date="2015-01-13T20:56:00Z">
        <w:r w:rsidR="00147E12" w:rsidRPr="00081B54">
          <w:rPr>
            <w:rFonts w:ascii="Times New Roman" w:hAnsi="Times New Roman" w:cs="Times New Roman"/>
            <w:sz w:val="24"/>
            <w:szCs w:val="24"/>
          </w:rPr>
          <w:t>, New York</w:t>
        </w:r>
        <w:del w:id="1109" w:author="Stewart, Taylor Robert" w:date="2015-01-14T12:30:00Z">
          <w:r w:rsidR="00147E12" w:rsidRPr="00081B54" w:rsidDel="006807BD">
            <w:rPr>
              <w:rFonts w:ascii="Times New Roman" w:hAnsi="Times New Roman" w:cs="Times New Roman"/>
              <w:sz w:val="24"/>
              <w:szCs w:val="24"/>
            </w:rPr>
            <w:delText xml:space="preserve"> (NY)</w:delText>
          </w:r>
        </w:del>
        <w:r w:rsidR="00147E12" w:rsidRPr="00081B54">
          <w:rPr>
            <w:rFonts w:ascii="Times New Roman" w:hAnsi="Times New Roman" w:cs="Times New Roman"/>
            <w:sz w:val="24"/>
            <w:szCs w:val="24"/>
          </w:rPr>
          <w:t>.</w:t>
        </w:r>
      </w:ins>
      <w:del w:id="1110" w:author="Taylor Stewart" w:date="2015-01-13T20:56:00Z">
        <w:r w:rsidR="001C600B" w:rsidRPr="00081B54" w:rsidDel="00147E12">
          <w:rPr>
            <w:rFonts w:ascii="Times New Roman" w:hAnsi="Times New Roman" w:cs="Times New Roman"/>
            <w:sz w:val="24"/>
            <w:szCs w:val="24"/>
          </w:rPr>
          <w:delText>.</w:delText>
        </w:r>
      </w:del>
    </w:p>
    <w:p w14:paraId="66FA7C48" w14:textId="24B7CAED" w:rsidR="00B255D8" w:rsidRPr="00081B54" w:rsidRDefault="00B255D8"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Schertzer</w:t>
      </w:r>
      <w:proofErr w:type="spellEnd"/>
      <w:ins w:id="1111" w:author="Taylor Stewart" w:date="2015-01-13T19:50: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w:t>
      </w:r>
      <w:ins w:id="1112" w:author="Taylor Stewart" w:date="2015-01-13T19:50: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M</w:t>
      </w:r>
      <w:ins w:id="1113" w:author="Taylor Stewart" w:date="2015-01-13T19:50:00Z">
        <w:r w:rsidR="006409F9" w:rsidRPr="00081B54">
          <w:rPr>
            <w:rFonts w:ascii="Times New Roman" w:hAnsi="Times New Roman" w:cs="Times New Roman"/>
            <w:sz w:val="24"/>
            <w:szCs w:val="24"/>
          </w:rPr>
          <w:t>. and</w:t>
        </w:r>
      </w:ins>
      <w:del w:id="1114" w:author="Taylor Stewart" w:date="2015-01-13T19:50:00Z">
        <w:r w:rsidRPr="00081B54" w:rsidDel="006409F9">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115" w:author="Taylor Stewart" w:date="2015-01-13T19:50:00Z">
        <w:r w:rsidR="006409F9" w:rsidRPr="00081B54">
          <w:rPr>
            <w:rFonts w:ascii="Times New Roman" w:hAnsi="Times New Roman" w:cs="Times New Roman"/>
            <w:sz w:val="24"/>
            <w:szCs w:val="24"/>
          </w:rPr>
          <w:t xml:space="preserve">Y. R. </w:t>
        </w:r>
      </w:ins>
      <w:proofErr w:type="spellStart"/>
      <w:r w:rsidRPr="00081B54">
        <w:rPr>
          <w:rFonts w:ascii="Times New Roman" w:hAnsi="Times New Roman" w:cs="Times New Roman"/>
          <w:sz w:val="24"/>
          <w:szCs w:val="24"/>
        </w:rPr>
        <w:t>Rao</w:t>
      </w:r>
      <w:proofErr w:type="spellEnd"/>
      <w:del w:id="1116" w:author="Taylor Stewart" w:date="2015-01-13T19:50:00Z">
        <w:r w:rsidR="00402B70" w:rsidRPr="00081B54" w:rsidDel="006409F9">
          <w:rPr>
            <w:rFonts w:ascii="Times New Roman" w:hAnsi="Times New Roman" w:cs="Times New Roman"/>
            <w:sz w:val="24"/>
            <w:szCs w:val="24"/>
          </w:rPr>
          <w:delText xml:space="preserve"> YR</w:delText>
        </w:r>
      </w:del>
      <w:r w:rsidRPr="00081B54">
        <w:rPr>
          <w:rFonts w:ascii="Times New Roman" w:hAnsi="Times New Roman" w:cs="Times New Roman"/>
          <w:sz w:val="24"/>
          <w:szCs w:val="24"/>
        </w:rPr>
        <w:t xml:space="preserve">. 2009. An overview of the characteristics of Lake Superior meteorology, hydrology and physical limnology. </w:t>
      </w:r>
      <w:ins w:id="1117" w:author="Taylor Stewart" w:date="2015-01-13T20:58:00Z">
        <w:r w:rsidR="00147E12" w:rsidRPr="00081B54">
          <w:rPr>
            <w:rFonts w:ascii="Times New Roman" w:hAnsi="Times New Roman" w:cs="Times New Roman"/>
            <w:sz w:val="24"/>
            <w:szCs w:val="24"/>
          </w:rPr>
          <w:t xml:space="preserve">p. 3-50. </w:t>
        </w:r>
      </w:ins>
      <w:proofErr w:type="gramStart"/>
      <w:r w:rsidRPr="00081B54">
        <w:rPr>
          <w:rFonts w:ascii="Times New Roman" w:hAnsi="Times New Roman" w:cs="Times New Roman"/>
          <w:i/>
          <w:sz w:val="24"/>
          <w:szCs w:val="24"/>
          <w:rPrChange w:id="1118" w:author="Stewart, Taylor Robert" w:date="2015-01-14T12:17:00Z">
            <w:rPr>
              <w:rFonts w:ascii="Times New Roman" w:hAnsi="Times New Roman" w:cs="Times New Roman"/>
              <w:sz w:val="24"/>
              <w:szCs w:val="24"/>
            </w:rPr>
          </w:rPrChange>
        </w:rPr>
        <w:t>In:</w:t>
      </w:r>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Munawar</w:t>
      </w:r>
      <w:proofErr w:type="spellEnd"/>
      <w:ins w:id="1119" w:author="Taylor Stewart" w:date="2015-01-13T20:57:00Z">
        <w:r w:rsidR="00147E12"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M</w:t>
      </w:r>
      <w:ins w:id="1120" w:author="Taylor Stewart" w:date="2015-01-13T20:57:00Z">
        <w:r w:rsidR="00147E12" w:rsidRPr="00081B54">
          <w:rPr>
            <w:rFonts w:ascii="Times New Roman" w:hAnsi="Times New Roman" w:cs="Times New Roman"/>
            <w:sz w:val="24"/>
            <w:szCs w:val="24"/>
          </w:rPr>
          <w:t>. and</w:t>
        </w:r>
      </w:ins>
      <w:del w:id="1121" w:author="Taylor Stewart" w:date="2015-01-13T20:57:00Z">
        <w:r w:rsidRPr="00081B54" w:rsidDel="00147E12">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122" w:author="Taylor Stewart" w:date="2015-01-13T20:57:00Z">
        <w:r w:rsidR="00147E12" w:rsidRPr="00081B54">
          <w:rPr>
            <w:rFonts w:ascii="Times New Roman" w:hAnsi="Times New Roman" w:cs="Times New Roman"/>
            <w:sz w:val="24"/>
            <w:szCs w:val="24"/>
          </w:rPr>
          <w:t xml:space="preserve">I. F. </w:t>
        </w:r>
      </w:ins>
      <w:proofErr w:type="spellStart"/>
      <w:r w:rsidRPr="00081B54">
        <w:rPr>
          <w:rFonts w:ascii="Times New Roman" w:hAnsi="Times New Roman" w:cs="Times New Roman"/>
          <w:sz w:val="24"/>
          <w:szCs w:val="24"/>
        </w:rPr>
        <w:t>Munawar</w:t>
      </w:r>
      <w:proofErr w:type="spellEnd"/>
      <w:del w:id="1123" w:author="Taylor Stewart" w:date="2015-01-13T20:57:00Z">
        <w:r w:rsidRPr="00081B54" w:rsidDel="00147E12">
          <w:rPr>
            <w:rFonts w:ascii="Times New Roman" w:hAnsi="Times New Roman" w:cs="Times New Roman"/>
            <w:sz w:val="24"/>
            <w:szCs w:val="24"/>
          </w:rPr>
          <w:delText xml:space="preserve"> IF,</w:delText>
        </w:r>
      </w:del>
      <w:ins w:id="1124" w:author="Taylor Stewart" w:date="2015-01-13T20:57:00Z">
        <w:r w:rsidR="00147E12" w:rsidRPr="00081B54">
          <w:rPr>
            <w:rFonts w:ascii="Times New Roman" w:hAnsi="Times New Roman" w:cs="Times New Roman"/>
            <w:sz w:val="24"/>
            <w:szCs w:val="24"/>
          </w:rPr>
          <w:t xml:space="preserve"> (</w:t>
        </w:r>
      </w:ins>
      <w:del w:id="1125" w:author="Taylor Stewart" w:date="2015-01-13T20:57:00Z">
        <w:r w:rsidRPr="00081B54" w:rsidDel="00147E12">
          <w:rPr>
            <w:rFonts w:ascii="Times New Roman" w:hAnsi="Times New Roman" w:cs="Times New Roman"/>
            <w:sz w:val="24"/>
            <w:szCs w:val="24"/>
          </w:rPr>
          <w:delText xml:space="preserve"> </w:delText>
        </w:r>
      </w:del>
      <w:proofErr w:type="spellStart"/>
      <w:r w:rsidRPr="00081B54">
        <w:rPr>
          <w:rFonts w:ascii="Times New Roman" w:hAnsi="Times New Roman" w:cs="Times New Roman"/>
          <w:sz w:val="24"/>
          <w:szCs w:val="24"/>
        </w:rPr>
        <w:t>ed</w:t>
      </w:r>
      <w:del w:id="1126" w:author="Taylor Stewart" w:date="2015-01-13T20:57:00Z">
        <w:r w:rsidRPr="00081B54" w:rsidDel="00147E12">
          <w:rPr>
            <w:rFonts w:ascii="Times New Roman" w:hAnsi="Times New Roman" w:cs="Times New Roman"/>
            <w:sz w:val="24"/>
            <w:szCs w:val="24"/>
          </w:rPr>
          <w:delText>itor</w:delText>
        </w:r>
      </w:del>
      <w:r w:rsidRPr="00081B54">
        <w:rPr>
          <w:rFonts w:ascii="Times New Roman" w:hAnsi="Times New Roman" w:cs="Times New Roman"/>
          <w:sz w:val="24"/>
          <w:szCs w:val="24"/>
        </w:rPr>
        <w:t>s</w:t>
      </w:r>
      <w:proofErr w:type="spellEnd"/>
      <w:ins w:id="1127" w:author="Taylor Stewart" w:date="2015-01-13T20:57:00Z">
        <w:r w:rsidR="00147E12" w:rsidRPr="00081B54">
          <w:rPr>
            <w:rFonts w:ascii="Times New Roman" w:hAnsi="Times New Roman" w:cs="Times New Roman"/>
            <w:sz w:val="24"/>
            <w:szCs w:val="24"/>
          </w:rPr>
          <w:t>)</w:t>
        </w:r>
      </w:ins>
      <w:r w:rsidRPr="00081B54">
        <w:rPr>
          <w:rFonts w:ascii="Times New Roman" w:hAnsi="Times New Roman" w:cs="Times New Roman"/>
          <w:sz w:val="24"/>
          <w:szCs w:val="24"/>
        </w:rPr>
        <w:t>.</w:t>
      </w:r>
      <w:proofErr w:type="gramEnd"/>
      <w:r w:rsidRPr="00081B54">
        <w:rPr>
          <w:rFonts w:ascii="Times New Roman" w:hAnsi="Times New Roman" w:cs="Times New Roman"/>
          <w:sz w:val="24"/>
          <w:szCs w:val="24"/>
        </w:rPr>
        <w:t xml:space="preserve"> </w:t>
      </w:r>
      <w:proofErr w:type="gramStart"/>
      <w:r w:rsidRPr="00081B54">
        <w:rPr>
          <w:rFonts w:ascii="Times New Roman" w:hAnsi="Times New Roman" w:cs="Times New Roman"/>
          <w:sz w:val="24"/>
          <w:szCs w:val="24"/>
        </w:rPr>
        <w:t>State of Lake Superior.</w:t>
      </w:r>
      <w:proofErr w:type="gramEnd"/>
      <w:r w:rsidRPr="00081B54">
        <w:rPr>
          <w:rFonts w:ascii="Times New Roman" w:hAnsi="Times New Roman" w:cs="Times New Roman"/>
          <w:sz w:val="24"/>
          <w:szCs w:val="24"/>
        </w:rPr>
        <w:t xml:space="preserve"> </w:t>
      </w:r>
      <w:del w:id="1128" w:author="Taylor Stewart" w:date="2015-01-13T20:57:00Z">
        <w:r w:rsidRPr="00081B54" w:rsidDel="00147E12">
          <w:rPr>
            <w:rFonts w:ascii="Times New Roman" w:hAnsi="Times New Roman" w:cs="Times New Roman"/>
            <w:sz w:val="24"/>
            <w:szCs w:val="24"/>
          </w:rPr>
          <w:delText xml:space="preserve">New Delhi (India): </w:delText>
        </w:r>
      </w:del>
      <w:proofErr w:type="spellStart"/>
      <w:proofErr w:type="gramStart"/>
      <w:r w:rsidRPr="00081B54">
        <w:rPr>
          <w:rFonts w:ascii="Times New Roman" w:hAnsi="Times New Roman" w:cs="Times New Roman"/>
          <w:sz w:val="24"/>
          <w:szCs w:val="24"/>
        </w:rPr>
        <w:t>Goodword</w:t>
      </w:r>
      <w:proofErr w:type="spellEnd"/>
      <w:r w:rsidRPr="00081B54">
        <w:rPr>
          <w:rFonts w:ascii="Times New Roman" w:hAnsi="Times New Roman" w:cs="Times New Roman"/>
          <w:sz w:val="24"/>
          <w:szCs w:val="24"/>
        </w:rPr>
        <w:t xml:space="preserve"> Books</w:t>
      </w:r>
      <w:ins w:id="1129" w:author="Taylor Stewart" w:date="2015-01-13T20:58:00Z">
        <w:r w:rsidR="00147E12" w:rsidRPr="00081B54">
          <w:rPr>
            <w:rFonts w:ascii="Times New Roman" w:hAnsi="Times New Roman" w:cs="Times New Roman"/>
            <w:sz w:val="24"/>
            <w:szCs w:val="24"/>
          </w:rPr>
          <w:t>, New Delhi</w:t>
        </w:r>
      </w:ins>
      <w:ins w:id="1130" w:author="Stewart, Taylor Robert" w:date="2015-01-14T13:00:00Z">
        <w:r w:rsidR="00CD0B5F" w:rsidRPr="00081B54">
          <w:rPr>
            <w:rFonts w:ascii="Times New Roman" w:hAnsi="Times New Roman" w:cs="Times New Roman"/>
            <w:sz w:val="24"/>
            <w:szCs w:val="24"/>
          </w:rPr>
          <w:t xml:space="preserve">, </w:t>
        </w:r>
      </w:ins>
      <w:ins w:id="1131" w:author="Taylor Stewart" w:date="2015-01-13T20:58:00Z">
        <w:del w:id="1132" w:author="Stewart, Taylor Robert" w:date="2015-01-14T13:00:00Z">
          <w:r w:rsidR="00147E12" w:rsidRPr="00081B54" w:rsidDel="00CD0B5F">
            <w:rPr>
              <w:rFonts w:ascii="Times New Roman" w:hAnsi="Times New Roman" w:cs="Times New Roman"/>
              <w:sz w:val="24"/>
              <w:szCs w:val="24"/>
            </w:rPr>
            <w:delText xml:space="preserve"> (</w:delText>
          </w:r>
        </w:del>
        <w:r w:rsidR="00147E12" w:rsidRPr="00081B54">
          <w:rPr>
            <w:rFonts w:ascii="Times New Roman" w:hAnsi="Times New Roman" w:cs="Times New Roman"/>
            <w:sz w:val="24"/>
            <w:szCs w:val="24"/>
          </w:rPr>
          <w:t>India</w:t>
        </w:r>
        <w:del w:id="1133" w:author="Stewart, Taylor Robert" w:date="2015-01-14T13:00:00Z">
          <w:r w:rsidR="00147E12" w:rsidRPr="00081B54" w:rsidDel="00CD0B5F">
            <w:rPr>
              <w:rFonts w:ascii="Times New Roman" w:hAnsi="Times New Roman" w:cs="Times New Roman"/>
              <w:sz w:val="24"/>
              <w:szCs w:val="24"/>
            </w:rPr>
            <w:delText>)</w:delText>
          </w:r>
        </w:del>
      </w:ins>
      <w:r w:rsidRPr="00081B54">
        <w:rPr>
          <w:rFonts w:ascii="Times New Roman" w:hAnsi="Times New Roman" w:cs="Times New Roman"/>
          <w:sz w:val="24"/>
          <w:szCs w:val="24"/>
        </w:rPr>
        <w:t>.</w:t>
      </w:r>
      <w:proofErr w:type="gramEnd"/>
      <w:del w:id="1134" w:author="Taylor Stewart" w:date="2015-01-13T20:58:00Z">
        <w:r w:rsidRPr="00081B54" w:rsidDel="00147E12">
          <w:rPr>
            <w:rFonts w:ascii="Times New Roman" w:hAnsi="Times New Roman" w:cs="Times New Roman"/>
            <w:sz w:val="24"/>
            <w:szCs w:val="24"/>
          </w:rPr>
          <w:delText xml:space="preserve"> p. 3-50.</w:delText>
        </w:r>
      </w:del>
    </w:p>
    <w:p w14:paraId="367E14B3" w14:textId="61DAF9EC" w:rsidR="00214B20" w:rsidRPr="00081B54" w:rsidRDefault="00D216F9"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Scott</w:t>
      </w:r>
      <w:ins w:id="1135" w:author="Taylor Stewart" w:date="2015-01-13T19:50: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w:t>
      </w:r>
      <w:ins w:id="1136" w:author="Taylor Stewart" w:date="2015-01-13T19:50: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B</w:t>
      </w:r>
      <w:ins w:id="1137" w:author="Taylor Stewart" w:date="2015-01-13T19:50:00Z">
        <w:r w:rsidR="006409F9" w:rsidRPr="00081B54">
          <w:rPr>
            <w:rFonts w:ascii="Times New Roman" w:hAnsi="Times New Roman" w:cs="Times New Roman"/>
            <w:sz w:val="24"/>
            <w:szCs w:val="24"/>
          </w:rPr>
          <w:t>. and</w:t>
        </w:r>
      </w:ins>
      <w:del w:id="1138" w:author="Taylor Stewart" w:date="2015-01-13T19:50:00Z">
        <w:r w:rsidRPr="00081B54" w:rsidDel="006409F9">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139" w:author="Taylor Stewart" w:date="2015-01-13T19:50:00Z">
        <w:r w:rsidR="006409F9" w:rsidRPr="00081B54">
          <w:rPr>
            <w:rFonts w:ascii="Times New Roman" w:hAnsi="Times New Roman" w:cs="Times New Roman"/>
            <w:sz w:val="24"/>
            <w:szCs w:val="24"/>
          </w:rPr>
          <w:t xml:space="preserve">E. J. </w:t>
        </w:r>
      </w:ins>
      <w:r w:rsidR="00214B20" w:rsidRPr="00081B54">
        <w:rPr>
          <w:rFonts w:ascii="Times New Roman" w:hAnsi="Times New Roman" w:cs="Times New Roman"/>
          <w:sz w:val="24"/>
          <w:szCs w:val="24"/>
        </w:rPr>
        <w:t>Crossman</w:t>
      </w:r>
      <w:del w:id="1140" w:author="Taylor Stewart" w:date="2015-01-13T19:50:00Z">
        <w:r w:rsidRPr="00081B54" w:rsidDel="006409F9">
          <w:rPr>
            <w:rFonts w:ascii="Times New Roman" w:hAnsi="Times New Roman" w:cs="Times New Roman"/>
            <w:sz w:val="24"/>
            <w:szCs w:val="24"/>
          </w:rPr>
          <w:delText xml:space="preserve"> EJ</w:delText>
        </w:r>
      </w:del>
      <w:r w:rsidR="009B2683" w:rsidRPr="00081B54">
        <w:rPr>
          <w:rFonts w:ascii="Times New Roman" w:hAnsi="Times New Roman" w:cs="Times New Roman"/>
          <w:sz w:val="24"/>
          <w:szCs w:val="24"/>
        </w:rPr>
        <w:t xml:space="preserve">. </w:t>
      </w:r>
      <w:r w:rsidR="00E43C98" w:rsidRPr="00081B54">
        <w:rPr>
          <w:rFonts w:ascii="Times New Roman" w:hAnsi="Times New Roman" w:cs="Times New Roman"/>
          <w:sz w:val="24"/>
          <w:szCs w:val="24"/>
        </w:rPr>
        <w:t>197</w:t>
      </w:r>
      <w:r w:rsidR="009B2683" w:rsidRPr="00081B54">
        <w:rPr>
          <w:rFonts w:ascii="Times New Roman" w:hAnsi="Times New Roman" w:cs="Times New Roman"/>
          <w:sz w:val="24"/>
          <w:szCs w:val="24"/>
        </w:rPr>
        <w:t xml:space="preserve">3. </w:t>
      </w:r>
      <w:r w:rsidR="00695175" w:rsidRPr="00081B54">
        <w:rPr>
          <w:rFonts w:ascii="Times New Roman" w:hAnsi="Times New Roman" w:cs="Times New Roman"/>
          <w:sz w:val="24"/>
          <w:szCs w:val="24"/>
        </w:rPr>
        <w:t>Freshwater f</w:t>
      </w:r>
      <w:r w:rsidR="00E43C98" w:rsidRPr="00081B54">
        <w:rPr>
          <w:rFonts w:ascii="Times New Roman" w:hAnsi="Times New Roman" w:cs="Times New Roman"/>
          <w:sz w:val="24"/>
          <w:szCs w:val="24"/>
        </w:rPr>
        <w:t>ishes of Canada</w:t>
      </w:r>
      <w:r w:rsidR="001C600B" w:rsidRPr="00081B54">
        <w:rPr>
          <w:rFonts w:ascii="Times New Roman" w:hAnsi="Times New Roman" w:cs="Times New Roman"/>
          <w:sz w:val="24"/>
          <w:szCs w:val="24"/>
        </w:rPr>
        <w:t xml:space="preserve">. </w:t>
      </w:r>
      <w:r w:rsidR="00C50C10" w:rsidRPr="00081B54">
        <w:rPr>
          <w:rFonts w:ascii="Times New Roman" w:hAnsi="Times New Roman" w:cs="Times New Roman"/>
          <w:i/>
          <w:sz w:val="24"/>
          <w:szCs w:val="24"/>
          <w:rPrChange w:id="1141" w:author="Taylor Stewart" w:date="2015-01-13T20:02:00Z">
            <w:rPr>
              <w:rFonts w:ascii="Times New Roman" w:hAnsi="Times New Roman" w:cs="Times New Roman"/>
              <w:sz w:val="24"/>
              <w:szCs w:val="24"/>
            </w:rPr>
          </w:rPrChange>
        </w:rPr>
        <w:t>Fish</w:t>
      </w:r>
      <w:ins w:id="1142" w:author="Stewart, Taylor Robert" w:date="2015-01-14T13:00:00Z">
        <w:r w:rsidR="00CD0B5F"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1143" w:author="Taylor Stewart" w:date="2015-01-13T20:02:00Z">
            <w:rPr>
              <w:rFonts w:ascii="Times New Roman" w:hAnsi="Times New Roman" w:cs="Times New Roman"/>
              <w:sz w:val="24"/>
              <w:szCs w:val="24"/>
            </w:rPr>
          </w:rPrChange>
        </w:rPr>
        <w:t xml:space="preserve"> Res</w:t>
      </w:r>
      <w:ins w:id="1144" w:author="Stewart, Taylor Robert" w:date="2015-01-14T13:00:00Z">
        <w:r w:rsidR="00CD0B5F" w:rsidRPr="00081B54">
          <w:rPr>
            <w:rFonts w:ascii="Times New Roman" w:hAnsi="Times New Roman" w:cs="Times New Roman"/>
            <w:i/>
            <w:sz w:val="24"/>
            <w:szCs w:val="24"/>
          </w:rPr>
          <w:t>.</w:t>
        </w:r>
      </w:ins>
      <w:r w:rsidR="00C50C10" w:rsidRPr="00081B54">
        <w:rPr>
          <w:rFonts w:ascii="Times New Roman" w:hAnsi="Times New Roman" w:cs="Times New Roman"/>
          <w:i/>
          <w:sz w:val="24"/>
          <w:szCs w:val="24"/>
          <w:rPrChange w:id="1145" w:author="Taylor Stewart" w:date="2015-01-13T20:02:00Z">
            <w:rPr>
              <w:rFonts w:ascii="Times New Roman" w:hAnsi="Times New Roman" w:cs="Times New Roman"/>
              <w:sz w:val="24"/>
              <w:szCs w:val="24"/>
            </w:rPr>
          </w:rPrChange>
        </w:rPr>
        <w:t xml:space="preserve"> Board</w:t>
      </w:r>
      <w:r w:rsidR="001C600B" w:rsidRPr="00081B54">
        <w:rPr>
          <w:rFonts w:ascii="Times New Roman" w:hAnsi="Times New Roman" w:cs="Times New Roman"/>
          <w:i/>
          <w:sz w:val="24"/>
          <w:szCs w:val="24"/>
          <w:rPrChange w:id="1146" w:author="Taylor Stewart" w:date="2015-01-13T20:02:00Z">
            <w:rPr>
              <w:rFonts w:ascii="Times New Roman" w:hAnsi="Times New Roman" w:cs="Times New Roman"/>
              <w:sz w:val="24"/>
              <w:szCs w:val="24"/>
            </w:rPr>
          </w:rPrChange>
        </w:rPr>
        <w:t xml:space="preserve"> </w:t>
      </w:r>
      <w:r w:rsidR="00C50C10" w:rsidRPr="00081B54">
        <w:rPr>
          <w:rFonts w:ascii="Times New Roman" w:hAnsi="Times New Roman" w:cs="Times New Roman"/>
          <w:i/>
          <w:sz w:val="24"/>
          <w:szCs w:val="24"/>
          <w:rPrChange w:id="1147" w:author="Taylor Stewart" w:date="2015-01-13T20:02:00Z">
            <w:rPr>
              <w:rFonts w:ascii="Times New Roman" w:hAnsi="Times New Roman" w:cs="Times New Roman"/>
              <w:sz w:val="24"/>
              <w:szCs w:val="24"/>
            </w:rPr>
          </w:rPrChange>
        </w:rPr>
        <w:t>Can</w:t>
      </w:r>
      <w:r w:rsidR="001C600B" w:rsidRPr="00081B54">
        <w:rPr>
          <w:rFonts w:ascii="Times New Roman" w:hAnsi="Times New Roman" w:cs="Times New Roman"/>
          <w:i/>
          <w:sz w:val="24"/>
          <w:szCs w:val="24"/>
          <w:rPrChange w:id="1148" w:author="Taylor Stewart" w:date="2015-01-13T20:02:00Z">
            <w:rPr>
              <w:rFonts w:ascii="Times New Roman" w:hAnsi="Times New Roman" w:cs="Times New Roman"/>
              <w:sz w:val="24"/>
              <w:szCs w:val="24"/>
            </w:rPr>
          </w:rPrChange>
        </w:rPr>
        <w:t>.</w:t>
      </w:r>
      <w:ins w:id="1149" w:author="Stewart, Taylor Robert" w:date="2015-01-14T11:55:00Z">
        <w:r w:rsidR="00F5514D" w:rsidRPr="00081B54">
          <w:rPr>
            <w:rFonts w:ascii="Times New Roman" w:hAnsi="Times New Roman" w:cs="Times New Roman"/>
            <w:i/>
            <w:sz w:val="24"/>
            <w:szCs w:val="24"/>
          </w:rPr>
          <w:t>,</w:t>
        </w:r>
      </w:ins>
      <w:r w:rsidR="003F0588" w:rsidRPr="00081B54">
        <w:rPr>
          <w:rFonts w:ascii="Times New Roman" w:hAnsi="Times New Roman" w:cs="Times New Roman"/>
          <w:sz w:val="24"/>
          <w:szCs w:val="24"/>
        </w:rPr>
        <w:t xml:space="preserve"> </w:t>
      </w:r>
      <w:del w:id="1150" w:author="Stewart, Taylor Robert" w:date="2015-01-14T13:00:00Z">
        <w:r w:rsidR="003F0588" w:rsidRPr="00081B54" w:rsidDel="00CD0B5F">
          <w:rPr>
            <w:rFonts w:ascii="Times New Roman" w:hAnsi="Times New Roman" w:cs="Times New Roman"/>
            <w:sz w:val="24"/>
            <w:szCs w:val="24"/>
          </w:rPr>
          <w:delText>(</w:delText>
        </w:r>
      </w:del>
      <w:r w:rsidR="003F0588" w:rsidRPr="00081B54">
        <w:rPr>
          <w:rFonts w:ascii="Times New Roman" w:hAnsi="Times New Roman" w:cs="Times New Roman"/>
          <w:sz w:val="24"/>
          <w:szCs w:val="24"/>
        </w:rPr>
        <w:t>no. 184</w:t>
      </w:r>
      <w:del w:id="1151" w:author="Stewart, Taylor Robert" w:date="2015-01-14T13:00:00Z">
        <w:r w:rsidR="003F0588" w:rsidRPr="00081B54" w:rsidDel="00CD0B5F">
          <w:rPr>
            <w:rFonts w:ascii="Times New Roman" w:hAnsi="Times New Roman" w:cs="Times New Roman"/>
            <w:sz w:val="24"/>
            <w:szCs w:val="24"/>
          </w:rPr>
          <w:delText>)</w:delText>
        </w:r>
      </w:del>
      <w:r w:rsidR="003F0588" w:rsidRPr="00081B54">
        <w:rPr>
          <w:rFonts w:ascii="Times New Roman" w:hAnsi="Times New Roman" w:cs="Times New Roman"/>
          <w:sz w:val="24"/>
          <w:szCs w:val="24"/>
        </w:rPr>
        <w:t>.</w:t>
      </w:r>
    </w:p>
    <w:p w14:paraId="445437CF" w14:textId="730849A4" w:rsidR="006D13D1" w:rsidRPr="00081B54"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081B54">
        <w:rPr>
          <w:rFonts w:ascii="Times New Roman" w:hAnsi="Times New Roman" w:cs="Times New Roman"/>
          <w:color w:val="222222"/>
          <w:sz w:val="24"/>
          <w:szCs w:val="24"/>
          <w:shd w:val="clear" w:color="auto" w:fill="FFFFFF"/>
        </w:rPr>
        <w:t>Skurdal</w:t>
      </w:r>
      <w:proofErr w:type="spellEnd"/>
      <w:ins w:id="1152" w:author="Taylor Stewart" w:date="2015-01-13T19:51:00Z">
        <w:r w:rsidR="006409F9" w:rsidRPr="00081B54">
          <w:rPr>
            <w:rFonts w:ascii="Times New Roman" w:hAnsi="Times New Roman" w:cs="Times New Roman"/>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J</w:t>
      </w:r>
      <w:ins w:id="1153" w:author="Taylor Stewart" w:date="2015-01-13T19:51:00Z">
        <w:r w:rsidR="006409F9" w:rsidRPr="00081B54">
          <w:rPr>
            <w:rFonts w:ascii="Times New Roman" w:hAnsi="Times New Roman" w:cs="Times New Roman"/>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w:t>
      </w:r>
      <w:ins w:id="1154" w:author="Taylor Stewart" w:date="2015-01-13T19:51:00Z">
        <w:r w:rsidR="006409F9" w:rsidRPr="00081B54">
          <w:rPr>
            <w:rFonts w:ascii="Times New Roman" w:hAnsi="Times New Roman" w:cs="Times New Roman"/>
            <w:color w:val="222222"/>
            <w:sz w:val="24"/>
            <w:szCs w:val="24"/>
            <w:shd w:val="clear" w:color="auto" w:fill="FFFFFF"/>
          </w:rPr>
          <w:t xml:space="preserve">L. A. </w:t>
        </w:r>
      </w:ins>
      <w:proofErr w:type="spellStart"/>
      <w:r w:rsidRPr="00081B54">
        <w:rPr>
          <w:rFonts w:ascii="Times New Roman" w:hAnsi="Times New Roman" w:cs="Times New Roman"/>
          <w:color w:val="222222"/>
          <w:sz w:val="24"/>
          <w:szCs w:val="24"/>
          <w:shd w:val="clear" w:color="auto" w:fill="FFFFFF"/>
        </w:rPr>
        <w:t>Vollestad</w:t>
      </w:r>
      <w:proofErr w:type="spellEnd"/>
      <w:del w:id="1155" w:author="Taylor Stewart" w:date="2015-01-13T19:51:00Z">
        <w:r w:rsidRPr="00081B54" w:rsidDel="006409F9">
          <w:rPr>
            <w:rFonts w:ascii="Times New Roman" w:hAnsi="Times New Roman" w:cs="Times New Roman"/>
            <w:color w:val="222222"/>
            <w:sz w:val="24"/>
            <w:szCs w:val="24"/>
            <w:shd w:val="clear" w:color="auto" w:fill="FFFFFF"/>
          </w:rPr>
          <w:delText xml:space="preserve"> LA</w:delText>
        </w:r>
      </w:del>
      <w:r w:rsidRPr="00081B54">
        <w:rPr>
          <w:rFonts w:ascii="Times New Roman" w:hAnsi="Times New Roman" w:cs="Times New Roman"/>
          <w:color w:val="222222"/>
          <w:sz w:val="24"/>
          <w:szCs w:val="24"/>
          <w:shd w:val="clear" w:color="auto" w:fill="FFFFFF"/>
        </w:rPr>
        <w:t xml:space="preserve">, </w:t>
      </w:r>
      <w:ins w:id="1156" w:author="Taylor Stewart" w:date="2015-01-13T19:51:00Z">
        <w:r w:rsidR="006409F9" w:rsidRPr="00081B54">
          <w:rPr>
            <w:rFonts w:ascii="Times New Roman" w:hAnsi="Times New Roman" w:cs="Times New Roman"/>
            <w:color w:val="222222"/>
            <w:sz w:val="24"/>
            <w:szCs w:val="24"/>
            <w:shd w:val="clear" w:color="auto" w:fill="FFFFFF"/>
          </w:rPr>
          <w:t xml:space="preserve">T. </w:t>
        </w:r>
      </w:ins>
      <w:proofErr w:type="spellStart"/>
      <w:r w:rsidRPr="00081B54">
        <w:rPr>
          <w:rFonts w:ascii="Times New Roman" w:hAnsi="Times New Roman" w:cs="Times New Roman"/>
          <w:color w:val="222222"/>
          <w:sz w:val="24"/>
          <w:szCs w:val="24"/>
          <w:shd w:val="clear" w:color="auto" w:fill="FFFFFF"/>
        </w:rPr>
        <w:t>Qvenild</w:t>
      </w:r>
      <w:proofErr w:type="spellEnd"/>
      <w:del w:id="1157" w:author="Taylor Stewart" w:date="2015-01-13T19:51:00Z">
        <w:r w:rsidRPr="00081B54" w:rsidDel="006409F9">
          <w:rPr>
            <w:rFonts w:ascii="Times New Roman" w:hAnsi="Times New Roman" w:cs="Times New Roman"/>
            <w:color w:val="222222"/>
            <w:sz w:val="24"/>
            <w:szCs w:val="24"/>
            <w:shd w:val="clear" w:color="auto" w:fill="FFFFFF"/>
          </w:rPr>
          <w:delText xml:space="preserve"> T</w:delText>
        </w:r>
      </w:del>
      <w:r w:rsidRPr="00081B54">
        <w:rPr>
          <w:rFonts w:ascii="Times New Roman" w:hAnsi="Times New Roman" w:cs="Times New Roman"/>
          <w:color w:val="222222"/>
          <w:sz w:val="24"/>
          <w:szCs w:val="24"/>
          <w:shd w:val="clear" w:color="auto" w:fill="FFFFFF"/>
        </w:rPr>
        <w:t xml:space="preserve">. 1985. Comparison of scales and otoliths for age determination of whitefish </w:t>
      </w:r>
      <w:proofErr w:type="spellStart"/>
      <w:r w:rsidRPr="00081B54">
        <w:rPr>
          <w:rFonts w:ascii="Times New Roman" w:hAnsi="Times New Roman" w:cs="Times New Roman"/>
          <w:i/>
          <w:color w:val="222222"/>
          <w:sz w:val="24"/>
          <w:szCs w:val="24"/>
          <w:shd w:val="clear" w:color="auto" w:fill="FFFFFF"/>
        </w:rPr>
        <w:t>Coregonus</w:t>
      </w:r>
      <w:proofErr w:type="spellEnd"/>
      <w:r w:rsidRPr="00081B54">
        <w:rPr>
          <w:rFonts w:ascii="Times New Roman" w:hAnsi="Times New Roman" w:cs="Times New Roman"/>
          <w:i/>
          <w:color w:val="222222"/>
          <w:sz w:val="24"/>
          <w:szCs w:val="24"/>
          <w:shd w:val="clear" w:color="auto" w:fill="FFFFFF"/>
        </w:rPr>
        <w:t xml:space="preserve"> </w:t>
      </w:r>
      <w:proofErr w:type="spellStart"/>
      <w:r w:rsidRPr="00081B54">
        <w:rPr>
          <w:rFonts w:ascii="Times New Roman" w:hAnsi="Times New Roman" w:cs="Times New Roman"/>
          <w:i/>
          <w:color w:val="222222"/>
          <w:sz w:val="24"/>
          <w:szCs w:val="24"/>
          <w:shd w:val="clear" w:color="auto" w:fill="FFFFFF"/>
        </w:rPr>
        <w:t>lavaretus</w:t>
      </w:r>
      <w:proofErr w:type="spellEnd"/>
      <w:r w:rsidRPr="00081B54">
        <w:rPr>
          <w:rFonts w:ascii="Times New Roman" w:hAnsi="Times New Roman" w:cs="Times New Roman"/>
          <w:color w:val="222222"/>
          <w:sz w:val="24"/>
          <w:szCs w:val="24"/>
          <w:shd w:val="clear" w:color="auto" w:fill="FFFFFF"/>
        </w:rPr>
        <w:t xml:space="preserve">. </w:t>
      </w:r>
      <w:r w:rsidRPr="00081B54">
        <w:rPr>
          <w:rFonts w:ascii="Times New Roman" w:hAnsi="Times New Roman" w:cs="Times New Roman"/>
          <w:i/>
          <w:color w:val="222222"/>
          <w:sz w:val="24"/>
          <w:szCs w:val="24"/>
          <w:shd w:val="clear" w:color="auto" w:fill="FFFFFF"/>
          <w:rPrChange w:id="1158" w:author="Taylor Stewart" w:date="2015-01-13T20:02:00Z">
            <w:rPr>
              <w:rFonts w:ascii="Times New Roman" w:hAnsi="Times New Roman" w:cs="Times New Roman"/>
              <w:color w:val="222222"/>
              <w:sz w:val="24"/>
              <w:szCs w:val="24"/>
              <w:shd w:val="clear" w:color="auto" w:fill="FFFFFF"/>
            </w:rPr>
          </w:rPrChange>
        </w:rPr>
        <w:t>Fish</w:t>
      </w:r>
      <w:ins w:id="1159" w:author="Stewart, Taylor Robert" w:date="2015-01-14T13:00:00Z">
        <w:r w:rsidR="00CD0B5F" w:rsidRPr="00081B54">
          <w:rPr>
            <w:rFonts w:ascii="Times New Roman" w:hAnsi="Times New Roman" w:cs="Times New Roman"/>
            <w:i/>
            <w:color w:val="222222"/>
            <w:sz w:val="24"/>
            <w:szCs w:val="24"/>
            <w:shd w:val="clear" w:color="auto" w:fill="FFFFFF"/>
          </w:rPr>
          <w:t>.</w:t>
        </w:r>
      </w:ins>
      <w:r w:rsidRPr="00081B54">
        <w:rPr>
          <w:rFonts w:ascii="Times New Roman" w:hAnsi="Times New Roman" w:cs="Times New Roman"/>
          <w:i/>
          <w:color w:val="222222"/>
          <w:sz w:val="24"/>
          <w:szCs w:val="24"/>
          <w:shd w:val="clear" w:color="auto" w:fill="FFFFFF"/>
          <w:rPrChange w:id="1160" w:author="Taylor Stewart" w:date="2015-01-13T20:02:00Z">
            <w:rPr>
              <w:rFonts w:ascii="Times New Roman" w:hAnsi="Times New Roman" w:cs="Times New Roman"/>
              <w:color w:val="222222"/>
              <w:sz w:val="24"/>
              <w:szCs w:val="24"/>
              <w:shd w:val="clear" w:color="auto" w:fill="FFFFFF"/>
            </w:rPr>
          </w:rPrChange>
        </w:rPr>
        <w:t xml:space="preserve"> Res.</w:t>
      </w:r>
      <w:ins w:id="1161" w:author="Stewart, Taylor Robert" w:date="2015-01-14T11:55:00Z">
        <w:r w:rsidR="00F5514D" w:rsidRPr="00081B54">
          <w:rPr>
            <w:rFonts w:ascii="Times New Roman" w:hAnsi="Times New Roman" w:cs="Times New Roman"/>
            <w:i/>
            <w:color w:val="222222"/>
            <w:sz w:val="24"/>
            <w:szCs w:val="24"/>
            <w:shd w:val="clear" w:color="auto" w:fill="FFFFFF"/>
          </w:rPr>
          <w:t>,</w:t>
        </w:r>
      </w:ins>
      <w:r w:rsidRPr="00081B54">
        <w:rPr>
          <w:rFonts w:ascii="Times New Roman" w:hAnsi="Times New Roman" w:cs="Times New Roman"/>
          <w:i/>
          <w:color w:val="222222"/>
          <w:sz w:val="24"/>
          <w:szCs w:val="24"/>
          <w:shd w:val="clear" w:color="auto" w:fill="FFFFFF"/>
          <w:rPrChange w:id="1162" w:author="Taylor Stewart" w:date="2015-01-13T20:02:00Z">
            <w:rPr>
              <w:rFonts w:ascii="Times New Roman" w:hAnsi="Times New Roman" w:cs="Times New Roman"/>
              <w:color w:val="222222"/>
              <w:sz w:val="24"/>
              <w:szCs w:val="24"/>
              <w:shd w:val="clear" w:color="auto" w:fill="FFFFFF"/>
            </w:rPr>
          </w:rPrChange>
        </w:rPr>
        <w:t xml:space="preserve"> </w:t>
      </w:r>
      <w:r w:rsidRPr="00081B54">
        <w:rPr>
          <w:rFonts w:ascii="Times New Roman" w:hAnsi="Times New Roman" w:cs="Times New Roman"/>
          <w:color w:val="222222"/>
          <w:sz w:val="24"/>
          <w:szCs w:val="24"/>
          <w:shd w:val="clear" w:color="auto" w:fill="FFFFFF"/>
        </w:rPr>
        <w:t>3:237-243.</w:t>
      </w:r>
    </w:p>
    <w:p w14:paraId="768C235B" w14:textId="2F1EAA93" w:rsidR="00380B3A" w:rsidRPr="00081B54"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081B54">
        <w:rPr>
          <w:rFonts w:ascii="Times New Roman" w:hAnsi="Times New Roman" w:cs="Times New Roman"/>
          <w:color w:val="222222"/>
          <w:sz w:val="24"/>
          <w:szCs w:val="24"/>
          <w:shd w:val="clear" w:color="auto" w:fill="FFFFFF"/>
        </w:rPr>
        <w:t>Sullivan</w:t>
      </w:r>
      <w:r w:rsidR="009B3C0D" w:rsidRPr="00081B54">
        <w:rPr>
          <w:rFonts w:ascii="Times New Roman" w:hAnsi="Times New Roman" w:cs="Times New Roman"/>
          <w:color w:val="222222"/>
          <w:sz w:val="24"/>
          <w:szCs w:val="24"/>
          <w:shd w:val="clear" w:color="auto" w:fill="FFFFFF"/>
        </w:rPr>
        <w:t xml:space="preserve">, M. </w:t>
      </w:r>
      <w:r w:rsidRPr="00081B54">
        <w:rPr>
          <w:rFonts w:ascii="Times New Roman" w:hAnsi="Times New Roman" w:cs="Times New Roman"/>
          <w:color w:val="222222"/>
          <w:sz w:val="24"/>
          <w:szCs w:val="24"/>
          <w:shd w:val="clear" w:color="auto" w:fill="FFFFFF"/>
        </w:rPr>
        <w:t>2011</w:t>
      </w:r>
      <w:r w:rsidR="009B3C0D" w:rsidRPr="00081B54">
        <w:rPr>
          <w:rFonts w:ascii="Times New Roman" w:hAnsi="Times New Roman" w:cs="Times New Roman"/>
          <w:color w:val="222222"/>
          <w:sz w:val="24"/>
          <w:szCs w:val="24"/>
          <w:shd w:val="clear" w:color="auto" w:fill="FFFFFF"/>
        </w:rPr>
        <w:t>. Status of the pygmy whitefish (</w:t>
      </w:r>
      <w:r w:rsidR="009B3C0D" w:rsidRPr="00081B54">
        <w:rPr>
          <w:rFonts w:ascii="Times New Roman" w:hAnsi="Times New Roman" w:cs="Times New Roman"/>
          <w:i/>
          <w:color w:val="222222"/>
          <w:sz w:val="24"/>
          <w:szCs w:val="24"/>
          <w:shd w:val="clear" w:color="auto" w:fill="FFFFFF"/>
        </w:rPr>
        <w:t>Prosopium coulterii</w:t>
      </w:r>
      <w:r w:rsidR="009B3C0D" w:rsidRPr="00081B54">
        <w:rPr>
          <w:rFonts w:ascii="Times New Roman" w:hAnsi="Times New Roman" w:cs="Times New Roman"/>
          <w:color w:val="222222"/>
          <w:sz w:val="24"/>
          <w:szCs w:val="24"/>
          <w:shd w:val="clear" w:color="auto" w:fill="FFFFFF"/>
        </w:rPr>
        <w:t>) in Alberta: Update 2011.</w:t>
      </w:r>
      <w:ins w:id="1163" w:author="Stewart, Taylor Robert" w:date="2015-01-14T13:42:00Z">
        <w:r w:rsidR="00C61F8E" w:rsidRPr="00081B54">
          <w:rPr>
            <w:rFonts w:ascii="Times New Roman" w:hAnsi="Times New Roman" w:cs="Times New Roman"/>
            <w:color w:val="222222"/>
            <w:sz w:val="24"/>
            <w:szCs w:val="24"/>
            <w:shd w:val="clear" w:color="auto" w:fill="FFFFFF"/>
          </w:rPr>
          <w:t xml:space="preserve"> </w:t>
        </w:r>
      </w:ins>
      <w:del w:id="1164" w:author="Stewart, Taylor Robert" w:date="2015-01-14T13:42:00Z">
        <w:r w:rsidR="009B3C0D" w:rsidRPr="00081B54" w:rsidDel="00C61F8E">
          <w:rPr>
            <w:rFonts w:ascii="Times New Roman" w:hAnsi="Times New Roman" w:cs="Times New Roman"/>
            <w:color w:val="222222"/>
            <w:sz w:val="24"/>
            <w:szCs w:val="24"/>
            <w:shd w:val="clear" w:color="auto" w:fill="FFFFFF"/>
          </w:rPr>
          <w:delText xml:space="preserve"> </w:delText>
        </w:r>
        <w:r w:rsidR="001C600B" w:rsidRPr="00081B54" w:rsidDel="00C61F8E">
          <w:rPr>
            <w:rFonts w:ascii="Times New Roman" w:hAnsi="Times New Roman" w:cs="Times New Roman"/>
            <w:color w:val="222222"/>
            <w:sz w:val="24"/>
            <w:szCs w:val="24"/>
            <w:shd w:val="clear" w:color="auto" w:fill="FFFFFF"/>
          </w:rPr>
          <w:delText xml:space="preserve">Edmonton (AB): </w:delText>
        </w:r>
      </w:del>
      <w:r w:rsidR="009B3C0D" w:rsidRPr="00081B54">
        <w:rPr>
          <w:rFonts w:ascii="Times New Roman" w:hAnsi="Times New Roman" w:cs="Times New Roman"/>
          <w:color w:val="222222"/>
          <w:sz w:val="24"/>
          <w:szCs w:val="24"/>
          <w:shd w:val="clear" w:color="auto" w:fill="FFFFFF"/>
        </w:rPr>
        <w:t>Alberta Wildl</w:t>
      </w:r>
      <w:ins w:id="1165" w:author="Stewart, Taylor Robert" w:date="2015-01-14T13:42:00Z">
        <w:r w:rsidR="00C61F8E" w:rsidRPr="00081B54">
          <w:rPr>
            <w:rFonts w:ascii="Times New Roman" w:hAnsi="Times New Roman" w:cs="Times New Roman"/>
            <w:color w:val="222222"/>
            <w:sz w:val="24"/>
            <w:szCs w:val="24"/>
            <w:shd w:val="clear" w:color="auto" w:fill="FFFFFF"/>
          </w:rPr>
          <w:t>.</w:t>
        </w:r>
      </w:ins>
      <w:del w:id="1166" w:author="Stewart, Taylor Robert" w:date="2015-01-14T13:42:00Z">
        <w:r w:rsidR="009B3C0D" w:rsidRPr="00081B54" w:rsidDel="00C61F8E">
          <w:rPr>
            <w:rFonts w:ascii="Times New Roman" w:hAnsi="Times New Roman" w:cs="Times New Roman"/>
            <w:color w:val="222222"/>
            <w:sz w:val="24"/>
            <w:szCs w:val="24"/>
            <w:shd w:val="clear" w:color="auto" w:fill="FFFFFF"/>
          </w:rPr>
          <w:delText>ife</w:delText>
        </w:r>
      </w:del>
      <w:r w:rsidR="009B3C0D" w:rsidRPr="00081B54">
        <w:rPr>
          <w:rFonts w:ascii="Times New Roman" w:hAnsi="Times New Roman" w:cs="Times New Roman"/>
          <w:color w:val="222222"/>
          <w:sz w:val="24"/>
          <w:szCs w:val="24"/>
          <w:shd w:val="clear" w:color="auto" w:fill="FFFFFF"/>
        </w:rPr>
        <w:t xml:space="preserve"> Status Rep</w:t>
      </w:r>
      <w:ins w:id="1167" w:author="Stewart, Taylor Robert" w:date="2015-01-14T13:43:00Z">
        <w:r w:rsidR="00C61F8E" w:rsidRPr="00081B54">
          <w:rPr>
            <w:rFonts w:ascii="Times New Roman" w:hAnsi="Times New Roman" w:cs="Times New Roman"/>
            <w:color w:val="222222"/>
            <w:sz w:val="24"/>
            <w:szCs w:val="24"/>
            <w:shd w:val="clear" w:color="auto" w:fill="FFFFFF"/>
          </w:rPr>
          <w:t>.</w:t>
        </w:r>
      </w:ins>
      <w:del w:id="1168" w:author="Stewart, Taylor Robert" w:date="2015-01-14T13:43:00Z">
        <w:r w:rsidR="009B3C0D" w:rsidRPr="00081B54" w:rsidDel="00C61F8E">
          <w:rPr>
            <w:rFonts w:ascii="Times New Roman" w:hAnsi="Times New Roman" w:cs="Times New Roman"/>
            <w:color w:val="222222"/>
            <w:sz w:val="24"/>
            <w:szCs w:val="24"/>
            <w:shd w:val="clear" w:color="auto" w:fill="FFFFFF"/>
          </w:rPr>
          <w:delText>ort</w:delText>
        </w:r>
      </w:del>
      <w:ins w:id="1169" w:author="Taylor Stewart" w:date="2015-01-13T20:58:00Z">
        <w:r w:rsidR="00CC532D" w:rsidRPr="00081B54">
          <w:rPr>
            <w:rFonts w:ascii="Times New Roman" w:hAnsi="Times New Roman" w:cs="Times New Roman"/>
            <w:color w:val="222222"/>
            <w:sz w:val="24"/>
            <w:szCs w:val="24"/>
            <w:shd w:val="clear" w:color="auto" w:fill="FFFFFF"/>
          </w:rPr>
          <w:t xml:space="preserve">, </w:t>
        </w:r>
      </w:ins>
      <w:del w:id="1170" w:author="Taylor Stewart" w:date="2015-01-13T20:58:00Z">
        <w:r w:rsidR="00745EB8" w:rsidRPr="00081B54" w:rsidDel="00CC532D">
          <w:rPr>
            <w:rFonts w:ascii="Times New Roman" w:hAnsi="Times New Roman" w:cs="Times New Roman"/>
            <w:color w:val="222222"/>
            <w:sz w:val="24"/>
            <w:szCs w:val="24"/>
            <w:shd w:val="clear" w:color="auto" w:fill="FFFFFF"/>
          </w:rPr>
          <w:delText>.</w:delText>
        </w:r>
        <w:r w:rsidR="009B3C0D" w:rsidRPr="00081B54" w:rsidDel="00CC532D">
          <w:rPr>
            <w:rFonts w:ascii="Times New Roman" w:hAnsi="Times New Roman" w:cs="Times New Roman"/>
            <w:color w:val="222222"/>
            <w:sz w:val="24"/>
            <w:szCs w:val="24"/>
            <w:shd w:val="clear" w:color="auto" w:fill="FFFFFF"/>
          </w:rPr>
          <w:delText xml:space="preserve"> </w:delText>
        </w:r>
        <w:r w:rsidR="00745EB8" w:rsidRPr="00081B54" w:rsidDel="00CC532D">
          <w:rPr>
            <w:rFonts w:ascii="Times New Roman" w:hAnsi="Times New Roman" w:cs="Times New Roman"/>
            <w:color w:val="222222"/>
            <w:sz w:val="24"/>
            <w:szCs w:val="24"/>
            <w:shd w:val="clear" w:color="auto" w:fill="FFFFFF"/>
          </w:rPr>
          <w:delText>(</w:delText>
        </w:r>
      </w:del>
      <w:r w:rsidR="00745EB8" w:rsidRPr="00081B54">
        <w:rPr>
          <w:rFonts w:ascii="Times New Roman" w:hAnsi="Times New Roman" w:cs="Times New Roman"/>
          <w:color w:val="222222"/>
          <w:sz w:val="24"/>
          <w:szCs w:val="24"/>
          <w:shd w:val="clear" w:color="auto" w:fill="FFFFFF"/>
        </w:rPr>
        <w:t>n</w:t>
      </w:r>
      <w:r w:rsidR="009B3C0D" w:rsidRPr="00081B54">
        <w:rPr>
          <w:rFonts w:ascii="Times New Roman" w:hAnsi="Times New Roman" w:cs="Times New Roman"/>
          <w:color w:val="222222"/>
          <w:sz w:val="24"/>
          <w:szCs w:val="24"/>
          <w:shd w:val="clear" w:color="auto" w:fill="FFFFFF"/>
        </w:rPr>
        <w:t>o. 27</w:t>
      </w:r>
      <w:del w:id="1171" w:author="Taylor Stewart" w:date="2015-01-13T20:58:00Z">
        <w:r w:rsidR="00745EB8" w:rsidRPr="00081B54" w:rsidDel="00CC532D">
          <w:rPr>
            <w:rFonts w:ascii="Times New Roman" w:hAnsi="Times New Roman" w:cs="Times New Roman"/>
            <w:color w:val="222222"/>
            <w:sz w:val="24"/>
            <w:szCs w:val="24"/>
            <w:shd w:val="clear" w:color="auto" w:fill="FFFFFF"/>
          </w:rPr>
          <w:delText>)</w:delText>
        </w:r>
      </w:del>
      <w:ins w:id="1172" w:author="Stewart, Taylor Robert" w:date="2015-01-14T12:20:00Z">
        <w:r w:rsidR="00C61F8E" w:rsidRPr="00081B54">
          <w:rPr>
            <w:rFonts w:ascii="Times New Roman" w:hAnsi="Times New Roman" w:cs="Times New Roman"/>
            <w:color w:val="222222"/>
            <w:sz w:val="24"/>
            <w:szCs w:val="24"/>
            <w:shd w:val="clear" w:color="auto" w:fill="FFFFFF"/>
          </w:rPr>
          <w:t xml:space="preserve">, </w:t>
        </w:r>
        <w:r w:rsidR="006807BD" w:rsidRPr="00081B54">
          <w:rPr>
            <w:rFonts w:ascii="Times New Roman" w:hAnsi="Times New Roman" w:cs="Times New Roman"/>
            <w:color w:val="222222"/>
            <w:sz w:val="24"/>
            <w:szCs w:val="24"/>
            <w:shd w:val="clear" w:color="auto" w:fill="FFFFFF"/>
          </w:rPr>
          <w:t>46</w:t>
        </w:r>
      </w:ins>
      <w:ins w:id="1173" w:author="Stewart, Taylor Robert" w:date="2015-01-14T13:43:00Z">
        <w:r w:rsidR="00C61F8E" w:rsidRPr="00081B54">
          <w:rPr>
            <w:rFonts w:ascii="Times New Roman" w:hAnsi="Times New Roman" w:cs="Times New Roman"/>
            <w:color w:val="222222"/>
            <w:sz w:val="24"/>
            <w:szCs w:val="24"/>
            <w:shd w:val="clear" w:color="auto" w:fill="FFFFFF"/>
          </w:rPr>
          <w:t xml:space="preserve"> p</w:t>
        </w:r>
      </w:ins>
      <w:ins w:id="1174" w:author="Stewart, Taylor Robert" w:date="2015-01-14T12:20:00Z">
        <w:r w:rsidR="006807BD" w:rsidRPr="00081B54">
          <w:rPr>
            <w:rFonts w:ascii="Times New Roman" w:hAnsi="Times New Roman" w:cs="Times New Roman"/>
            <w:color w:val="222222"/>
            <w:sz w:val="24"/>
            <w:szCs w:val="24"/>
            <w:shd w:val="clear" w:color="auto" w:fill="FFFFFF"/>
          </w:rPr>
          <w:t>.</w:t>
        </w:r>
      </w:ins>
      <w:del w:id="1175" w:author="Stewart, Taylor Robert" w:date="2015-01-14T12:20:00Z">
        <w:r w:rsidR="009B3C0D" w:rsidRPr="00081B54" w:rsidDel="006807BD">
          <w:rPr>
            <w:rFonts w:ascii="Times New Roman" w:hAnsi="Times New Roman" w:cs="Times New Roman"/>
            <w:color w:val="222222"/>
            <w:sz w:val="24"/>
            <w:szCs w:val="24"/>
            <w:shd w:val="clear" w:color="auto" w:fill="FFFFFF"/>
          </w:rPr>
          <w:delText>.</w:delText>
        </w:r>
      </w:del>
    </w:p>
    <w:p w14:paraId="0ED54E50" w14:textId="060A44B3" w:rsidR="00F604E7" w:rsidRPr="00081B54"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081B54">
        <w:rPr>
          <w:rFonts w:ascii="Times New Roman" w:hAnsi="Times New Roman" w:cs="Times New Roman"/>
          <w:color w:val="222222"/>
          <w:sz w:val="24"/>
          <w:szCs w:val="24"/>
          <w:shd w:val="clear" w:color="auto" w:fill="FFFFFF"/>
        </w:rPr>
        <w:t>Taylor</w:t>
      </w:r>
      <w:ins w:id="1176" w:author="Taylor Stewart" w:date="2015-01-13T19:51:00Z">
        <w:r w:rsidR="006409F9" w:rsidRPr="00081B54">
          <w:rPr>
            <w:rFonts w:ascii="Times New Roman" w:hAnsi="Times New Roman" w:cs="Times New Roman"/>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E</w:t>
      </w:r>
      <w:ins w:id="1177" w:author="Taylor Stewart" w:date="2015-01-13T19:51:00Z">
        <w:r w:rsidR="006409F9" w:rsidRPr="00081B54">
          <w:rPr>
            <w:rFonts w:ascii="Times New Roman" w:hAnsi="Times New Roman" w:cs="Times New Roman"/>
            <w:color w:val="222222"/>
            <w:sz w:val="24"/>
            <w:szCs w:val="24"/>
            <w:shd w:val="clear" w:color="auto" w:fill="FFFFFF"/>
          </w:rPr>
          <w:t xml:space="preserve">. </w:t>
        </w:r>
      </w:ins>
      <w:r w:rsidRPr="00081B54">
        <w:rPr>
          <w:rFonts w:ascii="Times New Roman" w:hAnsi="Times New Roman" w:cs="Times New Roman"/>
          <w:color w:val="222222"/>
          <w:sz w:val="24"/>
          <w:szCs w:val="24"/>
          <w:shd w:val="clear" w:color="auto" w:fill="FFFFFF"/>
        </w:rPr>
        <w:t>B</w:t>
      </w:r>
      <w:ins w:id="1178" w:author="Taylor Stewart" w:date="2015-01-13T19:51:00Z">
        <w:r w:rsidR="006409F9" w:rsidRPr="00081B54">
          <w:rPr>
            <w:rFonts w:ascii="Times New Roman" w:hAnsi="Times New Roman" w:cs="Times New Roman"/>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w:t>
      </w:r>
      <w:ins w:id="1179" w:author="Taylor Stewart" w:date="2015-01-13T19:51:00Z">
        <w:r w:rsidR="006409F9" w:rsidRPr="00081B54">
          <w:rPr>
            <w:rFonts w:ascii="Times New Roman" w:hAnsi="Times New Roman" w:cs="Times New Roman"/>
            <w:color w:val="222222"/>
            <w:sz w:val="24"/>
            <w:szCs w:val="24"/>
            <w:shd w:val="clear" w:color="auto" w:fill="FFFFFF"/>
          </w:rPr>
          <w:t xml:space="preserve">J. L. </w:t>
        </w:r>
      </w:ins>
      <w:r w:rsidRPr="00081B54">
        <w:rPr>
          <w:rFonts w:ascii="Times New Roman" w:hAnsi="Times New Roman" w:cs="Times New Roman"/>
          <w:color w:val="222222"/>
          <w:sz w:val="24"/>
          <w:szCs w:val="24"/>
          <w:shd w:val="clear" w:color="auto" w:fill="FFFFFF"/>
        </w:rPr>
        <w:t>Glow</w:t>
      </w:r>
      <w:del w:id="1180" w:author="Taylor Stewart" w:date="2015-01-13T19:52:00Z">
        <w:r w:rsidRPr="00081B54" w:rsidDel="006409F9">
          <w:rPr>
            <w:rFonts w:ascii="Times New Roman" w:hAnsi="Times New Roman" w:cs="Times New Roman"/>
            <w:color w:val="222222"/>
            <w:sz w:val="24"/>
            <w:szCs w:val="24"/>
            <w:shd w:val="clear" w:color="auto" w:fill="FFFFFF"/>
          </w:rPr>
          <w:delText xml:space="preserve"> JL</w:delText>
        </w:r>
      </w:del>
      <w:r w:rsidRPr="00081B54">
        <w:rPr>
          <w:rFonts w:ascii="Times New Roman" w:hAnsi="Times New Roman" w:cs="Times New Roman"/>
          <w:color w:val="222222"/>
          <w:sz w:val="24"/>
          <w:szCs w:val="24"/>
          <w:shd w:val="clear" w:color="auto" w:fill="FFFFFF"/>
        </w:rPr>
        <w:t xml:space="preserve">, </w:t>
      </w:r>
      <w:ins w:id="1181" w:author="Taylor Stewart" w:date="2015-01-13T19:52:00Z">
        <w:r w:rsidR="006409F9" w:rsidRPr="00081B54">
          <w:rPr>
            <w:rFonts w:ascii="Times New Roman" w:hAnsi="Times New Roman" w:cs="Times New Roman"/>
            <w:color w:val="222222"/>
            <w:sz w:val="24"/>
            <w:szCs w:val="24"/>
            <w:shd w:val="clear" w:color="auto" w:fill="FFFFFF"/>
          </w:rPr>
          <w:t xml:space="preserve">J. </w:t>
        </w:r>
      </w:ins>
      <w:r w:rsidRPr="00081B54">
        <w:rPr>
          <w:rFonts w:ascii="Times New Roman" w:hAnsi="Times New Roman" w:cs="Times New Roman"/>
          <w:color w:val="222222"/>
          <w:sz w:val="24"/>
          <w:szCs w:val="24"/>
          <w:shd w:val="clear" w:color="auto" w:fill="FFFFFF"/>
        </w:rPr>
        <w:t>Witt</w:t>
      </w:r>
      <w:del w:id="1182" w:author="Taylor Stewart" w:date="2015-01-13T19:52:00Z">
        <w:r w:rsidRPr="00081B54" w:rsidDel="006409F9">
          <w:rPr>
            <w:rFonts w:ascii="Times New Roman" w:hAnsi="Times New Roman" w:cs="Times New Roman"/>
            <w:color w:val="222222"/>
            <w:sz w:val="24"/>
            <w:szCs w:val="24"/>
            <w:shd w:val="clear" w:color="auto" w:fill="FFFFFF"/>
          </w:rPr>
          <w:delText xml:space="preserve"> J</w:delText>
        </w:r>
      </w:del>
      <w:r w:rsidRPr="00081B54">
        <w:rPr>
          <w:rFonts w:ascii="Times New Roman" w:hAnsi="Times New Roman" w:cs="Times New Roman"/>
          <w:color w:val="222222"/>
          <w:sz w:val="24"/>
          <w:szCs w:val="24"/>
          <w:shd w:val="clear" w:color="auto" w:fill="FFFFFF"/>
        </w:rPr>
        <w:t xml:space="preserve">, and </w:t>
      </w:r>
      <w:ins w:id="1183" w:author="Taylor Stewart" w:date="2015-01-13T19:52:00Z">
        <w:r w:rsidR="006409F9" w:rsidRPr="00081B54">
          <w:rPr>
            <w:rFonts w:ascii="Times New Roman" w:hAnsi="Times New Roman" w:cs="Times New Roman"/>
            <w:color w:val="222222"/>
            <w:sz w:val="24"/>
            <w:szCs w:val="24"/>
            <w:shd w:val="clear" w:color="auto" w:fill="FFFFFF"/>
          </w:rPr>
          <w:t xml:space="preserve">R. </w:t>
        </w:r>
      </w:ins>
      <w:proofErr w:type="spellStart"/>
      <w:r w:rsidRPr="00081B54">
        <w:rPr>
          <w:rFonts w:ascii="Times New Roman" w:hAnsi="Times New Roman" w:cs="Times New Roman"/>
          <w:color w:val="222222"/>
          <w:sz w:val="24"/>
          <w:szCs w:val="24"/>
          <w:shd w:val="clear" w:color="auto" w:fill="FFFFFF"/>
        </w:rPr>
        <w:t>Zemlak</w:t>
      </w:r>
      <w:proofErr w:type="spellEnd"/>
      <w:del w:id="1184" w:author="Taylor Stewart" w:date="2015-01-13T19:52:00Z">
        <w:r w:rsidRPr="00081B54" w:rsidDel="006409F9">
          <w:rPr>
            <w:rFonts w:ascii="Times New Roman" w:hAnsi="Times New Roman" w:cs="Times New Roman"/>
            <w:color w:val="222222"/>
            <w:sz w:val="24"/>
            <w:szCs w:val="24"/>
            <w:shd w:val="clear" w:color="auto" w:fill="FFFFFF"/>
          </w:rPr>
          <w:delText xml:space="preserve"> R</w:delText>
        </w:r>
      </w:del>
      <w:r w:rsidRPr="00081B54">
        <w:rPr>
          <w:rFonts w:ascii="Times New Roman" w:hAnsi="Times New Roman" w:cs="Times New Roman"/>
          <w:color w:val="222222"/>
          <w:sz w:val="24"/>
          <w:szCs w:val="24"/>
          <w:shd w:val="clear" w:color="auto" w:fill="FFFFFF"/>
        </w:rPr>
        <w:t>. 2011. Connectivity among populations of pygmy whitefish (</w:t>
      </w:r>
      <w:r w:rsidRPr="00081B54">
        <w:rPr>
          <w:rFonts w:ascii="Times New Roman" w:hAnsi="Times New Roman" w:cs="Times New Roman"/>
          <w:i/>
          <w:color w:val="222222"/>
          <w:sz w:val="24"/>
          <w:szCs w:val="24"/>
          <w:shd w:val="clear" w:color="auto" w:fill="FFFFFF"/>
          <w:rPrChange w:id="1185" w:author="Stewart, Taylor Robert" w:date="2015-01-14T11:58:00Z">
            <w:rPr>
              <w:rFonts w:ascii="Times New Roman" w:hAnsi="Times New Roman" w:cs="Times New Roman"/>
              <w:color w:val="222222"/>
              <w:sz w:val="24"/>
              <w:szCs w:val="24"/>
              <w:shd w:val="clear" w:color="auto" w:fill="FFFFFF"/>
            </w:rPr>
          </w:rPrChange>
        </w:rPr>
        <w:t>Prosopium coulterii</w:t>
      </w:r>
      <w:r w:rsidRPr="00081B54">
        <w:rPr>
          <w:rFonts w:ascii="Times New Roman" w:hAnsi="Times New Roman" w:cs="Times New Roman"/>
          <w:color w:val="222222"/>
          <w:sz w:val="24"/>
          <w:szCs w:val="24"/>
          <w:shd w:val="clear" w:color="auto" w:fill="FFFFFF"/>
        </w:rPr>
        <w:t>) in northe</w:t>
      </w:r>
      <w:r w:rsidR="009368E7" w:rsidRPr="00081B54">
        <w:rPr>
          <w:rFonts w:ascii="Times New Roman" w:hAnsi="Times New Roman" w:cs="Times New Roman"/>
          <w:color w:val="222222"/>
          <w:sz w:val="24"/>
          <w:szCs w:val="24"/>
          <w:shd w:val="clear" w:color="auto" w:fill="FFFFFF"/>
        </w:rPr>
        <w:t>a</w:t>
      </w:r>
      <w:r w:rsidRPr="00081B54">
        <w:rPr>
          <w:rFonts w:ascii="Times New Roman" w:hAnsi="Times New Roman" w:cs="Times New Roman"/>
          <w:color w:val="222222"/>
          <w:sz w:val="24"/>
          <w:szCs w:val="24"/>
          <w:shd w:val="clear" w:color="auto" w:fill="FFFFFF"/>
        </w:rPr>
        <w:t xml:space="preserve">stern North America inferred from microsatellite DNA analyses. </w:t>
      </w:r>
      <w:r w:rsidRPr="00081B54">
        <w:rPr>
          <w:rFonts w:ascii="Times New Roman" w:hAnsi="Times New Roman" w:cs="Times New Roman"/>
          <w:i/>
          <w:color w:val="222222"/>
          <w:sz w:val="24"/>
          <w:szCs w:val="24"/>
          <w:shd w:val="clear" w:color="auto" w:fill="FFFFFF"/>
          <w:rPrChange w:id="1186" w:author="Taylor Stewart" w:date="2015-01-13T20:02:00Z">
            <w:rPr>
              <w:rFonts w:ascii="Times New Roman" w:hAnsi="Times New Roman" w:cs="Times New Roman"/>
              <w:color w:val="222222"/>
              <w:sz w:val="24"/>
              <w:szCs w:val="24"/>
              <w:shd w:val="clear" w:color="auto" w:fill="FFFFFF"/>
            </w:rPr>
          </w:rPrChange>
        </w:rPr>
        <w:t>Can</w:t>
      </w:r>
      <w:ins w:id="1187" w:author="Stewart, Taylor Robert" w:date="2015-01-14T13:01:00Z">
        <w:r w:rsidR="00BA5111" w:rsidRPr="00081B54">
          <w:rPr>
            <w:rFonts w:ascii="Times New Roman" w:hAnsi="Times New Roman" w:cs="Times New Roman"/>
            <w:i/>
            <w:color w:val="222222"/>
            <w:sz w:val="24"/>
            <w:szCs w:val="24"/>
            <w:shd w:val="clear" w:color="auto" w:fill="FFFFFF"/>
          </w:rPr>
          <w:t>.</w:t>
        </w:r>
      </w:ins>
      <w:r w:rsidRPr="00081B54">
        <w:rPr>
          <w:rFonts w:ascii="Times New Roman" w:hAnsi="Times New Roman" w:cs="Times New Roman"/>
          <w:i/>
          <w:color w:val="222222"/>
          <w:sz w:val="24"/>
          <w:szCs w:val="24"/>
          <w:shd w:val="clear" w:color="auto" w:fill="FFFFFF"/>
          <w:rPrChange w:id="1188" w:author="Taylor Stewart" w:date="2015-01-13T20:02:00Z">
            <w:rPr>
              <w:rFonts w:ascii="Times New Roman" w:hAnsi="Times New Roman" w:cs="Times New Roman"/>
              <w:color w:val="222222"/>
              <w:sz w:val="24"/>
              <w:szCs w:val="24"/>
              <w:shd w:val="clear" w:color="auto" w:fill="FFFFFF"/>
            </w:rPr>
          </w:rPrChange>
        </w:rPr>
        <w:t xml:space="preserve"> J</w:t>
      </w:r>
      <w:ins w:id="1189" w:author="Stewart, Taylor Robert" w:date="2015-01-14T13:01:00Z">
        <w:r w:rsidR="00BA5111" w:rsidRPr="00081B54">
          <w:rPr>
            <w:rFonts w:ascii="Times New Roman" w:hAnsi="Times New Roman" w:cs="Times New Roman"/>
            <w:i/>
            <w:color w:val="222222"/>
            <w:sz w:val="24"/>
            <w:szCs w:val="24"/>
            <w:shd w:val="clear" w:color="auto" w:fill="FFFFFF"/>
          </w:rPr>
          <w:t>.</w:t>
        </w:r>
      </w:ins>
      <w:r w:rsidR="00745EB8" w:rsidRPr="00081B54">
        <w:rPr>
          <w:rFonts w:ascii="Times New Roman" w:hAnsi="Times New Roman" w:cs="Times New Roman"/>
          <w:i/>
          <w:color w:val="222222"/>
          <w:sz w:val="24"/>
          <w:szCs w:val="24"/>
          <w:shd w:val="clear" w:color="auto" w:fill="FFFFFF"/>
          <w:rPrChange w:id="1190" w:author="Taylor Stewart" w:date="2015-01-13T20:02:00Z">
            <w:rPr>
              <w:rFonts w:ascii="Times New Roman" w:hAnsi="Times New Roman" w:cs="Times New Roman"/>
              <w:color w:val="222222"/>
              <w:sz w:val="24"/>
              <w:szCs w:val="24"/>
              <w:shd w:val="clear" w:color="auto" w:fill="FFFFFF"/>
            </w:rPr>
          </w:rPrChange>
        </w:rPr>
        <w:t xml:space="preserve"> </w:t>
      </w:r>
      <w:r w:rsidRPr="00081B54">
        <w:rPr>
          <w:rFonts w:ascii="Times New Roman" w:hAnsi="Times New Roman" w:cs="Times New Roman"/>
          <w:i/>
          <w:color w:val="222222"/>
          <w:sz w:val="24"/>
          <w:szCs w:val="24"/>
          <w:shd w:val="clear" w:color="auto" w:fill="FFFFFF"/>
          <w:rPrChange w:id="1191" w:author="Taylor Stewart" w:date="2015-01-13T20:02:00Z">
            <w:rPr>
              <w:rFonts w:ascii="Times New Roman" w:hAnsi="Times New Roman" w:cs="Times New Roman"/>
              <w:color w:val="222222"/>
              <w:sz w:val="24"/>
              <w:szCs w:val="24"/>
              <w:shd w:val="clear" w:color="auto" w:fill="FFFFFF"/>
            </w:rPr>
          </w:rPrChange>
        </w:rPr>
        <w:t>Zool.</w:t>
      </w:r>
      <w:ins w:id="1192" w:author="Stewart, Taylor Robert" w:date="2015-01-14T11:55:00Z">
        <w:r w:rsidR="00F5514D" w:rsidRPr="00081B54">
          <w:rPr>
            <w:rFonts w:ascii="Times New Roman" w:hAnsi="Times New Roman" w:cs="Times New Roman"/>
            <w:i/>
            <w:color w:val="222222"/>
            <w:sz w:val="24"/>
            <w:szCs w:val="24"/>
            <w:shd w:val="clear" w:color="auto" w:fill="FFFFFF"/>
          </w:rPr>
          <w:t>,</w:t>
        </w:r>
      </w:ins>
      <w:r w:rsidRPr="00081B54">
        <w:rPr>
          <w:rFonts w:ascii="Times New Roman" w:hAnsi="Times New Roman" w:cs="Times New Roman"/>
          <w:color w:val="222222"/>
          <w:sz w:val="24"/>
          <w:szCs w:val="24"/>
          <w:shd w:val="clear" w:color="auto" w:fill="FFFFFF"/>
        </w:rPr>
        <w:t xml:space="preserve"> 80:255-266.</w:t>
      </w:r>
    </w:p>
    <w:p w14:paraId="1EFC6FBA" w14:textId="6FB2481D" w:rsidR="00380B3A" w:rsidRPr="00081B54" w:rsidRDefault="00380B3A"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Weisel</w:t>
      </w:r>
      <w:proofErr w:type="spellEnd"/>
      <w:ins w:id="1193" w:author="Taylor Stewart" w:date="2015-01-13T19:52:00Z">
        <w:r w:rsidR="006409F9" w:rsidRPr="00081B54">
          <w:rPr>
            <w:rFonts w:ascii="Times New Roman" w:hAnsi="Times New Roman" w:cs="Times New Roman"/>
            <w:sz w:val="24"/>
            <w:szCs w:val="24"/>
          </w:rPr>
          <w:t>,</w:t>
        </w:r>
      </w:ins>
      <w:r w:rsidR="009B3C0D" w:rsidRPr="00081B54">
        <w:rPr>
          <w:rFonts w:ascii="Times New Roman" w:hAnsi="Times New Roman" w:cs="Times New Roman"/>
          <w:sz w:val="24"/>
          <w:szCs w:val="24"/>
        </w:rPr>
        <w:t xml:space="preserve"> G</w:t>
      </w:r>
      <w:ins w:id="1194" w:author="Taylor Stewart" w:date="2015-01-13T19:52:00Z">
        <w:r w:rsidR="006409F9" w:rsidRPr="00081B54">
          <w:rPr>
            <w:rFonts w:ascii="Times New Roman" w:hAnsi="Times New Roman" w:cs="Times New Roman"/>
            <w:sz w:val="24"/>
            <w:szCs w:val="24"/>
          </w:rPr>
          <w:t xml:space="preserve">. </w:t>
        </w:r>
      </w:ins>
      <w:r w:rsidR="009B3C0D" w:rsidRPr="00081B54">
        <w:rPr>
          <w:rFonts w:ascii="Times New Roman" w:hAnsi="Times New Roman" w:cs="Times New Roman"/>
          <w:sz w:val="24"/>
          <w:szCs w:val="24"/>
        </w:rPr>
        <w:t>F</w:t>
      </w:r>
      <w:ins w:id="1195" w:author="Taylor Stewart" w:date="2015-01-13T19:52:00Z">
        <w:r w:rsidR="006409F9" w:rsidRPr="00081B54">
          <w:rPr>
            <w:rFonts w:ascii="Times New Roman" w:hAnsi="Times New Roman" w:cs="Times New Roman"/>
            <w:sz w:val="24"/>
            <w:szCs w:val="24"/>
          </w:rPr>
          <w:t>. and</w:t>
        </w:r>
      </w:ins>
      <w:del w:id="1196" w:author="Taylor Stewart" w:date="2015-01-13T19:52:00Z">
        <w:r w:rsidR="009B3C0D" w:rsidRPr="00081B54" w:rsidDel="006409F9">
          <w:rPr>
            <w:rFonts w:ascii="Times New Roman" w:hAnsi="Times New Roman" w:cs="Times New Roman"/>
            <w:sz w:val="24"/>
            <w:szCs w:val="24"/>
          </w:rPr>
          <w:delText>,</w:delText>
        </w:r>
      </w:del>
      <w:r w:rsidR="009B3C0D" w:rsidRPr="00081B54">
        <w:rPr>
          <w:rFonts w:ascii="Times New Roman" w:hAnsi="Times New Roman" w:cs="Times New Roman"/>
          <w:sz w:val="24"/>
          <w:szCs w:val="24"/>
        </w:rPr>
        <w:t xml:space="preserve"> </w:t>
      </w:r>
      <w:ins w:id="1197" w:author="Taylor Stewart" w:date="2015-01-13T19:52:00Z">
        <w:r w:rsidR="006409F9" w:rsidRPr="00081B54">
          <w:rPr>
            <w:rFonts w:ascii="Times New Roman" w:hAnsi="Times New Roman" w:cs="Times New Roman"/>
            <w:sz w:val="24"/>
            <w:szCs w:val="24"/>
          </w:rPr>
          <w:t xml:space="preserve">J. B. </w:t>
        </w:r>
      </w:ins>
      <w:r w:rsidRPr="00081B54">
        <w:rPr>
          <w:rFonts w:ascii="Times New Roman" w:hAnsi="Times New Roman" w:cs="Times New Roman"/>
          <w:sz w:val="24"/>
          <w:szCs w:val="24"/>
        </w:rPr>
        <w:t>Dillon</w:t>
      </w:r>
      <w:del w:id="1198" w:author="Taylor Stewart" w:date="2015-01-13T19:52:00Z">
        <w:r w:rsidR="009B3C0D" w:rsidRPr="00081B54" w:rsidDel="006409F9">
          <w:rPr>
            <w:rFonts w:ascii="Times New Roman" w:hAnsi="Times New Roman" w:cs="Times New Roman"/>
            <w:sz w:val="24"/>
            <w:szCs w:val="24"/>
          </w:rPr>
          <w:delText xml:space="preserve"> JB</w:delText>
        </w:r>
      </w:del>
      <w:r w:rsidR="009B3C0D" w:rsidRPr="00081B54">
        <w:rPr>
          <w:rFonts w:ascii="Times New Roman" w:hAnsi="Times New Roman" w:cs="Times New Roman"/>
          <w:sz w:val="24"/>
          <w:szCs w:val="24"/>
        </w:rPr>
        <w:t xml:space="preserve">. </w:t>
      </w:r>
      <w:r w:rsidRPr="00081B54">
        <w:rPr>
          <w:rFonts w:ascii="Times New Roman" w:hAnsi="Times New Roman" w:cs="Times New Roman"/>
          <w:sz w:val="24"/>
          <w:szCs w:val="24"/>
        </w:rPr>
        <w:t>1954</w:t>
      </w:r>
      <w:r w:rsidR="009B3C0D" w:rsidRPr="00081B54">
        <w:rPr>
          <w:rFonts w:ascii="Times New Roman" w:hAnsi="Times New Roman" w:cs="Times New Roman"/>
          <w:sz w:val="24"/>
          <w:szCs w:val="24"/>
        </w:rPr>
        <w:t xml:space="preserve">. Observations on the pygmy whitefish, </w:t>
      </w:r>
      <w:r w:rsidR="009B3C0D" w:rsidRPr="00081B54">
        <w:rPr>
          <w:rFonts w:ascii="Times New Roman" w:hAnsi="Times New Roman" w:cs="Times New Roman"/>
          <w:i/>
          <w:sz w:val="24"/>
          <w:szCs w:val="24"/>
        </w:rPr>
        <w:t xml:space="preserve">Prosopium </w:t>
      </w:r>
      <w:proofErr w:type="spellStart"/>
      <w:r w:rsidR="009B3C0D" w:rsidRPr="00081B54">
        <w:rPr>
          <w:rFonts w:ascii="Times New Roman" w:hAnsi="Times New Roman" w:cs="Times New Roman"/>
          <w:i/>
          <w:sz w:val="24"/>
          <w:szCs w:val="24"/>
        </w:rPr>
        <w:t>coulteri</w:t>
      </w:r>
      <w:proofErr w:type="spellEnd"/>
      <w:r w:rsidR="009B3C0D" w:rsidRPr="00081B54">
        <w:rPr>
          <w:rFonts w:ascii="Times New Roman" w:hAnsi="Times New Roman" w:cs="Times New Roman"/>
          <w:sz w:val="24"/>
          <w:szCs w:val="24"/>
        </w:rPr>
        <w:t xml:space="preserve">, from Bull Lake, Montana. </w:t>
      </w:r>
      <w:r w:rsidR="009B3C0D" w:rsidRPr="00081B54">
        <w:rPr>
          <w:rFonts w:ascii="Times New Roman" w:hAnsi="Times New Roman" w:cs="Times New Roman"/>
          <w:i/>
          <w:sz w:val="24"/>
          <w:szCs w:val="24"/>
          <w:rPrChange w:id="1199" w:author="Taylor Stewart" w:date="2015-01-13T20:02:00Z">
            <w:rPr>
              <w:rFonts w:ascii="Times New Roman" w:hAnsi="Times New Roman" w:cs="Times New Roman"/>
              <w:sz w:val="24"/>
              <w:szCs w:val="24"/>
            </w:rPr>
          </w:rPrChange>
        </w:rPr>
        <w:t>Copeia</w:t>
      </w:r>
      <w:del w:id="1200" w:author="Stewart, Taylor Robert" w:date="2015-01-14T13:01:00Z">
        <w:r w:rsidR="00D92E1A" w:rsidRPr="00081B54" w:rsidDel="00BA5111">
          <w:rPr>
            <w:rFonts w:ascii="Times New Roman" w:hAnsi="Times New Roman" w:cs="Times New Roman"/>
            <w:i/>
            <w:sz w:val="24"/>
            <w:szCs w:val="24"/>
            <w:rPrChange w:id="1201" w:author="Taylor Stewart" w:date="2015-01-13T20:02:00Z">
              <w:rPr>
                <w:rFonts w:ascii="Times New Roman" w:hAnsi="Times New Roman" w:cs="Times New Roman"/>
                <w:sz w:val="24"/>
                <w:szCs w:val="24"/>
              </w:rPr>
            </w:rPrChange>
          </w:rPr>
          <w:delText>.</w:delText>
        </w:r>
      </w:del>
      <w:ins w:id="1202" w:author="Stewart, Taylor Robert" w:date="2015-01-14T11:55:00Z">
        <w:r w:rsidR="00F5514D" w:rsidRPr="00081B54">
          <w:rPr>
            <w:rFonts w:ascii="Times New Roman" w:hAnsi="Times New Roman" w:cs="Times New Roman"/>
            <w:i/>
            <w:sz w:val="24"/>
            <w:szCs w:val="24"/>
          </w:rPr>
          <w:t>,</w:t>
        </w:r>
      </w:ins>
      <w:r w:rsidR="009B3C0D" w:rsidRPr="00081B54">
        <w:rPr>
          <w:rFonts w:ascii="Times New Roman" w:hAnsi="Times New Roman" w:cs="Times New Roman"/>
          <w:sz w:val="24"/>
          <w:szCs w:val="24"/>
        </w:rPr>
        <w:t xml:space="preserve"> 1954:124-127.</w:t>
      </w:r>
    </w:p>
    <w:p w14:paraId="62AE3C8A" w14:textId="1B5DDADA" w:rsidR="00F74134" w:rsidRPr="00081B54" w:rsidRDefault="00F74134"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Weisel</w:t>
      </w:r>
      <w:proofErr w:type="spellEnd"/>
      <w:ins w:id="1203" w:author="Taylor Stewart" w:date="2015-01-13T19:52: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G</w:t>
      </w:r>
      <w:ins w:id="1204" w:author="Taylor Stewart" w:date="2015-01-13T19:52: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F</w:t>
      </w:r>
      <w:ins w:id="1205" w:author="Taylor Stewart" w:date="2015-01-13T19:52: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ins w:id="1206" w:author="Taylor Stewart" w:date="2015-01-13T19:52:00Z">
        <w:r w:rsidR="006409F9" w:rsidRPr="00081B54">
          <w:rPr>
            <w:rFonts w:ascii="Times New Roman" w:hAnsi="Times New Roman" w:cs="Times New Roman"/>
            <w:sz w:val="24"/>
            <w:szCs w:val="24"/>
          </w:rPr>
          <w:t xml:space="preserve">D. A. </w:t>
        </w:r>
      </w:ins>
      <w:proofErr w:type="spellStart"/>
      <w:r w:rsidRPr="00081B54">
        <w:rPr>
          <w:rFonts w:ascii="Times New Roman" w:hAnsi="Times New Roman" w:cs="Times New Roman"/>
          <w:sz w:val="24"/>
          <w:szCs w:val="24"/>
        </w:rPr>
        <w:t>Hanzel</w:t>
      </w:r>
      <w:proofErr w:type="spellEnd"/>
      <w:del w:id="1207" w:author="Taylor Stewart" w:date="2015-01-13T19:52:00Z">
        <w:r w:rsidRPr="00081B54" w:rsidDel="006409F9">
          <w:rPr>
            <w:rFonts w:ascii="Times New Roman" w:hAnsi="Times New Roman" w:cs="Times New Roman"/>
            <w:sz w:val="24"/>
            <w:szCs w:val="24"/>
          </w:rPr>
          <w:delText xml:space="preserve"> DA</w:delText>
        </w:r>
      </w:del>
      <w:r w:rsidRPr="00081B54">
        <w:rPr>
          <w:rFonts w:ascii="Times New Roman" w:hAnsi="Times New Roman" w:cs="Times New Roman"/>
          <w:sz w:val="24"/>
          <w:szCs w:val="24"/>
        </w:rPr>
        <w:t xml:space="preserve">, </w:t>
      </w:r>
      <w:ins w:id="1208" w:author="Taylor Stewart" w:date="2015-01-13T19:53:00Z">
        <w:r w:rsidR="006409F9" w:rsidRPr="00081B54">
          <w:rPr>
            <w:rFonts w:ascii="Times New Roman" w:hAnsi="Times New Roman" w:cs="Times New Roman"/>
            <w:sz w:val="24"/>
            <w:szCs w:val="24"/>
          </w:rPr>
          <w:t xml:space="preserve">and </w:t>
        </w:r>
      </w:ins>
      <w:ins w:id="1209" w:author="Taylor Stewart" w:date="2015-01-13T19:52:00Z">
        <w:r w:rsidR="006409F9" w:rsidRPr="00081B54">
          <w:rPr>
            <w:rFonts w:ascii="Times New Roman" w:hAnsi="Times New Roman" w:cs="Times New Roman"/>
            <w:sz w:val="24"/>
            <w:szCs w:val="24"/>
          </w:rPr>
          <w:t xml:space="preserve">R. L. </w:t>
        </w:r>
      </w:ins>
      <w:r w:rsidRPr="00081B54">
        <w:rPr>
          <w:rFonts w:ascii="Times New Roman" w:hAnsi="Times New Roman" w:cs="Times New Roman"/>
          <w:sz w:val="24"/>
          <w:szCs w:val="24"/>
        </w:rPr>
        <w:t>Newell</w:t>
      </w:r>
      <w:ins w:id="1210" w:author="Taylor Stewart" w:date="2015-01-13T19:53:00Z">
        <w:r w:rsidR="006409F9" w:rsidRPr="00081B54">
          <w:rPr>
            <w:rFonts w:ascii="Times New Roman" w:hAnsi="Times New Roman" w:cs="Times New Roman"/>
            <w:sz w:val="24"/>
            <w:szCs w:val="24"/>
          </w:rPr>
          <w:t>.</w:t>
        </w:r>
      </w:ins>
      <w:del w:id="1211" w:author="Taylor Stewart" w:date="2015-01-13T19:53:00Z">
        <w:r w:rsidRPr="00081B54" w:rsidDel="006409F9">
          <w:rPr>
            <w:rFonts w:ascii="Times New Roman" w:hAnsi="Times New Roman" w:cs="Times New Roman"/>
            <w:sz w:val="24"/>
            <w:szCs w:val="24"/>
          </w:rPr>
          <w:delText xml:space="preserve"> RL.</w:delText>
        </w:r>
      </w:del>
      <w:r w:rsidRPr="00081B54">
        <w:rPr>
          <w:rFonts w:ascii="Times New Roman" w:hAnsi="Times New Roman" w:cs="Times New Roman"/>
          <w:sz w:val="24"/>
          <w:szCs w:val="24"/>
        </w:rPr>
        <w:t xml:space="preserve"> 1973. The pygmy whi</w:t>
      </w:r>
      <w:r w:rsidR="00695175" w:rsidRPr="00081B54">
        <w:rPr>
          <w:rFonts w:ascii="Times New Roman" w:hAnsi="Times New Roman" w:cs="Times New Roman"/>
          <w:sz w:val="24"/>
          <w:szCs w:val="24"/>
        </w:rPr>
        <w:t xml:space="preserve">tefish, </w:t>
      </w:r>
      <w:r w:rsidR="00695175" w:rsidRPr="00081B54">
        <w:rPr>
          <w:rFonts w:ascii="Times New Roman" w:hAnsi="Times New Roman" w:cs="Times New Roman"/>
          <w:i/>
          <w:sz w:val="24"/>
          <w:szCs w:val="24"/>
        </w:rPr>
        <w:t xml:space="preserve">Prosopium </w:t>
      </w:r>
      <w:proofErr w:type="spellStart"/>
      <w:r w:rsidR="00695175" w:rsidRPr="00081B54">
        <w:rPr>
          <w:rFonts w:ascii="Times New Roman" w:hAnsi="Times New Roman" w:cs="Times New Roman"/>
          <w:i/>
          <w:sz w:val="24"/>
          <w:szCs w:val="24"/>
        </w:rPr>
        <w:t>coulteri</w:t>
      </w:r>
      <w:proofErr w:type="spellEnd"/>
      <w:r w:rsidR="00695175" w:rsidRPr="00081B54">
        <w:rPr>
          <w:rFonts w:ascii="Times New Roman" w:hAnsi="Times New Roman" w:cs="Times New Roman"/>
          <w:sz w:val="24"/>
          <w:szCs w:val="24"/>
        </w:rPr>
        <w:t>, in w</w:t>
      </w:r>
      <w:r w:rsidRPr="00081B54">
        <w:rPr>
          <w:rFonts w:ascii="Times New Roman" w:hAnsi="Times New Roman" w:cs="Times New Roman"/>
          <w:sz w:val="24"/>
          <w:szCs w:val="24"/>
        </w:rPr>
        <w:t xml:space="preserve">estern Montana. </w:t>
      </w:r>
      <w:del w:id="1212" w:author="Taylor Stewart" w:date="2015-01-13T20:59:00Z">
        <w:r w:rsidRPr="00081B54" w:rsidDel="00CC532D">
          <w:rPr>
            <w:rFonts w:ascii="Times New Roman" w:hAnsi="Times New Roman" w:cs="Times New Roman"/>
            <w:sz w:val="24"/>
            <w:szCs w:val="24"/>
          </w:rPr>
          <w:delText xml:space="preserve">Fish Bull, </w:delText>
        </w:r>
      </w:del>
      <w:ins w:id="1213" w:author="Stewart, Taylor Robert" w:date="2015-01-14T13:47:00Z">
        <w:r w:rsidR="00F30A39" w:rsidRPr="00081B54">
          <w:rPr>
            <w:rFonts w:ascii="Times New Roman" w:hAnsi="Times New Roman" w:cs="Times New Roman"/>
            <w:sz w:val="24"/>
            <w:szCs w:val="24"/>
          </w:rPr>
          <w:t xml:space="preserve">U.S. Fish and Wildl. </w:t>
        </w:r>
        <w:proofErr w:type="gramStart"/>
        <w:r w:rsidR="00F30A39" w:rsidRPr="00081B54">
          <w:rPr>
            <w:rFonts w:ascii="Times New Roman" w:hAnsi="Times New Roman" w:cs="Times New Roman"/>
            <w:sz w:val="24"/>
            <w:szCs w:val="24"/>
          </w:rPr>
          <w:t>Serv., Fish.</w:t>
        </w:r>
        <w:proofErr w:type="gramEnd"/>
        <w:r w:rsidR="00F30A39" w:rsidRPr="00081B54">
          <w:rPr>
            <w:rFonts w:ascii="Times New Roman" w:hAnsi="Times New Roman" w:cs="Times New Roman"/>
            <w:sz w:val="24"/>
            <w:szCs w:val="24"/>
          </w:rPr>
          <w:t xml:space="preserve"> Bull. </w:t>
        </w:r>
      </w:ins>
      <w:del w:id="1214" w:author="Stewart, Taylor Robert" w:date="2015-01-14T13:47:00Z">
        <w:r w:rsidRPr="00081B54" w:rsidDel="00F30A39">
          <w:rPr>
            <w:rFonts w:ascii="Times New Roman" w:hAnsi="Times New Roman" w:cs="Times New Roman"/>
            <w:sz w:val="24"/>
            <w:szCs w:val="24"/>
          </w:rPr>
          <w:delText>U.S. Fish and Wildl</w:delText>
        </w:r>
      </w:del>
      <w:ins w:id="1215" w:author="Taylor Stewart" w:date="2015-01-13T20:59:00Z">
        <w:del w:id="1216" w:author="Stewart, Taylor Robert" w:date="2015-01-14T13:47:00Z">
          <w:r w:rsidR="00CC532D" w:rsidRPr="00081B54" w:rsidDel="00F30A39">
            <w:rPr>
              <w:rFonts w:ascii="Times New Roman" w:hAnsi="Times New Roman" w:cs="Times New Roman"/>
              <w:sz w:val="24"/>
              <w:szCs w:val="24"/>
            </w:rPr>
            <w:delText>ife</w:delText>
          </w:r>
        </w:del>
      </w:ins>
      <w:del w:id="1217" w:author="Stewart, Taylor Robert" w:date="2015-01-14T13:47:00Z">
        <w:r w:rsidRPr="00081B54" w:rsidDel="00F30A39">
          <w:rPr>
            <w:rFonts w:ascii="Times New Roman" w:hAnsi="Times New Roman" w:cs="Times New Roman"/>
            <w:sz w:val="24"/>
            <w:szCs w:val="24"/>
          </w:rPr>
          <w:delText xml:space="preserve"> Ser</w:delText>
        </w:r>
        <w:r w:rsidR="00745EB8" w:rsidRPr="00081B54" w:rsidDel="00F30A39">
          <w:rPr>
            <w:rFonts w:ascii="Times New Roman" w:hAnsi="Times New Roman" w:cs="Times New Roman"/>
            <w:sz w:val="24"/>
            <w:szCs w:val="24"/>
          </w:rPr>
          <w:delText>v</w:delText>
        </w:r>
      </w:del>
      <w:ins w:id="1218" w:author="Taylor Stewart" w:date="2015-01-13T20:59:00Z">
        <w:del w:id="1219" w:author="Stewart, Taylor Robert" w:date="2015-01-14T13:47:00Z">
          <w:r w:rsidR="00CC532D" w:rsidRPr="00081B54" w:rsidDel="00F30A39">
            <w:rPr>
              <w:rFonts w:ascii="Times New Roman" w:hAnsi="Times New Roman" w:cs="Times New Roman"/>
              <w:sz w:val="24"/>
              <w:szCs w:val="24"/>
            </w:rPr>
            <w:delText>ice</w:delText>
          </w:r>
        </w:del>
      </w:ins>
      <w:ins w:id="1220" w:author="Taylor Stewart" w:date="2015-01-13T21:01:00Z">
        <w:del w:id="1221" w:author="Stewart, Taylor Robert" w:date="2015-01-14T13:47:00Z">
          <w:r w:rsidR="00CC532D" w:rsidRPr="00081B54" w:rsidDel="00F30A39">
            <w:rPr>
              <w:rFonts w:ascii="Times New Roman" w:hAnsi="Times New Roman" w:cs="Times New Roman"/>
              <w:sz w:val="24"/>
              <w:szCs w:val="24"/>
            </w:rPr>
            <w:delText xml:space="preserve"> Fisheries Bulletin</w:delText>
          </w:r>
        </w:del>
      </w:ins>
      <w:del w:id="1222" w:author="Stewart, Taylor Robert" w:date="2015-01-14T13:47:00Z">
        <w:r w:rsidRPr="00081B54" w:rsidDel="00F30A39">
          <w:rPr>
            <w:rFonts w:ascii="Times New Roman" w:hAnsi="Times New Roman" w:cs="Times New Roman"/>
            <w:sz w:val="24"/>
            <w:szCs w:val="24"/>
          </w:rPr>
          <w:delText xml:space="preserve">. </w:delText>
        </w:r>
      </w:del>
      <w:r w:rsidRPr="00081B54">
        <w:rPr>
          <w:rFonts w:ascii="Times New Roman" w:hAnsi="Times New Roman" w:cs="Times New Roman"/>
          <w:sz w:val="24"/>
          <w:szCs w:val="24"/>
        </w:rPr>
        <w:t>7:587-596.</w:t>
      </w:r>
    </w:p>
    <w:p w14:paraId="6E14A2A4" w14:textId="51F16EBB" w:rsidR="00A727D1" w:rsidRPr="00081B54" w:rsidRDefault="00A727D1" w:rsidP="004432B6">
      <w:pPr>
        <w:spacing w:after="0" w:line="480" w:lineRule="auto"/>
        <w:ind w:left="720" w:hanging="720"/>
        <w:rPr>
          <w:rFonts w:ascii="Times New Roman" w:hAnsi="Times New Roman" w:cs="Times New Roman"/>
          <w:sz w:val="24"/>
          <w:szCs w:val="24"/>
        </w:rPr>
      </w:pPr>
      <w:proofErr w:type="spellStart"/>
      <w:proofErr w:type="gramStart"/>
      <w:r w:rsidRPr="00081B54">
        <w:rPr>
          <w:rFonts w:ascii="Times New Roman" w:hAnsi="Times New Roman" w:cs="Times New Roman"/>
          <w:sz w:val="24"/>
          <w:szCs w:val="24"/>
        </w:rPr>
        <w:t>Wiedmer</w:t>
      </w:r>
      <w:proofErr w:type="spellEnd"/>
      <w:ins w:id="1223" w:author="Taylor Stewart" w:date="2015-01-13T19:53: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M</w:t>
      </w:r>
      <w:ins w:id="1224" w:author="Taylor Stewart" w:date="2015-01-13T19:53: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ins w:id="1225" w:author="Taylor Stewart" w:date="2015-01-13T19:53:00Z">
        <w:r w:rsidR="006409F9" w:rsidRPr="00081B54">
          <w:rPr>
            <w:rFonts w:ascii="Times New Roman" w:hAnsi="Times New Roman" w:cs="Times New Roman"/>
            <w:sz w:val="24"/>
            <w:szCs w:val="24"/>
          </w:rPr>
          <w:t xml:space="preserve">D. R. </w:t>
        </w:r>
      </w:ins>
      <w:r w:rsidRPr="00081B54">
        <w:rPr>
          <w:rFonts w:ascii="Times New Roman" w:hAnsi="Times New Roman" w:cs="Times New Roman"/>
          <w:sz w:val="24"/>
          <w:szCs w:val="24"/>
        </w:rPr>
        <w:t>Montgomery</w:t>
      </w:r>
      <w:del w:id="1226" w:author="Taylor Stewart" w:date="2015-01-13T19:53:00Z">
        <w:r w:rsidRPr="00081B54" w:rsidDel="006409F9">
          <w:rPr>
            <w:rFonts w:ascii="Times New Roman" w:hAnsi="Times New Roman" w:cs="Times New Roman"/>
            <w:sz w:val="24"/>
            <w:szCs w:val="24"/>
          </w:rPr>
          <w:delText xml:space="preserve"> D</w:delText>
        </w:r>
        <w:r w:rsidR="00D92E1A" w:rsidRPr="00081B54" w:rsidDel="006409F9">
          <w:rPr>
            <w:rFonts w:ascii="Times New Roman" w:hAnsi="Times New Roman" w:cs="Times New Roman"/>
            <w:sz w:val="24"/>
            <w:szCs w:val="24"/>
          </w:rPr>
          <w:delText>R</w:delText>
        </w:r>
      </w:del>
      <w:r w:rsidR="00D92E1A" w:rsidRPr="00081B54">
        <w:rPr>
          <w:rFonts w:ascii="Times New Roman" w:hAnsi="Times New Roman" w:cs="Times New Roman"/>
          <w:sz w:val="24"/>
          <w:szCs w:val="24"/>
        </w:rPr>
        <w:t xml:space="preserve">, </w:t>
      </w:r>
      <w:ins w:id="1227" w:author="Taylor Stewart" w:date="2015-01-13T19:53:00Z">
        <w:r w:rsidR="006409F9" w:rsidRPr="00081B54">
          <w:rPr>
            <w:rFonts w:ascii="Times New Roman" w:hAnsi="Times New Roman" w:cs="Times New Roman"/>
            <w:sz w:val="24"/>
            <w:szCs w:val="24"/>
          </w:rPr>
          <w:t xml:space="preserve">A. R. </w:t>
        </w:r>
      </w:ins>
      <w:r w:rsidR="00D92E1A" w:rsidRPr="00081B54">
        <w:rPr>
          <w:rFonts w:ascii="Times New Roman" w:hAnsi="Times New Roman" w:cs="Times New Roman"/>
          <w:sz w:val="24"/>
          <w:szCs w:val="24"/>
        </w:rPr>
        <w:t>Gillespie</w:t>
      </w:r>
      <w:del w:id="1228" w:author="Taylor Stewart" w:date="2015-01-13T19:53:00Z">
        <w:r w:rsidR="00D92E1A" w:rsidRPr="00081B54" w:rsidDel="006409F9">
          <w:rPr>
            <w:rFonts w:ascii="Times New Roman" w:hAnsi="Times New Roman" w:cs="Times New Roman"/>
            <w:sz w:val="24"/>
            <w:szCs w:val="24"/>
          </w:rPr>
          <w:delText xml:space="preserve"> AR</w:delText>
        </w:r>
      </w:del>
      <w:r w:rsidR="00D92E1A" w:rsidRPr="00081B54">
        <w:rPr>
          <w:rFonts w:ascii="Times New Roman" w:hAnsi="Times New Roman" w:cs="Times New Roman"/>
          <w:sz w:val="24"/>
          <w:szCs w:val="24"/>
        </w:rPr>
        <w:t xml:space="preserve">, </w:t>
      </w:r>
      <w:ins w:id="1229" w:author="Taylor Stewart" w:date="2015-01-13T19:55:00Z">
        <w:r w:rsidR="005B45A4" w:rsidRPr="00081B54">
          <w:rPr>
            <w:rFonts w:ascii="Times New Roman" w:hAnsi="Times New Roman" w:cs="Times New Roman"/>
            <w:sz w:val="24"/>
            <w:szCs w:val="24"/>
          </w:rPr>
          <w:t xml:space="preserve">and </w:t>
        </w:r>
      </w:ins>
      <w:ins w:id="1230" w:author="Taylor Stewart" w:date="2015-01-13T19:53:00Z">
        <w:r w:rsidR="006409F9" w:rsidRPr="00081B54">
          <w:rPr>
            <w:rFonts w:ascii="Times New Roman" w:hAnsi="Times New Roman" w:cs="Times New Roman"/>
            <w:sz w:val="24"/>
            <w:szCs w:val="24"/>
          </w:rPr>
          <w:t xml:space="preserve">H. </w:t>
        </w:r>
      </w:ins>
      <w:r w:rsidR="00D92E1A" w:rsidRPr="00081B54">
        <w:rPr>
          <w:rFonts w:ascii="Times New Roman" w:hAnsi="Times New Roman" w:cs="Times New Roman"/>
          <w:sz w:val="24"/>
          <w:szCs w:val="24"/>
        </w:rPr>
        <w:t>Greenberg</w:t>
      </w:r>
      <w:del w:id="1231" w:author="Taylor Stewart" w:date="2015-01-13T19:53:00Z">
        <w:r w:rsidR="00D92E1A" w:rsidRPr="00081B54" w:rsidDel="006409F9">
          <w:rPr>
            <w:rFonts w:ascii="Times New Roman" w:hAnsi="Times New Roman" w:cs="Times New Roman"/>
            <w:sz w:val="24"/>
            <w:szCs w:val="24"/>
          </w:rPr>
          <w:delText>, H</w:delText>
        </w:r>
      </w:del>
      <w:r w:rsidR="00D92E1A" w:rsidRPr="00081B54">
        <w:rPr>
          <w:rFonts w:ascii="Times New Roman" w:hAnsi="Times New Roman" w:cs="Times New Roman"/>
          <w:sz w:val="24"/>
          <w:szCs w:val="24"/>
        </w:rPr>
        <w:t>.</w:t>
      </w:r>
      <w:proofErr w:type="gramEnd"/>
      <w:r w:rsidR="00D92E1A" w:rsidRPr="00081B54">
        <w:rPr>
          <w:rFonts w:ascii="Times New Roman" w:hAnsi="Times New Roman" w:cs="Times New Roman"/>
          <w:sz w:val="24"/>
          <w:szCs w:val="24"/>
        </w:rPr>
        <w:t xml:space="preserve"> 2010. </w:t>
      </w:r>
      <w:r w:rsidRPr="00081B54">
        <w:rPr>
          <w:rFonts w:ascii="Times New Roman" w:hAnsi="Times New Roman" w:cs="Times New Roman"/>
          <w:sz w:val="24"/>
          <w:szCs w:val="24"/>
        </w:rPr>
        <w:t xml:space="preserve">Late quaternary </w:t>
      </w:r>
      <w:proofErr w:type="spellStart"/>
      <w:r w:rsidRPr="00081B54">
        <w:rPr>
          <w:rFonts w:ascii="Times New Roman" w:hAnsi="Times New Roman" w:cs="Times New Roman"/>
          <w:sz w:val="24"/>
          <w:szCs w:val="24"/>
        </w:rPr>
        <w:t>megafloods</w:t>
      </w:r>
      <w:proofErr w:type="spellEnd"/>
      <w:r w:rsidRPr="00081B54">
        <w:rPr>
          <w:rFonts w:ascii="Times New Roman" w:hAnsi="Times New Roman" w:cs="Times New Roman"/>
          <w:sz w:val="24"/>
          <w:szCs w:val="24"/>
        </w:rPr>
        <w:t xml:space="preserve"> from Glacial Lake </w:t>
      </w:r>
      <w:proofErr w:type="spellStart"/>
      <w:r w:rsidRPr="00081B54">
        <w:rPr>
          <w:rFonts w:ascii="Times New Roman" w:hAnsi="Times New Roman" w:cs="Times New Roman"/>
          <w:sz w:val="24"/>
          <w:szCs w:val="24"/>
        </w:rPr>
        <w:t>Atn</w:t>
      </w:r>
      <w:r w:rsidR="00D92E1A" w:rsidRPr="00081B54">
        <w:rPr>
          <w:rFonts w:ascii="Times New Roman" w:hAnsi="Times New Roman" w:cs="Times New Roman"/>
          <w:sz w:val="24"/>
          <w:szCs w:val="24"/>
        </w:rPr>
        <w:t>a</w:t>
      </w:r>
      <w:proofErr w:type="spellEnd"/>
      <w:r w:rsidR="00D92E1A" w:rsidRPr="00081B54">
        <w:rPr>
          <w:rFonts w:ascii="Times New Roman" w:hAnsi="Times New Roman" w:cs="Times New Roman"/>
          <w:sz w:val="24"/>
          <w:szCs w:val="24"/>
        </w:rPr>
        <w:t xml:space="preserve">, </w:t>
      </w:r>
      <w:proofErr w:type="spellStart"/>
      <w:r w:rsidR="00D92E1A" w:rsidRPr="00081B54">
        <w:rPr>
          <w:rFonts w:ascii="Times New Roman" w:hAnsi="Times New Roman" w:cs="Times New Roman"/>
          <w:sz w:val="24"/>
          <w:szCs w:val="24"/>
        </w:rPr>
        <w:t>Southcentral</w:t>
      </w:r>
      <w:proofErr w:type="spellEnd"/>
      <w:r w:rsidR="00D92E1A" w:rsidRPr="00081B54">
        <w:rPr>
          <w:rFonts w:ascii="Times New Roman" w:hAnsi="Times New Roman" w:cs="Times New Roman"/>
          <w:sz w:val="24"/>
          <w:szCs w:val="24"/>
        </w:rPr>
        <w:t xml:space="preserve"> Al</w:t>
      </w:r>
      <w:r w:rsidR="00745EB8" w:rsidRPr="00081B54">
        <w:rPr>
          <w:rFonts w:ascii="Times New Roman" w:hAnsi="Times New Roman" w:cs="Times New Roman"/>
          <w:sz w:val="24"/>
          <w:szCs w:val="24"/>
        </w:rPr>
        <w:t xml:space="preserve">aska, U.S.A. </w:t>
      </w:r>
      <w:r w:rsidR="00745EB8" w:rsidRPr="00081B54">
        <w:rPr>
          <w:rFonts w:ascii="Times New Roman" w:hAnsi="Times New Roman" w:cs="Times New Roman"/>
          <w:i/>
          <w:sz w:val="24"/>
          <w:szCs w:val="24"/>
          <w:rPrChange w:id="1232" w:author="Taylor Stewart" w:date="2015-01-13T20:02:00Z">
            <w:rPr>
              <w:rFonts w:ascii="Times New Roman" w:hAnsi="Times New Roman" w:cs="Times New Roman"/>
              <w:sz w:val="24"/>
              <w:szCs w:val="24"/>
            </w:rPr>
          </w:rPrChange>
        </w:rPr>
        <w:t>Quaternary Res</w:t>
      </w:r>
      <w:r w:rsidR="00D92E1A" w:rsidRPr="00081B54">
        <w:rPr>
          <w:rFonts w:ascii="Times New Roman" w:hAnsi="Times New Roman" w:cs="Times New Roman"/>
          <w:i/>
          <w:sz w:val="24"/>
          <w:szCs w:val="24"/>
          <w:rPrChange w:id="1233" w:author="Taylor Stewart" w:date="2015-01-13T20:02:00Z">
            <w:rPr>
              <w:rFonts w:ascii="Times New Roman" w:hAnsi="Times New Roman" w:cs="Times New Roman"/>
              <w:sz w:val="24"/>
              <w:szCs w:val="24"/>
            </w:rPr>
          </w:rPrChange>
        </w:rPr>
        <w:t>.</w:t>
      </w:r>
      <w:ins w:id="1234" w:author="Stewart, Taylor Robert" w:date="2015-01-14T11:55:00Z">
        <w:r w:rsidR="00F5514D" w:rsidRPr="00081B54">
          <w:rPr>
            <w:rFonts w:ascii="Times New Roman" w:hAnsi="Times New Roman" w:cs="Times New Roman"/>
            <w:i/>
            <w:sz w:val="24"/>
            <w:szCs w:val="24"/>
          </w:rPr>
          <w:t>,</w:t>
        </w:r>
      </w:ins>
      <w:r w:rsidR="00D92E1A" w:rsidRPr="00081B54">
        <w:rPr>
          <w:rFonts w:ascii="Times New Roman" w:hAnsi="Times New Roman" w:cs="Times New Roman"/>
          <w:sz w:val="24"/>
          <w:szCs w:val="24"/>
        </w:rPr>
        <w:t xml:space="preserve"> </w:t>
      </w:r>
      <w:r w:rsidRPr="00081B54">
        <w:rPr>
          <w:rFonts w:ascii="Times New Roman" w:hAnsi="Times New Roman" w:cs="Times New Roman"/>
          <w:sz w:val="24"/>
          <w:szCs w:val="24"/>
        </w:rPr>
        <w:t>73:413-424.</w:t>
      </w:r>
    </w:p>
    <w:p w14:paraId="06FDF1B6" w14:textId="5028C620" w:rsidR="00517D0B" w:rsidRPr="00081B54" w:rsidRDefault="005F632D"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Witt</w:t>
      </w:r>
      <w:ins w:id="1235" w:author="Taylor Stewart" w:date="2015-01-13T19:53: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J</w:t>
      </w:r>
      <w:ins w:id="1236" w:author="Taylor Stewart" w:date="2015-01-13T19:53: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D</w:t>
      </w:r>
      <w:ins w:id="1237" w:author="Taylor Stewart" w:date="2015-01-13T19:53: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S</w:t>
      </w:r>
      <w:ins w:id="1238" w:author="Taylor Stewart" w:date="2015-01-13T19:53: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ins w:id="1239" w:author="Taylor Stewart" w:date="2015-01-13T19:53:00Z">
        <w:r w:rsidR="006409F9" w:rsidRPr="00081B54">
          <w:rPr>
            <w:rFonts w:ascii="Times New Roman" w:hAnsi="Times New Roman" w:cs="Times New Roman"/>
            <w:sz w:val="24"/>
            <w:szCs w:val="24"/>
          </w:rPr>
          <w:t xml:space="preserve">R. J. </w:t>
        </w:r>
      </w:ins>
      <w:proofErr w:type="spellStart"/>
      <w:r w:rsidR="00517D0B" w:rsidRPr="00081B54">
        <w:rPr>
          <w:rFonts w:ascii="Times New Roman" w:hAnsi="Times New Roman" w:cs="Times New Roman"/>
          <w:sz w:val="24"/>
          <w:szCs w:val="24"/>
        </w:rPr>
        <w:t>Zemlak</w:t>
      </w:r>
      <w:proofErr w:type="spellEnd"/>
      <w:del w:id="1240" w:author="Taylor Stewart" w:date="2015-01-13T19:53:00Z">
        <w:r w:rsidRPr="00081B54" w:rsidDel="006409F9">
          <w:rPr>
            <w:rFonts w:ascii="Times New Roman" w:hAnsi="Times New Roman" w:cs="Times New Roman"/>
            <w:sz w:val="24"/>
            <w:szCs w:val="24"/>
          </w:rPr>
          <w:delText xml:space="preserve"> RJ</w:delText>
        </w:r>
      </w:del>
      <w:r w:rsidRPr="00081B54">
        <w:rPr>
          <w:rFonts w:ascii="Times New Roman" w:hAnsi="Times New Roman" w:cs="Times New Roman"/>
          <w:sz w:val="24"/>
          <w:szCs w:val="24"/>
        </w:rPr>
        <w:t xml:space="preserve">, </w:t>
      </w:r>
      <w:ins w:id="1241" w:author="Taylor Stewart" w:date="2015-01-13T19:54:00Z">
        <w:r w:rsidR="006409F9" w:rsidRPr="00081B54">
          <w:rPr>
            <w:rFonts w:ascii="Times New Roman" w:hAnsi="Times New Roman" w:cs="Times New Roman"/>
            <w:sz w:val="24"/>
            <w:szCs w:val="24"/>
          </w:rPr>
          <w:t xml:space="preserve">and E. B. </w:t>
        </w:r>
      </w:ins>
      <w:r w:rsidR="00517D0B" w:rsidRPr="00081B54">
        <w:rPr>
          <w:rFonts w:ascii="Times New Roman" w:hAnsi="Times New Roman" w:cs="Times New Roman"/>
          <w:sz w:val="24"/>
          <w:szCs w:val="24"/>
        </w:rPr>
        <w:t>Taylor</w:t>
      </w:r>
      <w:del w:id="1242" w:author="Taylor Stewart" w:date="2015-01-13T19:54:00Z">
        <w:r w:rsidRPr="00081B54" w:rsidDel="006409F9">
          <w:rPr>
            <w:rFonts w:ascii="Times New Roman" w:hAnsi="Times New Roman" w:cs="Times New Roman"/>
            <w:sz w:val="24"/>
            <w:szCs w:val="24"/>
          </w:rPr>
          <w:delText xml:space="preserve"> EB</w:delText>
        </w:r>
      </w:del>
      <w:r w:rsidR="00B94D38" w:rsidRPr="00081B54">
        <w:rPr>
          <w:rFonts w:ascii="Times New Roman" w:hAnsi="Times New Roman" w:cs="Times New Roman"/>
          <w:sz w:val="24"/>
          <w:szCs w:val="24"/>
        </w:rPr>
        <w:t>.</w:t>
      </w:r>
      <w:r w:rsidR="006D13D1" w:rsidRPr="00081B54">
        <w:rPr>
          <w:rFonts w:ascii="Times New Roman" w:hAnsi="Times New Roman" w:cs="Times New Roman"/>
          <w:sz w:val="24"/>
          <w:szCs w:val="24"/>
        </w:rPr>
        <w:t xml:space="preserve"> </w:t>
      </w:r>
      <w:r w:rsidR="00517D0B" w:rsidRPr="00081B54">
        <w:rPr>
          <w:rFonts w:ascii="Times New Roman" w:hAnsi="Times New Roman" w:cs="Times New Roman"/>
          <w:sz w:val="24"/>
          <w:szCs w:val="24"/>
        </w:rPr>
        <w:t>2011</w:t>
      </w:r>
      <w:r w:rsidR="00B94D38" w:rsidRPr="00081B54">
        <w:rPr>
          <w:rFonts w:ascii="Times New Roman" w:hAnsi="Times New Roman" w:cs="Times New Roman"/>
          <w:sz w:val="24"/>
          <w:szCs w:val="24"/>
        </w:rPr>
        <w:t xml:space="preserve">. </w:t>
      </w:r>
      <w:proofErr w:type="spellStart"/>
      <w:r w:rsidR="00517D0B" w:rsidRPr="00081B54">
        <w:rPr>
          <w:rFonts w:ascii="Times New Roman" w:hAnsi="Times New Roman" w:cs="Times New Roman"/>
          <w:sz w:val="24"/>
          <w:szCs w:val="24"/>
        </w:rPr>
        <w:t>Phylogeography</w:t>
      </w:r>
      <w:proofErr w:type="spellEnd"/>
      <w:r w:rsidR="00B94D38" w:rsidRPr="00081B54">
        <w:rPr>
          <w:rFonts w:ascii="Times New Roman" w:hAnsi="Times New Roman" w:cs="Times New Roman"/>
          <w:sz w:val="24"/>
          <w:szCs w:val="24"/>
        </w:rPr>
        <w:t xml:space="preserve"> and the origins of range d</w:t>
      </w:r>
      <w:r w:rsidR="00517D0B" w:rsidRPr="00081B54">
        <w:rPr>
          <w:rFonts w:ascii="Times New Roman" w:hAnsi="Times New Roman" w:cs="Times New Roman"/>
          <w:sz w:val="24"/>
          <w:szCs w:val="24"/>
        </w:rPr>
        <w:t xml:space="preserve">isjunctions </w:t>
      </w:r>
      <w:r w:rsidR="00B94D38" w:rsidRPr="00081B54">
        <w:rPr>
          <w:rFonts w:ascii="Times New Roman" w:hAnsi="Times New Roman" w:cs="Times New Roman"/>
          <w:sz w:val="24"/>
          <w:szCs w:val="24"/>
        </w:rPr>
        <w:t>in a north temperate fish, the pygmy w</w:t>
      </w:r>
      <w:r w:rsidR="00517D0B" w:rsidRPr="00081B54">
        <w:rPr>
          <w:rFonts w:ascii="Times New Roman" w:hAnsi="Times New Roman" w:cs="Times New Roman"/>
          <w:sz w:val="24"/>
          <w:szCs w:val="24"/>
        </w:rPr>
        <w:t>hitefish (</w:t>
      </w:r>
      <w:r w:rsidR="00517D0B" w:rsidRPr="00081B54">
        <w:rPr>
          <w:rFonts w:ascii="Times New Roman" w:hAnsi="Times New Roman" w:cs="Times New Roman"/>
          <w:i/>
          <w:sz w:val="24"/>
          <w:szCs w:val="24"/>
        </w:rPr>
        <w:t>Prosopium coulterii</w:t>
      </w:r>
      <w:r w:rsidR="00B94D38" w:rsidRPr="00081B54">
        <w:rPr>
          <w:rFonts w:ascii="Times New Roman" w:hAnsi="Times New Roman" w:cs="Times New Roman"/>
          <w:sz w:val="24"/>
          <w:szCs w:val="24"/>
        </w:rPr>
        <w:t>), inferred from mitochondrial and nuclear DNA sequence a</w:t>
      </w:r>
      <w:r w:rsidR="00517D0B" w:rsidRPr="00081B54">
        <w:rPr>
          <w:rFonts w:ascii="Times New Roman" w:hAnsi="Times New Roman" w:cs="Times New Roman"/>
          <w:sz w:val="24"/>
          <w:szCs w:val="24"/>
        </w:rPr>
        <w:t>n</w:t>
      </w:r>
      <w:r w:rsidRPr="00081B54">
        <w:rPr>
          <w:rFonts w:ascii="Times New Roman" w:hAnsi="Times New Roman" w:cs="Times New Roman"/>
          <w:sz w:val="24"/>
          <w:szCs w:val="24"/>
        </w:rPr>
        <w:t xml:space="preserve">alysis. </w:t>
      </w:r>
      <w:r w:rsidRPr="00081B54">
        <w:rPr>
          <w:rFonts w:ascii="Times New Roman" w:hAnsi="Times New Roman" w:cs="Times New Roman"/>
          <w:i/>
          <w:sz w:val="24"/>
          <w:szCs w:val="24"/>
          <w:rPrChange w:id="1243" w:author="Taylor Stewart" w:date="2015-01-13T20:02:00Z">
            <w:rPr>
              <w:rFonts w:ascii="Times New Roman" w:hAnsi="Times New Roman" w:cs="Times New Roman"/>
              <w:sz w:val="24"/>
              <w:szCs w:val="24"/>
            </w:rPr>
          </w:rPrChange>
        </w:rPr>
        <w:t>J</w:t>
      </w:r>
      <w:ins w:id="1244" w:author="Stewart, Taylor Robert" w:date="2015-01-14T13:01:00Z">
        <w:r w:rsidR="00BA5111" w:rsidRPr="00081B54">
          <w:rPr>
            <w:rFonts w:ascii="Times New Roman" w:hAnsi="Times New Roman" w:cs="Times New Roman"/>
            <w:i/>
            <w:sz w:val="24"/>
            <w:szCs w:val="24"/>
          </w:rPr>
          <w:t>.</w:t>
        </w:r>
      </w:ins>
      <w:r w:rsidRPr="00081B54">
        <w:rPr>
          <w:rFonts w:ascii="Times New Roman" w:hAnsi="Times New Roman" w:cs="Times New Roman"/>
          <w:i/>
          <w:sz w:val="24"/>
          <w:szCs w:val="24"/>
          <w:rPrChange w:id="1245" w:author="Taylor Stewart" w:date="2015-01-13T20:02:00Z">
            <w:rPr>
              <w:rFonts w:ascii="Times New Roman" w:hAnsi="Times New Roman" w:cs="Times New Roman"/>
              <w:sz w:val="24"/>
              <w:szCs w:val="24"/>
            </w:rPr>
          </w:rPrChange>
        </w:rPr>
        <w:t xml:space="preserve"> Biogeograph</w:t>
      </w:r>
      <w:ins w:id="1246" w:author="Stewart, Taylor Robert" w:date="2015-01-14T13:01:00Z">
        <w:r w:rsidR="00BA5111" w:rsidRPr="00081B54">
          <w:rPr>
            <w:rFonts w:ascii="Times New Roman" w:hAnsi="Times New Roman" w:cs="Times New Roman"/>
            <w:i/>
            <w:sz w:val="24"/>
            <w:szCs w:val="24"/>
          </w:rPr>
          <w:t>y</w:t>
        </w:r>
      </w:ins>
      <w:del w:id="1247" w:author="Stewart, Taylor Robert" w:date="2015-01-14T13:01:00Z">
        <w:r w:rsidRPr="00081B54" w:rsidDel="00BA5111">
          <w:rPr>
            <w:rFonts w:ascii="Times New Roman" w:hAnsi="Times New Roman" w:cs="Times New Roman"/>
            <w:i/>
            <w:sz w:val="24"/>
            <w:szCs w:val="24"/>
            <w:rPrChange w:id="1248" w:author="Taylor Stewart" w:date="2015-01-13T20:02:00Z">
              <w:rPr>
                <w:rFonts w:ascii="Times New Roman" w:hAnsi="Times New Roman" w:cs="Times New Roman"/>
                <w:sz w:val="24"/>
                <w:szCs w:val="24"/>
              </w:rPr>
            </w:rPrChange>
          </w:rPr>
          <w:delText>y</w:delText>
        </w:r>
        <w:r w:rsidR="00B94D38" w:rsidRPr="00081B54" w:rsidDel="00BA5111">
          <w:rPr>
            <w:rFonts w:ascii="Times New Roman" w:hAnsi="Times New Roman" w:cs="Times New Roman"/>
            <w:i/>
            <w:sz w:val="24"/>
            <w:szCs w:val="24"/>
            <w:rPrChange w:id="1249" w:author="Taylor Stewart" w:date="2015-01-13T20:02:00Z">
              <w:rPr>
                <w:rFonts w:ascii="Times New Roman" w:hAnsi="Times New Roman" w:cs="Times New Roman"/>
                <w:sz w:val="24"/>
                <w:szCs w:val="24"/>
              </w:rPr>
            </w:rPrChange>
          </w:rPr>
          <w:delText>.</w:delText>
        </w:r>
      </w:del>
      <w:ins w:id="1250" w:author="Stewart, Taylor Robert" w:date="2015-01-14T11:55:00Z">
        <w:r w:rsidR="00F5514D" w:rsidRPr="00081B54">
          <w:rPr>
            <w:rFonts w:ascii="Times New Roman" w:hAnsi="Times New Roman" w:cs="Times New Roman"/>
            <w:i/>
            <w:sz w:val="24"/>
            <w:szCs w:val="24"/>
          </w:rPr>
          <w:t>,</w:t>
        </w:r>
      </w:ins>
      <w:r w:rsidR="00B94D38" w:rsidRPr="00081B54">
        <w:rPr>
          <w:rFonts w:ascii="Times New Roman" w:hAnsi="Times New Roman" w:cs="Times New Roman"/>
          <w:sz w:val="24"/>
          <w:szCs w:val="24"/>
        </w:rPr>
        <w:t xml:space="preserve"> </w:t>
      </w:r>
      <w:r w:rsidRPr="00081B54">
        <w:rPr>
          <w:rFonts w:ascii="Times New Roman" w:hAnsi="Times New Roman" w:cs="Times New Roman"/>
          <w:sz w:val="24"/>
          <w:szCs w:val="24"/>
        </w:rPr>
        <w:t>38:1557–1569</w:t>
      </w:r>
      <w:r w:rsidR="00B94D38" w:rsidRPr="00081B54">
        <w:rPr>
          <w:rFonts w:ascii="Times New Roman" w:hAnsi="Times New Roman" w:cs="Times New Roman"/>
          <w:sz w:val="24"/>
          <w:szCs w:val="24"/>
        </w:rPr>
        <w:t>.</w:t>
      </w:r>
    </w:p>
    <w:p w14:paraId="482DF46A" w14:textId="03115642" w:rsidR="002C339D" w:rsidRPr="00081B54" w:rsidRDefault="002C339D"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Wydoski</w:t>
      </w:r>
      <w:proofErr w:type="spellEnd"/>
      <w:ins w:id="1251" w:author="Taylor Stewart" w:date="2015-01-13T19:54:00Z">
        <w:r w:rsidR="006409F9"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1252" w:author="Taylor Stewart" w:date="2015-01-13T19:54:00Z">
        <w:r w:rsidR="006409F9"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S</w:t>
      </w:r>
      <w:ins w:id="1253" w:author="Taylor Stewart" w:date="2015-01-13T19:54:00Z">
        <w:r w:rsidR="006409F9" w:rsidRPr="00081B54">
          <w:rPr>
            <w:rFonts w:ascii="Times New Roman" w:hAnsi="Times New Roman" w:cs="Times New Roman"/>
            <w:sz w:val="24"/>
            <w:szCs w:val="24"/>
          </w:rPr>
          <w:t>.</w:t>
        </w:r>
      </w:ins>
      <w:ins w:id="1254" w:author="Taylor Stewart" w:date="2015-01-13T19:55:00Z">
        <w:r w:rsidR="005B45A4" w:rsidRPr="00081B54">
          <w:rPr>
            <w:rFonts w:ascii="Times New Roman" w:hAnsi="Times New Roman" w:cs="Times New Roman"/>
            <w:sz w:val="24"/>
            <w:szCs w:val="24"/>
          </w:rPr>
          <w:t xml:space="preserve"> and</w:t>
        </w:r>
      </w:ins>
      <w:del w:id="1255" w:author="Taylor Stewart" w:date="2015-01-13T19:55:00Z">
        <w:r w:rsidRPr="00081B54" w:rsidDel="005B45A4">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256" w:author="Taylor Stewart" w:date="2015-01-13T19:54:00Z">
        <w:r w:rsidR="006409F9" w:rsidRPr="00081B54">
          <w:rPr>
            <w:rFonts w:ascii="Times New Roman" w:hAnsi="Times New Roman" w:cs="Times New Roman"/>
            <w:sz w:val="24"/>
            <w:szCs w:val="24"/>
          </w:rPr>
          <w:t xml:space="preserve">R. R. </w:t>
        </w:r>
      </w:ins>
      <w:r w:rsidRPr="00081B54">
        <w:rPr>
          <w:rFonts w:ascii="Times New Roman" w:hAnsi="Times New Roman" w:cs="Times New Roman"/>
          <w:sz w:val="24"/>
          <w:szCs w:val="24"/>
        </w:rPr>
        <w:t>Whitney</w:t>
      </w:r>
      <w:del w:id="1257" w:author="Taylor Stewart" w:date="2015-01-13T19:54:00Z">
        <w:r w:rsidRPr="00081B54" w:rsidDel="006409F9">
          <w:rPr>
            <w:rFonts w:ascii="Times New Roman" w:hAnsi="Times New Roman" w:cs="Times New Roman"/>
            <w:sz w:val="24"/>
            <w:szCs w:val="24"/>
          </w:rPr>
          <w:delText xml:space="preserve"> RR</w:delText>
        </w:r>
      </w:del>
      <w:r w:rsidRPr="00081B54">
        <w:rPr>
          <w:rFonts w:ascii="Times New Roman" w:hAnsi="Times New Roman" w:cs="Times New Roman"/>
          <w:sz w:val="24"/>
          <w:szCs w:val="24"/>
        </w:rPr>
        <w:t>. 2003</w:t>
      </w:r>
      <w:r w:rsidR="001659BD" w:rsidRPr="00081B54">
        <w:rPr>
          <w:rFonts w:ascii="Times New Roman" w:hAnsi="Times New Roman" w:cs="Times New Roman"/>
          <w:sz w:val="24"/>
          <w:szCs w:val="24"/>
        </w:rPr>
        <w:t>. Inland fishes of Washington</w:t>
      </w:r>
      <w:r w:rsidR="00745EB8" w:rsidRPr="00081B54">
        <w:rPr>
          <w:rFonts w:ascii="Times New Roman" w:hAnsi="Times New Roman" w:cs="Times New Roman"/>
          <w:sz w:val="24"/>
          <w:szCs w:val="24"/>
        </w:rPr>
        <w:t xml:space="preserve">. </w:t>
      </w:r>
      <w:proofErr w:type="gramStart"/>
      <w:r w:rsidR="00745EB8" w:rsidRPr="00081B54">
        <w:rPr>
          <w:rFonts w:ascii="Times New Roman" w:hAnsi="Times New Roman" w:cs="Times New Roman"/>
          <w:sz w:val="24"/>
          <w:szCs w:val="24"/>
        </w:rPr>
        <w:t>2</w:t>
      </w:r>
      <w:r w:rsidR="00745EB8" w:rsidRPr="00081B54">
        <w:rPr>
          <w:rFonts w:ascii="Times New Roman" w:hAnsi="Times New Roman" w:cs="Times New Roman"/>
          <w:sz w:val="24"/>
          <w:szCs w:val="24"/>
          <w:vertAlign w:val="superscript"/>
        </w:rPr>
        <w:t>nd</w:t>
      </w:r>
      <w:r w:rsidR="00745EB8" w:rsidRPr="00081B54">
        <w:rPr>
          <w:rFonts w:ascii="Times New Roman" w:hAnsi="Times New Roman" w:cs="Times New Roman"/>
          <w:sz w:val="24"/>
          <w:szCs w:val="24"/>
        </w:rPr>
        <w:t xml:space="preserve"> ed</w:t>
      </w:r>
      <w:r w:rsidR="001659BD" w:rsidRPr="00081B54">
        <w:rPr>
          <w:rFonts w:ascii="Times New Roman" w:hAnsi="Times New Roman" w:cs="Times New Roman"/>
          <w:sz w:val="24"/>
          <w:szCs w:val="24"/>
        </w:rPr>
        <w:t xml:space="preserve">. </w:t>
      </w:r>
      <w:del w:id="1258" w:author="Taylor Stewart" w:date="2015-01-13T21:05:00Z">
        <w:r w:rsidR="00745EB8" w:rsidRPr="00081B54" w:rsidDel="00840153">
          <w:rPr>
            <w:rFonts w:ascii="Times New Roman" w:hAnsi="Times New Roman" w:cs="Times New Roman"/>
            <w:sz w:val="24"/>
            <w:szCs w:val="24"/>
          </w:rPr>
          <w:delText xml:space="preserve">Bethesda (MD): </w:delText>
        </w:r>
      </w:del>
      <w:r w:rsidR="001659BD" w:rsidRPr="00081B54">
        <w:rPr>
          <w:rFonts w:ascii="Times New Roman" w:hAnsi="Times New Roman" w:cs="Times New Roman"/>
          <w:sz w:val="24"/>
          <w:szCs w:val="24"/>
        </w:rPr>
        <w:t>American Fisheries Society</w:t>
      </w:r>
      <w:ins w:id="1259" w:author="Taylor Stewart" w:date="2015-01-13T21:05:00Z">
        <w:r w:rsidR="00840153" w:rsidRPr="00081B54">
          <w:rPr>
            <w:rFonts w:ascii="Times New Roman" w:hAnsi="Times New Roman" w:cs="Times New Roman"/>
            <w:sz w:val="24"/>
            <w:szCs w:val="24"/>
          </w:rPr>
          <w:t>, Bethesda</w:t>
        </w:r>
      </w:ins>
      <w:ins w:id="1260" w:author="Stewart, Taylor Robert" w:date="2015-01-14T13:01:00Z">
        <w:r w:rsidR="00BA5111" w:rsidRPr="00081B54">
          <w:rPr>
            <w:rFonts w:ascii="Times New Roman" w:hAnsi="Times New Roman" w:cs="Times New Roman"/>
            <w:sz w:val="24"/>
            <w:szCs w:val="24"/>
          </w:rPr>
          <w:t xml:space="preserve">, </w:t>
        </w:r>
      </w:ins>
      <w:ins w:id="1261" w:author="Taylor Stewart" w:date="2015-01-13T21:05:00Z">
        <w:del w:id="1262" w:author="Stewart, Taylor Robert" w:date="2015-01-14T13:01:00Z">
          <w:r w:rsidR="00840153" w:rsidRPr="00081B54" w:rsidDel="00BA5111">
            <w:rPr>
              <w:rFonts w:ascii="Times New Roman" w:hAnsi="Times New Roman" w:cs="Times New Roman"/>
              <w:sz w:val="24"/>
              <w:szCs w:val="24"/>
            </w:rPr>
            <w:delText xml:space="preserve"> (</w:delText>
          </w:r>
        </w:del>
        <w:r w:rsidR="00840153" w:rsidRPr="00081B54">
          <w:rPr>
            <w:rFonts w:ascii="Times New Roman" w:hAnsi="Times New Roman" w:cs="Times New Roman"/>
            <w:sz w:val="24"/>
            <w:szCs w:val="24"/>
          </w:rPr>
          <w:t>M</w:t>
        </w:r>
      </w:ins>
      <w:ins w:id="1263" w:author="Stewart, Taylor Robert" w:date="2015-01-14T13:01:00Z">
        <w:r w:rsidR="00BA5111" w:rsidRPr="00081B54">
          <w:rPr>
            <w:rFonts w:ascii="Times New Roman" w:hAnsi="Times New Roman" w:cs="Times New Roman"/>
            <w:sz w:val="24"/>
            <w:szCs w:val="24"/>
          </w:rPr>
          <w:t>aryland</w:t>
        </w:r>
      </w:ins>
      <w:ins w:id="1264" w:author="Taylor Stewart" w:date="2015-01-13T21:05:00Z">
        <w:del w:id="1265" w:author="Stewart, Taylor Robert" w:date="2015-01-14T13:01:00Z">
          <w:r w:rsidR="00840153" w:rsidRPr="00081B54" w:rsidDel="00BA5111">
            <w:rPr>
              <w:rFonts w:ascii="Times New Roman" w:hAnsi="Times New Roman" w:cs="Times New Roman"/>
              <w:sz w:val="24"/>
              <w:szCs w:val="24"/>
            </w:rPr>
            <w:delText>D)</w:delText>
          </w:r>
        </w:del>
        <w:r w:rsidR="00840153" w:rsidRPr="00081B54">
          <w:rPr>
            <w:rFonts w:ascii="Times New Roman" w:hAnsi="Times New Roman" w:cs="Times New Roman"/>
            <w:sz w:val="24"/>
            <w:szCs w:val="24"/>
          </w:rPr>
          <w:t>.</w:t>
        </w:r>
      </w:ins>
      <w:proofErr w:type="gramEnd"/>
      <w:del w:id="1266" w:author="Taylor Stewart" w:date="2015-01-13T21:05:00Z">
        <w:r w:rsidR="001659BD" w:rsidRPr="00081B54" w:rsidDel="00840153">
          <w:rPr>
            <w:rFonts w:ascii="Times New Roman" w:hAnsi="Times New Roman" w:cs="Times New Roman"/>
            <w:sz w:val="24"/>
            <w:szCs w:val="24"/>
          </w:rPr>
          <w:delText>.</w:delText>
        </w:r>
      </w:del>
    </w:p>
    <w:p w14:paraId="4606380B" w14:textId="297497FF" w:rsidR="00BB68C0" w:rsidRPr="00081B54" w:rsidRDefault="001A0554" w:rsidP="004432B6">
      <w:pPr>
        <w:spacing w:after="0" w:line="480" w:lineRule="auto"/>
        <w:ind w:left="720" w:hanging="720"/>
        <w:rPr>
          <w:rFonts w:ascii="Times New Roman" w:hAnsi="Times New Roman" w:cs="Times New Roman"/>
          <w:sz w:val="24"/>
          <w:szCs w:val="24"/>
        </w:rPr>
      </w:pPr>
      <w:r w:rsidRPr="00081B54">
        <w:rPr>
          <w:rFonts w:ascii="Times New Roman" w:hAnsi="Times New Roman" w:cs="Times New Roman"/>
          <w:sz w:val="24"/>
          <w:szCs w:val="24"/>
        </w:rPr>
        <w:t>Yule</w:t>
      </w:r>
      <w:ins w:id="1267" w:author="Taylor Stewart" w:date="2015-01-13T19:54: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D</w:t>
      </w:r>
      <w:ins w:id="1268" w:author="Taylor Stewart" w:date="2015-01-13T19:54: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L</w:t>
      </w:r>
      <w:ins w:id="1269" w:author="Taylor Stewart" w:date="2015-01-13T19:54: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J</w:t>
      </w:r>
      <w:ins w:id="1270" w:author="Taylor Stewart" w:date="2015-01-13T19:54: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D</w:t>
      </w:r>
      <w:ins w:id="1271" w:author="Taylor Stewart" w:date="2015-01-13T19:54: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Stockwell, J</w:t>
      </w:r>
      <w:ins w:id="1272" w:author="Taylor Stewart" w:date="2015-01-13T19:54: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A</w:t>
      </w:r>
      <w:ins w:id="1273" w:author="Taylor Stewart" w:date="2015-01-13T19:54: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Black, K</w:t>
      </w:r>
      <w:ins w:id="1274" w:author="Taylor Stewart" w:date="2015-01-13T19:54: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I</w:t>
      </w:r>
      <w:ins w:id="1275" w:author="Taylor Stewart" w:date="2015-01-13T19:54: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Cullis</w:t>
      </w:r>
      <w:proofErr w:type="spellEnd"/>
      <w:r w:rsidRPr="00081B54">
        <w:rPr>
          <w:rFonts w:ascii="Times New Roman" w:hAnsi="Times New Roman" w:cs="Times New Roman"/>
          <w:sz w:val="24"/>
          <w:szCs w:val="24"/>
        </w:rPr>
        <w:t>, G</w:t>
      </w:r>
      <w:ins w:id="1276" w:author="Taylor Stewart" w:date="2015-01-13T19:54: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A</w:t>
      </w:r>
      <w:ins w:id="1277" w:author="Taylor Stewart" w:date="2015-01-13T19:54: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w:t>
      </w:r>
      <w:proofErr w:type="spellStart"/>
      <w:r w:rsidRPr="00081B54">
        <w:rPr>
          <w:rFonts w:ascii="Times New Roman" w:hAnsi="Times New Roman" w:cs="Times New Roman"/>
          <w:sz w:val="24"/>
          <w:szCs w:val="24"/>
        </w:rPr>
        <w:t>Cholwek</w:t>
      </w:r>
      <w:proofErr w:type="spellEnd"/>
      <w:r w:rsidRPr="00081B54">
        <w:rPr>
          <w:rFonts w:ascii="Times New Roman" w:hAnsi="Times New Roman" w:cs="Times New Roman"/>
          <w:sz w:val="24"/>
          <w:szCs w:val="24"/>
        </w:rPr>
        <w:t xml:space="preserve">, </w:t>
      </w:r>
      <w:ins w:id="1278" w:author="Taylor Stewart" w:date="2015-01-13T19:55:00Z">
        <w:r w:rsidR="005B45A4" w:rsidRPr="00081B54">
          <w:rPr>
            <w:rFonts w:ascii="Times New Roman" w:hAnsi="Times New Roman" w:cs="Times New Roman"/>
            <w:sz w:val="24"/>
            <w:szCs w:val="24"/>
          </w:rPr>
          <w:t xml:space="preserve">and </w:t>
        </w:r>
      </w:ins>
      <w:r w:rsidRPr="00081B54">
        <w:rPr>
          <w:rFonts w:ascii="Times New Roman" w:hAnsi="Times New Roman" w:cs="Times New Roman"/>
          <w:sz w:val="24"/>
          <w:szCs w:val="24"/>
        </w:rPr>
        <w:t>J</w:t>
      </w:r>
      <w:ins w:id="1279" w:author="Taylor Stewart" w:date="2015-01-13T19:54: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T</w:t>
      </w:r>
      <w:ins w:id="1280" w:author="Taylor Stewart" w:date="2015-01-13T19:54: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Myers. 2008. How systematic age underestimation can impede understanding of fish population dynamics: Lessons learned from a Lake Superior cisco stock. </w:t>
      </w:r>
      <w:r w:rsidRPr="00081B54">
        <w:rPr>
          <w:rFonts w:ascii="Times New Roman" w:hAnsi="Times New Roman" w:cs="Times New Roman"/>
          <w:i/>
          <w:sz w:val="24"/>
          <w:szCs w:val="24"/>
          <w:rPrChange w:id="1281" w:author="Taylor Stewart" w:date="2015-01-13T20:02:00Z">
            <w:rPr>
              <w:rFonts w:ascii="Times New Roman" w:hAnsi="Times New Roman" w:cs="Times New Roman"/>
              <w:sz w:val="24"/>
              <w:szCs w:val="24"/>
            </w:rPr>
          </w:rPrChange>
        </w:rPr>
        <w:t>Trans</w:t>
      </w:r>
      <w:ins w:id="1282" w:author="Stewart, Taylor Robert" w:date="2015-01-14T13:01:00Z">
        <w:r w:rsidR="00BA5111" w:rsidRPr="00081B54">
          <w:rPr>
            <w:rFonts w:ascii="Times New Roman" w:hAnsi="Times New Roman" w:cs="Times New Roman"/>
            <w:i/>
            <w:sz w:val="24"/>
            <w:szCs w:val="24"/>
          </w:rPr>
          <w:t>.</w:t>
        </w:r>
      </w:ins>
      <w:r w:rsidRPr="00081B54">
        <w:rPr>
          <w:rFonts w:ascii="Times New Roman" w:hAnsi="Times New Roman" w:cs="Times New Roman"/>
          <w:i/>
          <w:sz w:val="24"/>
          <w:szCs w:val="24"/>
          <w:rPrChange w:id="1283" w:author="Taylor Stewart" w:date="2015-01-13T20:02:00Z">
            <w:rPr>
              <w:rFonts w:ascii="Times New Roman" w:hAnsi="Times New Roman" w:cs="Times New Roman"/>
              <w:sz w:val="24"/>
              <w:szCs w:val="24"/>
            </w:rPr>
          </w:rPrChange>
        </w:rPr>
        <w:t xml:space="preserve"> Am</w:t>
      </w:r>
      <w:ins w:id="1284" w:author="Stewart, Taylor Robert" w:date="2015-01-14T13:01:00Z">
        <w:r w:rsidR="00BA5111" w:rsidRPr="00081B54">
          <w:rPr>
            <w:rFonts w:ascii="Times New Roman" w:hAnsi="Times New Roman" w:cs="Times New Roman"/>
            <w:i/>
            <w:sz w:val="24"/>
            <w:szCs w:val="24"/>
          </w:rPr>
          <w:t>.</w:t>
        </w:r>
      </w:ins>
      <w:r w:rsidRPr="00081B54">
        <w:rPr>
          <w:rFonts w:ascii="Times New Roman" w:hAnsi="Times New Roman" w:cs="Times New Roman"/>
          <w:i/>
          <w:sz w:val="24"/>
          <w:szCs w:val="24"/>
          <w:rPrChange w:id="1285" w:author="Taylor Stewart" w:date="2015-01-13T20:02:00Z">
            <w:rPr>
              <w:rFonts w:ascii="Times New Roman" w:hAnsi="Times New Roman" w:cs="Times New Roman"/>
              <w:sz w:val="24"/>
              <w:szCs w:val="24"/>
            </w:rPr>
          </w:rPrChange>
        </w:rPr>
        <w:t xml:space="preserve"> Fish</w:t>
      </w:r>
      <w:ins w:id="1286" w:author="Stewart, Taylor Robert" w:date="2015-01-14T13:01:00Z">
        <w:r w:rsidR="00BA5111" w:rsidRPr="00081B54">
          <w:rPr>
            <w:rFonts w:ascii="Times New Roman" w:hAnsi="Times New Roman" w:cs="Times New Roman"/>
            <w:i/>
            <w:sz w:val="24"/>
            <w:szCs w:val="24"/>
          </w:rPr>
          <w:t>.</w:t>
        </w:r>
      </w:ins>
      <w:r w:rsidRPr="00081B54">
        <w:rPr>
          <w:rFonts w:ascii="Times New Roman" w:hAnsi="Times New Roman" w:cs="Times New Roman"/>
          <w:i/>
          <w:sz w:val="24"/>
          <w:szCs w:val="24"/>
          <w:rPrChange w:id="1287" w:author="Taylor Stewart" w:date="2015-01-13T20:02:00Z">
            <w:rPr>
              <w:rFonts w:ascii="Times New Roman" w:hAnsi="Times New Roman" w:cs="Times New Roman"/>
              <w:sz w:val="24"/>
              <w:szCs w:val="24"/>
            </w:rPr>
          </w:rPrChange>
        </w:rPr>
        <w:t xml:space="preserve"> Soc.</w:t>
      </w:r>
      <w:ins w:id="1288" w:author="Stewart, Taylor Robert" w:date="2015-01-14T11:55: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137:481-495.</w:t>
      </w:r>
    </w:p>
    <w:p w14:paraId="533C15A8" w14:textId="2751817D" w:rsidR="00745EB8" w:rsidRPr="00081B54" w:rsidRDefault="00362DD5" w:rsidP="004432B6">
      <w:pPr>
        <w:spacing w:after="0" w:line="480" w:lineRule="auto"/>
        <w:ind w:left="720" w:hanging="720"/>
        <w:rPr>
          <w:rFonts w:ascii="Times New Roman" w:hAnsi="Times New Roman" w:cs="Times New Roman"/>
          <w:sz w:val="24"/>
          <w:szCs w:val="24"/>
        </w:rPr>
      </w:pPr>
      <w:proofErr w:type="spellStart"/>
      <w:r w:rsidRPr="00081B54">
        <w:rPr>
          <w:rFonts w:ascii="Times New Roman" w:hAnsi="Times New Roman" w:cs="Times New Roman"/>
          <w:sz w:val="24"/>
          <w:szCs w:val="24"/>
        </w:rPr>
        <w:t>Zemlak</w:t>
      </w:r>
      <w:proofErr w:type="spellEnd"/>
      <w:ins w:id="1289" w:author="Taylor Stewart" w:date="2015-01-13T19:55: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1290" w:author="Taylor Stewart" w:date="2015-01-13T19:55: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J</w:t>
      </w:r>
      <w:ins w:id="1291" w:author="Taylor Stewart" w:date="2015-01-13T19:55:00Z">
        <w:r w:rsidR="005B45A4" w:rsidRPr="00081B54">
          <w:rPr>
            <w:rFonts w:ascii="Times New Roman" w:hAnsi="Times New Roman" w:cs="Times New Roman"/>
            <w:sz w:val="24"/>
            <w:szCs w:val="24"/>
          </w:rPr>
          <w:t>. and</w:t>
        </w:r>
      </w:ins>
      <w:del w:id="1292" w:author="Taylor Stewart" w:date="2015-01-13T19:55:00Z">
        <w:r w:rsidRPr="00081B54" w:rsidDel="005B45A4">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293" w:author="Taylor Stewart" w:date="2015-01-13T19:55:00Z">
        <w:r w:rsidR="005B45A4" w:rsidRPr="00081B54">
          <w:rPr>
            <w:rFonts w:ascii="Times New Roman" w:hAnsi="Times New Roman" w:cs="Times New Roman"/>
            <w:sz w:val="24"/>
            <w:szCs w:val="24"/>
          </w:rPr>
          <w:t xml:space="preserve">J. D. </w:t>
        </w:r>
      </w:ins>
      <w:proofErr w:type="spellStart"/>
      <w:r w:rsidRPr="00081B54">
        <w:rPr>
          <w:rFonts w:ascii="Times New Roman" w:hAnsi="Times New Roman" w:cs="Times New Roman"/>
          <w:sz w:val="24"/>
          <w:szCs w:val="24"/>
        </w:rPr>
        <w:t>McPhail</w:t>
      </w:r>
      <w:proofErr w:type="spellEnd"/>
      <w:del w:id="1294" w:author="Taylor Stewart" w:date="2015-01-13T19:56:00Z">
        <w:r w:rsidRPr="00081B54" w:rsidDel="005B45A4">
          <w:rPr>
            <w:rFonts w:ascii="Times New Roman" w:hAnsi="Times New Roman" w:cs="Times New Roman"/>
            <w:sz w:val="24"/>
            <w:szCs w:val="24"/>
          </w:rPr>
          <w:delText xml:space="preserve"> JD</w:delText>
        </w:r>
      </w:del>
      <w:r w:rsidRPr="00081B54">
        <w:rPr>
          <w:rFonts w:ascii="Times New Roman" w:hAnsi="Times New Roman" w:cs="Times New Roman"/>
          <w:sz w:val="24"/>
          <w:szCs w:val="24"/>
        </w:rPr>
        <w:t xml:space="preserve">. 2004. Pygmy </w:t>
      </w:r>
      <w:r w:rsidR="00C50C10" w:rsidRPr="00081B54">
        <w:rPr>
          <w:rFonts w:ascii="Times New Roman" w:hAnsi="Times New Roman" w:cs="Times New Roman"/>
          <w:sz w:val="24"/>
          <w:szCs w:val="24"/>
        </w:rPr>
        <w:t>w</w:t>
      </w:r>
      <w:r w:rsidRPr="00081B54">
        <w:rPr>
          <w:rFonts w:ascii="Times New Roman" w:hAnsi="Times New Roman" w:cs="Times New Roman"/>
          <w:sz w:val="24"/>
          <w:szCs w:val="24"/>
        </w:rPr>
        <w:t>hitefish studies on Dina Lake #1, 2001.</w:t>
      </w:r>
      <w:ins w:id="1295" w:author="Stewart, Taylor Robert" w:date="2015-01-14T13:48:00Z">
        <w:r w:rsidR="00F30A39" w:rsidRPr="00081B54">
          <w:rPr>
            <w:rFonts w:ascii="Times New Roman" w:hAnsi="Times New Roman" w:cs="Times New Roman"/>
            <w:sz w:val="24"/>
            <w:szCs w:val="24"/>
          </w:rPr>
          <w:t xml:space="preserve"> </w:t>
        </w:r>
      </w:ins>
      <w:del w:id="1296" w:author="Stewart, Taylor Robert" w:date="2015-01-14T13:48:00Z">
        <w:r w:rsidRPr="00081B54" w:rsidDel="00F30A39">
          <w:rPr>
            <w:rFonts w:ascii="Times New Roman" w:hAnsi="Times New Roman" w:cs="Times New Roman"/>
            <w:sz w:val="24"/>
            <w:szCs w:val="24"/>
          </w:rPr>
          <w:delText xml:space="preserve"> </w:delText>
        </w:r>
        <w:r w:rsidR="00745EB8" w:rsidRPr="00081B54" w:rsidDel="00F30A39">
          <w:rPr>
            <w:rFonts w:ascii="Times New Roman" w:hAnsi="Times New Roman" w:cs="Times New Roman"/>
            <w:sz w:val="24"/>
            <w:szCs w:val="24"/>
          </w:rPr>
          <w:delText xml:space="preserve">Prince George (BC): </w:delText>
        </w:r>
      </w:del>
      <w:r w:rsidR="00745EB8" w:rsidRPr="00081B54">
        <w:rPr>
          <w:rFonts w:ascii="Times New Roman" w:hAnsi="Times New Roman" w:cs="Times New Roman"/>
          <w:sz w:val="24"/>
          <w:szCs w:val="24"/>
        </w:rPr>
        <w:t>Peace/Williston Fish and Wildl</w:t>
      </w:r>
      <w:ins w:id="1297" w:author="Stewart, Taylor Robert" w:date="2015-01-14T13:49:00Z">
        <w:r w:rsidR="00F30A39" w:rsidRPr="00081B54">
          <w:rPr>
            <w:rFonts w:ascii="Times New Roman" w:hAnsi="Times New Roman" w:cs="Times New Roman"/>
            <w:sz w:val="24"/>
            <w:szCs w:val="24"/>
          </w:rPr>
          <w:t>.</w:t>
        </w:r>
      </w:ins>
      <w:del w:id="1298" w:author="Stewart, Taylor Robert" w:date="2015-01-14T13:49:00Z">
        <w:r w:rsidR="00745EB8" w:rsidRPr="00081B54" w:rsidDel="00F30A39">
          <w:rPr>
            <w:rFonts w:ascii="Times New Roman" w:hAnsi="Times New Roman" w:cs="Times New Roman"/>
            <w:sz w:val="24"/>
            <w:szCs w:val="24"/>
          </w:rPr>
          <w:delText>ife</w:delText>
        </w:r>
      </w:del>
      <w:r w:rsidR="00745EB8" w:rsidRPr="00081B54">
        <w:rPr>
          <w:rFonts w:ascii="Times New Roman" w:hAnsi="Times New Roman" w:cs="Times New Roman"/>
          <w:sz w:val="24"/>
          <w:szCs w:val="24"/>
        </w:rPr>
        <w:t xml:space="preserve"> </w:t>
      </w:r>
      <w:proofErr w:type="gramStart"/>
      <w:r w:rsidR="00745EB8" w:rsidRPr="00081B54">
        <w:rPr>
          <w:rFonts w:ascii="Times New Roman" w:hAnsi="Times New Roman" w:cs="Times New Roman"/>
          <w:sz w:val="24"/>
          <w:szCs w:val="24"/>
        </w:rPr>
        <w:t>Compensation Program</w:t>
      </w:r>
      <w:ins w:id="1299" w:author="Stewart, Taylor Robert" w:date="2015-01-14T13:48:00Z">
        <w:r w:rsidR="00F30A39" w:rsidRPr="00081B54">
          <w:rPr>
            <w:rFonts w:ascii="Times New Roman" w:hAnsi="Times New Roman" w:cs="Times New Roman"/>
            <w:sz w:val="24"/>
            <w:szCs w:val="24"/>
          </w:rPr>
          <w:t xml:space="preserve">, </w:t>
        </w:r>
      </w:ins>
      <w:ins w:id="1300" w:author="Stewart, Taylor Robert" w:date="2015-01-14T13:49:00Z">
        <w:r w:rsidR="00F30A39" w:rsidRPr="00081B54">
          <w:rPr>
            <w:rFonts w:ascii="Times New Roman" w:hAnsi="Times New Roman" w:cs="Times New Roman"/>
            <w:sz w:val="24"/>
            <w:szCs w:val="24"/>
          </w:rPr>
          <w:t>Prince George, British Columbia</w:t>
        </w:r>
      </w:ins>
      <w:ins w:id="1301" w:author="Taylor Stewart" w:date="2015-01-13T21:05:00Z">
        <w:r w:rsidR="00840153" w:rsidRPr="00081B54">
          <w:rPr>
            <w:rFonts w:ascii="Times New Roman" w:hAnsi="Times New Roman" w:cs="Times New Roman"/>
            <w:sz w:val="24"/>
            <w:szCs w:val="24"/>
          </w:rPr>
          <w:t xml:space="preserve">, </w:t>
        </w:r>
      </w:ins>
      <w:del w:id="1302" w:author="Taylor Stewart" w:date="2015-01-13T21:05:00Z">
        <w:r w:rsidR="00745EB8" w:rsidRPr="00081B54" w:rsidDel="00840153">
          <w:rPr>
            <w:rFonts w:ascii="Times New Roman" w:hAnsi="Times New Roman" w:cs="Times New Roman"/>
            <w:sz w:val="24"/>
            <w:szCs w:val="24"/>
          </w:rPr>
          <w:delText>. (</w:delText>
        </w:r>
      </w:del>
      <w:r w:rsidR="00745EB8" w:rsidRPr="00081B54">
        <w:rPr>
          <w:rFonts w:ascii="Times New Roman" w:hAnsi="Times New Roman" w:cs="Times New Roman"/>
          <w:sz w:val="24"/>
          <w:szCs w:val="24"/>
        </w:rPr>
        <w:t>no. 270</w:t>
      </w:r>
      <w:del w:id="1303" w:author="Taylor Stewart" w:date="2015-01-13T21:05:00Z">
        <w:r w:rsidR="00745EB8" w:rsidRPr="00081B54" w:rsidDel="00840153">
          <w:rPr>
            <w:rFonts w:ascii="Times New Roman" w:hAnsi="Times New Roman" w:cs="Times New Roman"/>
            <w:sz w:val="24"/>
            <w:szCs w:val="24"/>
          </w:rPr>
          <w:delText>)</w:delText>
        </w:r>
      </w:del>
      <w:r w:rsidR="00745EB8" w:rsidRPr="00081B54">
        <w:rPr>
          <w:rFonts w:ascii="Times New Roman" w:hAnsi="Times New Roman" w:cs="Times New Roman"/>
          <w:sz w:val="24"/>
          <w:szCs w:val="24"/>
        </w:rPr>
        <w:t>.</w:t>
      </w:r>
      <w:proofErr w:type="gramEnd"/>
    </w:p>
    <w:p w14:paraId="1379E2EC" w14:textId="65E01B3D" w:rsidR="00AF676F" w:rsidRPr="00081B54" w:rsidRDefault="00C50C10" w:rsidP="004432B6">
      <w:pPr>
        <w:spacing w:after="0" w:line="480" w:lineRule="auto"/>
        <w:ind w:left="720" w:hanging="720"/>
        <w:rPr>
          <w:rFonts w:ascii="Times New Roman" w:hAnsi="Times New Roman" w:cs="Times New Roman"/>
          <w:b/>
          <w:sz w:val="24"/>
          <w:szCs w:val="24"/>
        </w:rPr>
      </w:pPr>
      <w:proofErr w:type="spellStart"/>
      <w:r w:rsidRPr="00081B54">
        <w:rPr>
          <w:rFonts w:ascii="Times New Roman" w:hAnsi="Times New Roman" w:cs="Times New Roman"/>
          <w:sz w:val="24"/>
          <w:szCs w:val="24"/>
        </w:rPr>
        <w:t>Zemlak</w:t>
      </w:r>
      <w:proofErr w:type="spellEnd"/>
      <w:ins w:id="1304" w:author="Taylor Stewart" w:date="2015-01-13T19:56:00Z">
        <w:r w:rsidR="005B45A4"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R</w:t>
      </w:r>
      <w:ins w:id="1305" w:author="Taylor Stewart" w:date="2015-01-13T19:56:00Z">
        <w:r w:rsidR="005B45A4"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J</w:t>
      </w:r>
      <w:ins w:id="1306" w:author="Taylor Stewart" w:date="2015-01-13T19:56:00Z">
        <w:r w:rsidR="005B45A4" w:rsidRPr="00081B54">
          <w:rPr>
            <w:rFonts w:ascii="Times New Roman" w:hAnsi="Times New Roman" w:cs="Times New Roman"/>
            <w:sz w:val="24"/>
            <w:szCs w:val="24"/>
          </w:rPr>
          <w:t>. and</w:t>
        </w:r>
      </w:ins>
      <w:del w:id="1307" w:author="Taylor Stewart" w:date="2015-01-13T19:56:00Z">
        <w:r w:rsidRPr="00081B54" w:rsidDel="005B45A4">
          <w:rPr>
            <w:rFonts w:ascii="Times New Roman" w:hAnsi="Times New Roman" w:cs="Times New Roman"/>
            <w:sz w:val="24"/>
            <w:szCs w:val="24"/>
          </w:rPr>
          <w:delText>,</w:delText>
        </w:r>
      </w:del>
      <w:r w:rsidRPr="00081B54">
        <w:rPr>
          <w:rFonts w:ascii="Times New Roman" w:hAnsi="Times New Roman" w:cs="Times New Roman"/>
          <w:sz w:val="24"/>
          <w:szCs w:val="24"/>
        </w:rPr>
        <w:t xml:space="preserve"> </w:t>
      </w:r>
      <w:ins w:id="1308" w:author="Taylor Stewart" w:date="2015-01-13T19:56:00Z">
        <w:r w:rsidR="005B45A4" w:rsidRPr="00081B54">
          <w:rPr>
            <w:rFonts w:ascii="Times New Roman" w:hAnsi="Times New Roman" w:cs="Times New Roman"/>
            <w:sz w:val="24"/>
            <w:szCs w:val="24"/>
          </w:rPr>
          <w:t xml:space="preserve">J. D. </w:t>
        </w:r>
      </w:ins>
      <w:proofErr w:type="spellStart"/>
      <w:r w:rsidRPr="00081B54">
        <w:rPr>
          <w:rFonts w:ascii="Times New Roman" w:hAnsi="Times New Roman" w:cs="Times New Roman"/>
          <w:sz w:val="24"/>
          <w:szCs w:val="24"/>
        </w:rPr>
        <w:t>McPhail</w:t>
      </w:r>
      <w:proofErr w:type="spellEnd"/>
      <w:del w:id="1309" w:author="Taylor Stewart" w:date="2015-01-13T19:56:00Z">
        <w:r w:rsidRPr="00081B54" w:rsidDel="005B45A4">
          <w:rPr>
            <w:rFonts w:ascii="Times New Roman" w:hAnsi="Times New Roman" w:cs="Times New Roman"/>
            <w:sz w:val="24"/>
            <w:szCs w:val="24"/>
          </w:rPr>
          <w:delText xml:space="preserve"> JD</w:delText>
        </w:r>
      </w:del>
      <w:r w:rsidRPr="00081B54">
        <w:rPr>
          <w:rFonts w:ascii="Times New Roman" w:hAnsi="Times New Roman" w:cs="Times New Roman"/>
          <w:sz w:val="24"/>
          <w:szCs w:val="24"/>
        </w:rPr>
        <w:t xml:space="preserve">. 2006. The biology of pygmy whitefish, </w:t>
      </w:r>
      <w:r w:rsidRPr="00081B54">
        <w:rPr>
          <w:rFonts w:ascii="Times New Roman" w:hAnsi="Times New Roman" w:cs="Times New Roman"/>
          <w:i/>
          <w:sz w:val="24"/>
          <w:szCs w:val="24"/>
        </w:rPr>
        <w:t>Prosopium coulterii</w:t>
      </w:r>
      <w:r w:rsidRPr="00081B54">
        <w:rPr>
          <w:rFonts w:ascii="Times New Roman" w:hAnsi="Times New Roman" w:cs="Times New Roman"/>
          <w:sz w:val="24"/>
          <w:szCs w:val="24"/>
        </w:rPr>
        <w:t xml:space="preserve">, in a closed sub-boreal lake: spatial distribution and diel movements. </w:t>
      </w:r>
      <w:r w:rsidRPr="00081B54">
        <w:rPr>
          <w:rFonts w:ascii="Times New Roman" w:hAnsi="Times New Roman" w:cs="Times New Roman"/>
          <w:i/>
          <w:sz w:val="24"/>
          <w:szCs w:val="24"/>
          <w:rPrChange w:id="1310" w:author="Taylor Stewart" w:date="2015-01-13T20:03:00Z">
            <w:rPr>
              <w:rFonts w:ascii="Times New Roman" w:hAnsi="Times New Roman" w:cs="Times New Roman"/>
              <w:sz w:val="24"/>
              <w:szCs w:val="24"/>
            </w:rPr>
          </w:rPrChange>
        </w:rPr>
        <w:t>Environ</w:t>
      </w:r>
      <w:ins w:id="1311" w:author="Stewart, Taylor Robert" w:date="2015-01-14T13:01:00Z">
        <w:r w:rsidR="00BA5111" w:rsidRPr="00081B54">
          <w:rPr>
            <w:rFonts w:ascii="Times New Roman" w:hAnsi="Times New Roman" w:cs="Times New Roman"/>
            <w:i/>
            <w:sz w:val="24"/>
            <w:szCs w:val="24"/>
          </w:rPr>
          <w:t>.</w:t>
        </w:r>
      </w:ins>
      <w:r w:rsidRPr="00081B54">
        <w:rPr>
          <w:rFonts w:ascii="Times New Roman" w:hAnsi="Times New Roman" w:cs="Times New Roman"/>
          <w:i/>
          <w:sz w:val="24"/>
          <w:szCs w:val="24"/>
          <w:rPrChange w:id="1312" w:author="Taylor Stewart" w:date="2015-01-13T20:03:00Z">
            <w:rPr>
              <w:rFonts w:ascii="Times New Roman" w:hAnsi="Times New Roman" w:cs="Times New Roman"/>
              <w:sz w:val="24"/>
              <w:szCs w:val="24"/>
            </w:rPr>
          </w:rPrChange>
        </w:rPr>
        <w:t xml:space="preserve"> Biol</w:t>
      </w:r>
      <w:ins w:id="1313" w:author="Stewart, Taylor Robert" w:date="2015-01-14T13:01:00Z">
        <w:r w:rsidR="00BA5111" w:rsidRPr="00081B54">
          <w:rPr>
            <w:rFonts w:ascii="Times New Roman" w:hAnsi="Times New Roman" w:cs="Times New Roman"/>
            <w:i/>
            <w:sz w:val="24"/>
            <w:szCs w:val="24"/>
          </w:rPr>
          <w:t>.</w:t>
        </w:r>
      </w:ins>
      <w:r w:rsidRPr="00081B54">
        <w:rPr>
          <w:rFonts w:ascii="Times New Roman" w:hAnsi="Times New Roman" w:cs="Times New Roman"/>
          <w:i/>
          <w:sz w:val="24"/>
          <w:szCs w:val="24"/>
          <w:rPrChange w:id="1314" w:author="Taylor Stewart" w:date="2015-01-13T20:03:00Z">
            <w:rPr>
              <w:rFonts w:ascii="Times New Roman" w:hAnsi="Times New Roman" w:cs="Times New Roman"/>
              <w:sz w:val="24"/>
              <w:szCs w:val="24"/>
            </w:rPr>
          </w:rPrChange>
        </w:rPr>
        <w:t xml:space="preserve"> Fish.</w:t>
      </w:r>
      <w:ins w:id="1315" w:author="Stewart, Taylor Robert" w:date="2015-01-14T11:55:00Z">
        <w:r w:rsidR="00F5514D" w:rsidRPr="00081B54">
          <w:rPr>
            <w:rFonts w:ascii="Times New Roman" w:hAnsi="Times New Roman" w:cs="Times New Roman"/>
            <w:i/>
            <w:sz w:val="24"/>
            <w:szCs w:val="24"/>
          </w:rPr>
          <w:t>,</w:t>
        </w:r>
      </w:ins>
      <w:r w:rsidRPr="00081B54">
        <w:rPr>
          <w:rFonts w:ascii="Times New Roman" w:hAnsi="Times New Roman" w:cs="Times New Roman"/>
          <w:sz w:val="24"/>
          <w:szCs w:val="24"/>
        </w:rPr>
        <w:t xml:space="preserve"> 76:317-327.</w:t>
      </w:r>
      <w:r w:rsidR="00AF676F" w:rsidRPr="00081B54">
        <w:rPr>
          <w:rFonts w:ascii="Times New Roman" w:hAnsi="Times New Roman" w:cs="Times New Roman"/>
          <w:b/>
          <w:sz w:val="24"/>
          <w:szCs w:val="24"/>
        </w:rPr>
        <w:br w:type="page"/>
      </w:r>
    </w:p>
    <w:p w14:paraId="797F094D" w14:textId="6FE1083F" w:rsidR="00254319" w:rsidRPr="00081B54" w:rsidRDefault="00A7435B">
      <w:pPr>
        <w:spacing w:line="480" w:lineRule="auto"/>
        <w:jc w:val="center"/>
        <w:rPr>
          <w:rFonts w:ascii="Times New Roman" w:hAnsi="Times New Roman" w:cs="Times New Roman"/>
          <w:smallCaps/>
          <w:sz w:val="24"/>
          <w:szCs w:val="24"/>
          <w:rPrChange w:id="1316" w:author="Stewart, Taylor Robert" w:date="2015-01-14T14:02:00Z">
            <w:rPr>
              <w:rFonts w:ascii="Times New Roman" w:hAnsi="Times New Roman" w:cs="Times New Roman"/>
              <w:b/>
              <w:sz w:val="24"/>
              <w:szCs w:val="24"/>
            </w:rPr>
          </w:rPrChange>
        </w:rPr>
        <w:pPrChange w:id="1317" w:author="Stewart, Taylor Robert" w:date="2015-01-14T11:34:00Z">
          <w:pPr/>
        </w:pPrChange>
      </w:pPr>
      <w:del w:id="1318" w:author="Stewart, Taylor Robert" w:date="2015-01-14T11:34:00Z">
        <w:r w:rsidRPr="00081B54" w:rsidDel="00051B37">
          <w:rPr>
            <w:rFonts w:ascii="Times New Roman" w:hAnsi="Times New Roman" w:cs="Times New Roman"/>
            <w:smallCaps/>
            <w:sz w:val="24"/>
            <w:szCs w:val="24"/>
            <w:rPrChange w:id="1319" w:author="Stewart, Taylor Robert" w:date="2015-01-14T14:02:00Z">
              <w:rPr>
                <w:rFonts w:ascii="Times New Roman" w:hAnsi="Times New Roman" w:cs="Times New Roman"/>
                <w:b/>
                <w:sz w:val="24"/>
                <w:szCs w:val="24"/>
              </w:rPr>
            </w:rPrChange>
          </w:rPr>
          <w:delText>Tables</w:delText>
        </w:r>
      </w:del>
      <w:ins w:id="1320" w:author="Stewart, Taylor Robert" w:date="2015-01-14T14:02:00Z">
        <w:r w:rsidR="00B742F4" w:rsidRPr="00081B54">
          <w:rPr>
            <w:rFonts w:ascii="Times New Roman" w:hAnsi="Times New Roman" w:cs="Times New Roman"/>
            <w:smallCaps/>
            <w:sz w:val="24"/>
            <w:szCs w:val="24"/>
            <w:rPrChange w:id="1321" w:author="Stewart, Taylor Robert" w:date="2015-01-14T14:02:00Z">
              <w:rPr>
                <w:rFonts w:ascii="Times New Roman" w:hAnsi="Times New Roman" w:cs="Times New Roman"/>
                <w:sz w:val="28"/>
                <w:szCs w:val="24"/>
              </w:rPr>
            </w:rPrChange>
          </w:rPr>
          <w:t>Tables</w:t>
        </w:r>
      </w:ins>
    </w:p>
    <w:p w14:paraId="6FA134AA" w14:textId="77777777" w:rsidR="00A7435B" w:rsidRPr="00081B54" w:rsidRDefault="00A7435B" w:rsidP="004432B6">
      <w:pPr>
        <w:spacing w:after="0" w:line="480" w:lineRule="auto"/>
        <w:rPr>
          <w:rFonts w:ascii="Times New Roman" w:hAnsi="Times New Roman" w:cs="Times New Roman"/>
          <w:sz w:val="24"/>
          <w:szCs w:val="24"/>
        </w:rPr>
      </w:pPr>
    </w:p>
    <w:p w14:paraId="650E98E0" w14:textId="15307675" w:rsidR="00A7435B" w:rsidRPr="00081B54" w:rsidRDefault="00A7435B"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Table 1.  Sample size</w:t>
      </w:r>
      <w:r w:rsidR="00A56963" w:rsidRPr="00081B54">
        <w:rPr>
          <w:rFonts w:ascii="Times New Roman" w:hAnsi="Times New Roman" w:cs="Times New Roman"/>
          <w:sz w:val="24"/>
          <w:szCs w:val="24"/>
        </w:rPr>
        <w:t xml:space="preserve"> (n)</w:t>
      </w:r>
      <w:r w:rsidRPr="00081B54">
        <w:rPr>
          <w:rFonts w:ascii="Times New Roman" w:hAnsi="Times New Roman" w:cs="Times New Roman"/>
          <w:sz w:val="24"/>
          <w:szCs w:val="24"/>
        </w:rPr>
        <w:t xml:space="preserve">, </w:t>
      </w:r>
      <w:ins w:id="1322" w:author="Stewart, Taylor Robert" w:date="2015-01-14T12:04:00Z">
        <w:r w:rsidR="00027AB3" w:rsidRPr="00081B54">
          <w:rPr>
            <w:rFonts w:ascii="Times New Roman" w:hAnsi="Times New Roman" w:cs="Times New Roman"/>
            <w:sz w:val="24"/>
            <w:szCs w:val="24"/>
          </w:rPr>
          <w:t>P</w:t>
        </w:r>
      </w:ins>
      <w:del w:id="1323" w:author="Stewart, Taylor Robert" w:date="2015-01-14T12:04:00Z">
        <w:r w:rsidRPr="00081B54" w:rsidDel="00027AB3">
          <w:rPr>
            <w:rFonts w:ascii="Times New Roman" w:hAnsi="Times New Roman" w:cs="Times New Roman"/>
            <w:sz w:val="24"/>
            <w:szCs w:val="24"/>
          </w:rPr>
          <w:delText>p</w:delText>
        </w:r>
      </w:del>
      <w:r w:rsidRPr="00081B54">
        <w:rPr>
          <w:rFonts w:ascii="Times New Roman" w:hAnsi="Times New Roman" w:cs="Times New Roman"/>
          <w:sz w:val="24"/>
          <w:szCs w:val="24"/>
        </w:rPr>
        <w:t>-values from three tests of symmetry for the age-agreement table (</w:t>
      </w:r>
      <w:proofErr w:type="spellStart"/>
      <w:r w:rsidRPr="00081B54">
        <w:rPr>
          <w:rFonts w:ascii="Times New Roman" w:hAnsi="Times New Roman" w:cs="Times New Roman"/>
          <w:sz w:val="24"/>
          <w:szCs w:val="24"/>
        </w:rPr>
        <w:t>McNemar’s</w:t>
      </w:r>
      <w:proofErr w:type="spellEnd"/>
      <w:r w:rsidRPr="00081B54">
        <w:rPr>
          <w:rFonts w:ascii="Times New Roman" w:hAnsi="Times New Roman" w:cs="Times New Roman"/>
          <w:sz w:val="24"/>
          <w:szCs w:val="24"/>
        </w:rPr>
        <w:t>, Evans-</w:t>
      </w:r>
      <w:proofErr w:type="spellStart"/>
      <w:r w:rsidRPr="00081B54">
        <w:rPr>
          <w:rFonts w:ascii="Times New Roman" w:hAnsi="Times New Roman" w:cs="Times New Roman"/>
          <w:sz w:val="24"/>
          <w:szCs w:val="24"/>
        </w:rPr>
        <w:t>Hoenig</w:t>
      </w:r>
      <w:proofErr w:type="spellEnd"/>
      <w:r w:rsidRPr="00081B54">
        <w:rPr>
          <w:rFonts w:ascii="Times New Roman" w:hAnsi="Times New Roman" w:cs="Times New Roman"/>
          <w:sz w:val="24"/>
          <w:szCs w:val="24"/>
        </w:rPr>
        <w:t xml:space="preserve"> (E-H), and </w:t>
      </w:r>
      <w:proofErr w:type="spellStart"/>
      <w:r w:rsidRPr="00081B54">
        <w:rPr>
          <w:rFonts w:ascii="Times New Roman" w:hAnsi="Times New Roman" w:cs="Times New Roman"/>
          <w:sz w:val="24"/>
          <w:szCs w:val="24"/>
        </w:rPr>
        <w:t>Bowker’s</w:t>
      </w:r>
      <w:proofErr w:type="spellEnd"/>
      <w:r w:rsidRPr="00081B54">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081B54">
        <w:rPr>
          <w:rFonts w:ascii="Times New Roman" w:hAnsi="Times New Roman" w:cs="Times New Roman"/>
          <w:sz w:val="24"/>
          <w:szCs w:val="24"/>
        </w:rPr>
        <w:t xml:space="preserve">  The CV and APE were not computed for the scale to otolith comparison because a significant bias in age was detected</w:t>
      </w:r>
      <w:del w:id="1324" w:author="Stewart, Taylor Robert" w:date="2015-01-14T11:46:00Z">
        <w:r w:rsidR="00A56963" w:rsidRPr="00081B54" w:rsidDel="003740BC">
          <w:rPr>
            <w:rFonts w:ascii="Times New Roman" w:hAnsi="Times New Roman" w:cs="Times New Roman"/>
            <w:sz w:val="24"/>
            <w:szCs w:val="24"/>
          </w:rPr>
          <w:delText>.</w:delText>
        </w:r>
      </w:del>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081B54" w14:paraId="5EFAF366" w14:textId="77777777" w:rsidTr="0004446C">
        <w:tc>
          <w:tcPr>
            <w:tcW w:w="1709" w:type="dxa"/>
            <w:tcBorders>
              <w:top w:val="single" w:sz="24" w:space="0" w:color="auto"/>
            </w:tcBorders>
          </w:tcPr>
          <w:p w14:paraId="7B2B0BF8"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BB825FE" w:rsidR="00A7435B" w:rsidRPr="00081B54" w:rsidRDefault="00A56963"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Symmetry Test </w:t>
            </w:r>
            <w:ins w:id="1325" w:author="Stewart, Taylor Robert" w:date="2015-01-14T12:04:00Z">
              <w:r w:rsidR="00027AB3" w:rsidRPr="00081B54">
                <w:rPr>
                  <w:rFonts w:ascii="Times New Roman" w:hAnsi="Times New Roman" w:cs="Times New Roman"/>
                  <w:sz w:val="24"/>
                  <w:szCs w:val="24"/>
                </w:rPr>
                <w:t>P</w:t>
              </w:r>
            </w:ins>
            <w:del w:id="1326" w:author="Stewart, Taylor Robert" w:date="2015-01-14T12:04:00Z">
              <w:r w:rsidRPr="00081B54" w:rsidDel="00027AB3">
                <w:rPr>
                  <w:rFonts w:ascii="Times New Roman" w:hAnsi="Times New Roman" w:cs="Times New Roman"/>
                  <w:sz w:val="24"/>
                  <w:szCs w:val="24"/>
                </w:rPr>
                <w:delText>p</w:delText>
              </w:r>
            </w:del>
            <w:r w:rsidRPr="00081B54">
              <w:rPr>
                <w:rFonts w:ascii="Times New Roman" w:hAnsi="Times New Roman" w:cs="Times New Roman"/>
                <w:sz w:val="24"/>
                <w:szCs w:val="24"/>
              </w:rPr>
              <w:t>-values</w:t>
            </w:r>
          </w:p>
        </w:tc>
        <w:tc>
          <w:tcPr>
            <w:tcW w:w="720" w:type="dxa"/>
            <w:tcBorders>
              <w:top w:val="single" w:sz="24" w:space="0" w:color="auto"/>
            </w:tcBorders>
          </w:tcPr>
          <w:p w14:paraId="1F875037"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081B54" w:rsidRDefault="00A7435B" w:rsidP="004432B6">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by Difference in Age</w:t>
            </w:r>
          </w:p>
        </w:tc>
      </w:tr>
      <w:tr w:rsidR="00A7435B" w:rsidRPr="00081B54" w14:paraId="47A58D80" w14:textId="77777777" w:rsidTr="0004446C">
        <w:tc>
          <w:tcPr>
            <w:tcW w:w="1709" w:type="dxa"/>
            <w:tcBorders>
              <w:bottom w:val="single" w:sz="4" w:space="0" w:color="auto"/>
            </w:tcBorders>
          </w:tcPr>
          <w:p w14:paraId="5C587CED" w14:textId="4ED94199" w:rsidR="008C72DA" w:rsidRPr="00081B54" w:rsidRDefault="008C72D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081B54" w:rsidRDefault="00A56963"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081B54" w:rsidRDefault="008C72DA" w:rsidP="004432B6">
            <w:pPr>
              <w:spacing w:after="200" w:line="480" w:lineRule="auto"/>
              <w:jc w:val="center"/>
              <w:rPr>
                <w:rFonts w:ascii="Times New Roman" w:hAnsi="Times New Roman" w:cs="Times New Roman"/>
                <w:sz w:val="24"/>
                <w:szCs w:val="24"/>
              </w:rPr>
            </w:pPr>
            <w:proofErr w:type="spellStart"/>
            <w:r w:rsidRPr="00081B54">
              <w:rPr>
                <w:rFonts w:ascii="Times New Roman" w:hAnsi="Times New Roman" w:cs="Times New Roman"/>
                <w:sz w:val="24"/>
                <w:szCs w:val="24"/>
              </w:rPr>
              <w:t>McN</w:t>
            </w:r>
            <w:r w:rsidR="00A7435B" w:rsidRPr="00081B54">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081B54" w:rsidRDefault="008C72DA" w:rsidP="004432B6">
            <w:pPr>
              <w:spacing w:after="200" w:line="480" w:lineRule="auto"/>
              <w:jc w:val="center"/>
              <w:rPr>
                <w:rFonts w:ascii="Times New Roman" w:hAnsi="Times New Roman" w:cs="Times New Roman"/>
                <w:sz w:val="24"/>
                <w:szCs w:val="24"/>
              </w:rPr>
            </w:pPr>
            <w:proofErr w:type="spellStart"/>
            <w:r w:rsidRPr="00081B54">
              <w:rPr>
                <w:rFonts w:ascii="Times New Roman" w:hAnsi="Times New Roman" w:cs="Times New Roman"/>
                <w:sz w:val="24"/>
                <w:szCs w:val="24"/>
              </w:rPr>
              <w:t>Bowk</w:t>
            </w:r>
            <w:r w:rsidR="00A7435B" w:rsidRPr="00081B54">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081B54" w:rsidRDefault="008C72D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u w:val="single"/>
              </w:rPr>
              <w:t>&gt;</w:t>
            </w:r>
            <w:r w:rsidRPr="00081B54">
              <w:rPr>
                <w:rFonts w:ascii="Times New Roman" w:hAnsi="Times New Roman" w:cs="Times New Roman"/>
                <w:sz w:val="24"/>
                <w:szCs w:val="24"/>
              </w:rPr>
              <w:t>3</w:t>
            </w:r>
          </w:p>
        </w:tc>
      </w:tr>
      <w:tr w:rsidR="00A7435B" w:rsidRPr="00081B54" w14:paraId="31AAEED8" w14:textId="77777777" w:rsidTr="0004446C">
        <w:tc>
          <w:tcPr>
            <w:tcW w:w="1709" w:type="dxa"/>
            <w:tcBorders>
              <w:top w:val="single" w:sz="4" w:space="0" w:color="auto"/>
            </w:tcBorders>
          </w:tcPr>
          <w:p w14:paraId="35323D12" w14:textId="5A90245D" w:rsidR="008C72DA" w:rsidRPr="00081B54" w:rsidRDefault="004E2124"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w:t>
            </w:r>
            <w:r w:rsidR="0004446C" w:rsidRPr="00081B54">
              <w:rPr>
                <w:rFonts w:ascii="Times New Roman" w:hAnsi="Times New Roman" w:cs="Times New Roman"/>
                <w:sz w:val="24"/>
                <w:szCs w:val="24"/>
              </w:rPr>
              <w:t>0.</w:t>
            </w:r>
            <w:r w:rsidR="00226FEA" w:rsidRPr="00081B54">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0.</w:t>
            </w:r>
            <w:r w:rsidR="00226FEA" w:rsidRPr="00081B54">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r w:rsidR="00226FEA" w:rsidRPr="00081B54">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p>
        </w:tc>
      </w:tr>
      <w:tr w:rsidR="00A7435B" w:rsidRPr="00081B54" w14:paraId="53C63563" w14:textId="77777777" w:rsidTr="0004446C">
        <w:tc>
          <w:tcPr>
            <w:tcW w:w="1709" w:type="dxa"/>
          </w:tcPr>
          <w:p w14:paraId="05998F5E" w14:textId="2B060C43" w:rsidR="008C72DA" w:rsidRPr="00081B54" w:rsidRDefault="004E2124"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Otoliths</w:t>
            </w:r>
          </w:p>
        </w:tc>
        <w:tc>
          <w:tcPr>
            <w:tcW w:w="576" w:type="dxa"/>
          </w:tcPr>
          <w:p w14:paraId="6F1DB3C8" w14:textId="7126E312"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64</w:t>
            </w:r>
          </w:p>
        </w:tc>
        <w:tc>
          <w:tcPr>
            <w:tcW w:w="1195" w:type="dxa"/>
          </w:tcPr>
          <w:p w14:paraId="6186E70E" w14:textId="545C23E8"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w:t>
            </w:r>
            <w:r w:rsidR="0004446C" w:rsidRPr="00081B54">
              <w:rPr>
                <w:rFonts w:ascii="Times New Roman" w:hAnsi="Times New Roman" w:cs="Times New Roman"/>
                <w:sz w:val="24"/>
                <w:szCs w:val="24"/>
              </w:rPr>
              <w:t>0.</w:t>
            </w:r>
            <w:r w:rsidR="00226FEA" w:rsidRPr="00081B54">
              <w:rPr>
                <w:rFonts w:ascii="Times New Roman" w:hAnsi="Times New Roman" w:cs="Times New Roman"/>
                <w:sz w:val="24"/>
                <w:szCs w:val="24"/>
              </w:rPr>
              <w:t>85</w:t>
            </w:r>
            <w:r w:rsidR="002C13CB" w:rsidRPr="00081B54">
              <w:rPr>
                <w:rFonts w:ascii="Times New Roman" w:hAnsi="Times New Roman" w:cs="Times New Roman"/>
                <w:sz w:val="24"/>
                <w:szCs w:val="24"/>
              </w:rPr>
              <w:t>7</w:t>
            </w:r>
          </w:p>
        </w:tc>
        <w:tc>
          <w:tcPr>
            <w:tcW w:w="1195" w:type="dxa"/>
          </w:tcPr>
          <w:p w14:paraId="0F5AF767" w14:textId="2D799A6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 xml:space="preserve">  0.</w:t>
            </w:r>
            <w:r w:rsidR="00226FEA" w:rsidRPr="00081B54">
              <w:rPr>
                <w:rFonts w:ascii="Times New Roman" w:hAnsi="Times New Roman" w:cs="Times New Roman"/>
                <w:sz w:val="24"/>
                <w:szCs w:val="24"/>
              </w:rPr>
              <w:t>565</w:t>
            </w:r>
          </w:p>
        </w:tc>
        <w:tc>
          <w:tcPr>
            <w:tcW w:w="1196" w:type="dxa"/>
          </w:tcPr>
          <w:p w14:paraId="2FD1F2CD" w14:textId="30135B5A"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w:t>
            </w:r>
            <w:r w:rsidR="00226FEA" w:rsidRPr="00081B54">
              <w:rPr>
                <w:rFonts w:ascii="Times New Roman" w:hAnsi="Times New Roman" w:cs="Times New Roman"/>
                <w:sz w:val="24"/>
                <w:szCs w:val="24"/>
              </w:rPr>
              <w:t>118</w:t>
            </w:r>
          </w:p>
        </w:tc>
        <w:tc>
          <w:tcPr>
            <w:tcW w:w="720" w:type="dxa"/>
          </w:tcPr>
          <w:p w14:paraId="245C67C9" w14:textId="71A46B14"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10.6</w:t>
            </w:r>
          </w:p>
        </w:tc>
        <w:tc>
          <w:tcPr>
            <w:tcW w:w="720" w:type="dxa"/>
          </w:tcPr>
          <w:p w14:paraId="08063E2C" w14:textId="4BACC0D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7.5</w:t>
            </w:r>
          </w:p>
        </w:tc>
        <w:tc>
          <w:tcPr>
            <w:tcW w:w="720" w:type="dxa"/>
          </w:tcPr>
          <w:p w14:paraId="728BE1A4" w14:textId="3D70065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51.6</w:t>
            </w:r>
          </w:p>
        </w:tc>
        <w:tc>
          <w:tcPr>
            <w:tcW w:w="720" w:type="dxa"/>
          </w:tcPr>
          <w:p w14:paraId="7B5C519A" w14:textId="0DB06E49"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45.3</w:t>
            </w:r>
          </w:p>
        </w:tc>
        <w:tc>
          <w:tcPr>
            <w:tcW w:w="720" w:type="dxa"/>
          </w:tcPr>
          <w:p w14:paraId="1FB3790F" w14:textId="448393D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1.6</w:t>
            </w:r>
          </w:p>
        </w:tc>
        <w:tc>
          <w:tcPr>
            <w:tcW w:w="720" w:type="dxa"/>
          </w:tcPr>
          <w:p w14:paraId="4337EE85" w14:textId="06CBE7EB" w:rsidR="008C72DA" w:rsidRPr="00081B54" w:rsidRDefault="00EB35D7"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1.6</w:t>
            </w:r>
          </w:p>
        </w:tc>
      </w:tr>
      <w:tr w:rsidR="00A7435B" w:rsidRPr="00081B54" w14:paraId="7C12EDE6" w14:textId="77777777" w:rsidTr="0004446C">
        <w:tc>
          <w:tcPr>
            <w:tcW w:w="1709" w:type="dxa"/>
            <w:tcBorders>
              <w:bottom w:val="single" w:sz="24" w:space="0" w:color="auto"/>
            </w:tcBorders>
          </w:tcPr>
          <w:p w14:paraId="75FB0555" w14:textId="124B5410" w:rsidR="008C72DA" w:rsidRPr="00081B54" w:rsidRDefault="00A56963"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Scales/</w:t>
            </w:r>
            <w:r w:rsidR="004E2124" w:rsidRPr="00081B54">
              <w:rPr>
                <w:rFonts w:ascii="Times New Roman" w:hAnsi="Times New Roman" w:cs="Times New Roman"/>
                <w:sz w:val="24"/>
                <w:szCs w:val="24"/>
              </w:rPr>
              <w:t>Otoliths</w:t>
            </w:r>
          </w:p>
        </w:tc>
        <w:tc>
          <w:tcPr>
            <w:tcW w:w="576" w:type="dxa"/>
            <w:tcBorders>
              <w:bottom w:val="single" w:sz="24" w:space="0" w:color="auto"/>
            </w:tcBorders>
          </w:tcPr>
          <w:p w14:paraId="3A087D13" w14:textId="3A74B825"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39</w:t>
            </w:r>
          </w:p>
        </w:tc>
        <w:tc>
          <w:tcPr>
            <w:tcW w:w="1195" w:type="dxa"/>
            <w:tcBorders>
              <w:bottom w:val="single" w:sz="24" w:space="0" w:color="auto"/>
            </w:tcBorders>
          </w:tcPr>
          <w:p w14:paraId="72B30AA8" w14:textId="27736B7B" w:rsidR="008C72DA" w:rsidRPr="00081B54" w:rsidRDefault="002E7BE2"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&lt;0.000</w:t>
            </w:r>
            <w:r w:rsidR="0004446C" w:rsidRPr="00081B54">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&lt;0.0005</w:t>
            </w:r>
          </w:p>
        </w:tc>
        <w:tc>
          <w:tcPr>
            <w:tcW w:w="1196" w:type="dxa"/>
            <w:tcBorders>
              <w:bottom w:val="single" w:sz="24" w:space="0" w:color="auto"/>
            </w:tcBorders>
          </w:tcPr>
          <w:p w14:paraId="51FC4C22" w14:textId="04830D5E" w:rsidR="008C72DA" w:rsidRPr="00081B54" w:rsidRDefault="0004446C"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0.0</w:t>
            </w:r>
            <w:r w:rsidR="00226FEA" w:rsidRPr="00081B54">
              <w:rPr>
                <w:rFonts w:ascii="Times New Roman" w:hAnsi="Times New Roman" w:cs="Times New Roman"/>
                <w:sz w:val="24"/>
                <w:szCs w:val="24"/>
              </w:rPr>
              <w:t>12</w:t>
            </w:r>
          </w:p>
        </w:tc>
        <w:tc>
          <w:tcPr>
            <w:tcW w:w="720" w:type="dxa"/>
            <w:tcBorders>
              <w:bottom w:val="single" w:sz="24" w:space="0" w:color="auto"/>
            </w:tcBorders>
          </w:tcPr>
          <w:p w14:paraId="570187D2" w14:textId="7B65549B"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r w:rsidR="0004446C" w:rsidRPr="00081B54">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081B54" w:rsidRDefault="00A7435B"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w:t>
            </w:r>
            <w:r w:rsidR="0004446C" w:rsidRPr="00081B54">
              <w:rPr>
                <w:rFonts w:ascii="Times New Roman" w:hAnsi="Times New Roman" w:cs="Times New Roman"/>
                <w:sz w:val="24"/>
                <w:szCs w:val="24"/>
              </w:rPr>
              <w:t>-</w:t>
            </w:r>
          </w:p>
        </w:tc>
        <w:tc>
          <w:tcPr>
            <w:tcW w:w="720" w:type="dxa"/>
            <w:tcBorders>
              <w:bottom w:val="single" w:sz="24" w:space="0" w:color="auto"/>
            </w:tcBorders>
          </w:tcPr>
          <w:p w14:paraId="3A3535A4" w14:textId="32A485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23.1</w:t>
            </w:r>
          </w:p>
        </w:tc>
        <w:tc>
          <w:tcPr>
            <w:tcW w:w="720" w:type="dxa"/>
            <w:tcBorders>
              <w:bottom w:val="single" w:sz="24" w:space="0" w:color="auto"/>
            </w:tcBorders>
          </w:tcPr>
          <w:p w14:paraId="2657A953" w14:textId="6CA7009F"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43.6</w:t>
            </w:r>
          </w:p>
        </w:tc>
        <w:tc>
          <w:tcPr>
            <w:tcW w:w="720" w:type="dxa"/>
            <w:tcBorders>
              <w:bottom w:val="single" w:sz="24" w:space="0" w:color="auto"/>
            </w:tcBorders>
          </w:tcPr>
          <w:p w14:paraId="0C079957" w14:textId="5DCFC820"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15.4</w:t>
            </w:r>
          </w:p>
        </w:tc>
        <w:tc>
          <w:tcPr>
            <w:tcW w:w="720" w:type="dxa"/>
            <w:tcBorders>
              <w:bottom w:val="single" w:sz="24" w:space="0" w:color="auto"/>
            </w:tcBorders>
          </w:tcPr>
          <w:p w14:paraId="1A925D53" w14:textId="073D50EA" w:rsidR="008C72DA" w:rsidRPr="00081B54" w:rsidRDefault="00226FE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17.9</w:t>
            </w:r>
          </w:p>
        </w:tc>
      </w:tr>
    </w:tbl>
    <w:p w14:paraId="0B520C35" w14:textId="77777777" w:rsidR="00A36A6E" w:rsidRPr="00081B54" w:rsidRDefault="00A36A6E" w:rsidP="004432B6">
      <w:pPr>
        <w:spacing w:line="480" w:lineRule="auto"/>
        <w:rPr>
          <w:rFonts w:ascii="Times New Roman" w:hAnsi="Times New Roman" w:cs="Times New Roman"/>
          <w:sz w:val="24"/>
          <w:szCs w:val="24"/>
        </w:rPr>
      </w:pPr>
      <w:r w:rsidRPr="00081B54">
        <w:rPr>
          <w:rFonts w:ascii="Times New Roman" w:hAnsi="Times New Roman" w:cs="Times New Roman"/>
          <w:sz w:val="24"/>
          <w:szCs w:val="24"/>
        </w:rPr>
        <w:br w:type="page"/>
      </w:r>
    </w:p>
    <w:p w14:paraId="4C07D7C6" w14:textId="2B662BB6" w:rsidR="00A36A6E" w:rsidRPr="00081B54" w:rsidRDefault="00A36A6E"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 xml:space="preserve">Table 2.  </w:t>
      </w:r>
      <w:r w:rsidR="00D4797A" w:rsidRPr="00081B54">
        <w:rPr>
          <w:rFonts w:ascii="Times New Roman" w:hAnsi="Times New Roman" w:cs="Times New Roman"/>
          <w:sz w:val="24"/>
          <w:szCs w:val="24"/>
        </w:rPr>
        <w:t xml:space="preserve">Frequency </w:t>
      </w:r>
      <w:r w:rsidR="00F51B5E" w:rsidRPr="00081B54">
        <w:rPr>
          <w:rFonts w:ascii="Times New Roman" w:hAnsi="Times New Roman" w:cs="Times New Roman"/>
          <w:sz w:val="24"/>
          <w:szCs w:val="24"/>
        </w:rPr>
        <w:t xml:space="preserve">of female and male Lake Superior Pygmy Whitefish within each 10-mm total length </w:t>
      </w:r>
      <w:r w:rsidR="00882086" w:rsidRPr="00081B54">
        <w:rPr>
          <w:rFonts w:ascii="Times New Roman" w:hAnsi="Times New Roman" w:cs="Times New Roman"/>
          <w:sz w:val="24"/>
          <w:szCs w:val="24"/>
        </w:rPr>
        <w:t xml:space="preserve">(TL) </w:t>
      </w:r>
      <w:r w:rsidR="00F51B5E" w:rsidRPr="00081B54">
        <w:rPr>
          <w:rFonts w:ascii="Times New Roman" w:hAnsi="Times New Roman" w:cs="Times New Roman"/>
          <w:sz w:val="24"/>
          <w:szCs w:val="24"/>
        </w:rPr>
        <w:t>interval</w:t>
      </w:r>
      <w:r w:rsidR="00D4797A" w:rsidRPr="00081B54">
        <w:rPr>
          <w:rFonts w:ascii="Times New Roman" w:hAnsi="Times New Roman" w:cs="Times New Roman"/>
          <w:sz w:val="24"/>
          <w:szCs w:val="24"/>
        </w:rPr>
        <w:t xml:space="preserve"> and consensus otolith age</w:t>
      </w:r>
      <w:del w:id="1327" w:author="Stewart, Taylor Robert" w:date="2015-01-14T11:46:00Z">
        <w:r w:rsidR="00527EAA" w:rsidRPr="00081B54" w:rsidDel="003740BC">
          <w:rPr>
            <w:rFonts w:ascii="Times New Roman" w:hAnsi="Times New Roman" w:cs="Times New Roman"/>
            <w:sz w:val="24"/>
            <w:szCs w:val="24"/>
          </w:rPr>
          <w:delText xml:space="preserve">. </w:delText>
        </w:r>
      </w:del>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081B54" w14:paraId="64DD6FB6" w14:textId="77777777" w:rsidTr="00D4797A">
        <w:trPr>
          <w:jc w:val="center"/>
        </w:trPr>
        <w:tc>
          <w:tcPr>
            <w:tcW w:w="1078" w:type="dxa"/>
            <w:tcBorders>
              <w:top w:val="single" w:sz="24" w:space="0" w:color="auto"/>
            </w:tcBorders>
          </w:tcPr>
          <w:p w14:paraId="6CFE1178"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233" w:type="dxa"/>
            <w:tcBorders>
              <w:top w:val="single" w:sz="24" w:space="0" w:color="auto"/>
            </w:tcBorders>
          </w:tcPr>
          <w:p w14:paraId="69F12918"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single" w:sz="24" w:space="0" w:color="auto"/>
            </w:tcBorders>
          </w:tcPr>
          <w:p w14:paraId="2FA2EDFD" w14:textId="647E080D"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Female Age</w:t>
            </w:r>
          </w:p>
        </w:tc>
        <w:tc>
          <w:tcPr>
            <w:tcW w:w="235" w:type="dxa"/>
            <w:gridSpan w:val="2"/>
            <w:tcBorders>
              <w:top w:val="single" w:sz="24" w:space="0" w:color="auto"/>
            </w:tcBorders>
          </w:tcPr>
          <w:p w14:paraId="1890D0EA"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single" w:sz="24" w:space="0" w:color="auto"/>
            </w:tcBorders>
          </w:tcPr>
          <w:p w14:paraId="5AD2D25F" w14:textId="06FC078E"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Male Age</w:t>
            </w:r>
          </w:p>
        </w:tc>
      </w:tr>
      <w:tr w:rsidR="00394444" w:rsidRPr="00081B54" w14:paraId="04CE890A" w14:textId="77777777" w:rsidTr="00D4797A">
        <w:trPr>
          <w:gridAfter w:val="1"/>
          <w:wAfter w:w="7" w:type="dxa"/>
          <w:jc w:val="center"/>
        </w:trPr>
        <w:tc>
          <w:tcPr>
            <w:tcW w:w="1078" w:type="dxa"/>
            <w:tcBorders>
              <w:bottom w:val="single" w:sz="4" w:space="0" w:color="auto"/>
            </w:tcBorders>
          </w:tcPr>
          <w:p w14:paraId="1E1373DC" w14:textId="1EBB4E6D"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TL (mm)</w:t>
            </w:r>
          </w:p>
        </w:tc>
        <w:tc>
          <w:tcPr>
            <w:tcW w:w="233" w:type="dxa"/>
          </w:tcPr>
          <w:p w14:paraId="6B50711F"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9</w:t>
            </w:r>
          </w:p>
        </w:tc>
        <w:tc>
          <w:tcPr>
            <w:tcW w:w="228" w:type="dxa"/>
          </w:tcPr>
          <w:p w14:paraId="3D0C726A"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081B54" w:rsidRDefault="00D4797A" w:rsidP="004432B6">
            <w:pPr>
              <w:spacing w:after="200" w:line="480" w:lineRule="auto"/>
              <w:jc w:val="center"/>
              <w:rPr>
                <w:rFonts w:ascii="Times New Roman" w:hAnsi="Times New Roman" w:cs="Times New Roman"/>
                <w:sz w:val="24"/>
                <w:szCs w:val="24"/>
              </w:rPr>
            </w:pPr>
            <w:r w:rsidRPr="00081B54">
              <w:rPr>
                <w:rFonts w:ascii="Times New Roman" w:hAnsi="Times New Roman" w:cs="Times New Roman"/>
                <w:sz w:val="24"/>
                <w:szCs w:val="24"/>
              </w:rPr>
              <w:t>7</w:t>
            </w:r>
          </w:p>
        </w:tc>
      </w:tr>
      <w:tr w:rsidR="00394444" w:rsidRPr="00081B54" w14:paraId="48FC0228" w14:textId="77777777" w:rsidTr="00D4797A">
        <w:trPr>
          <w:gridAfter w:val="1"/>
          <w:wAfter w:w="7" w:type="dxa"/>
          <w:jc w:val="center"/>
        </w:trPr>
        <w:tc>
          <w:tcPr>
            <w:tcW w:w="1078" w:type="dxa"/>
            <w:tcBorders>
              <w:top w:val="single" w:sz="4" w:space="0" w:color="auto"/>
            </w:tcBorders>
          </w:tcPr>
          <w:p w14:paraId="026BFEA2" w14:textId="1ADD451D"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70-79</w:t>
            </w:r>
          </w:p>
        </w:tc>
        <w:tc>
          <w:tcPr>
            <w:tcW w:w="233" w:type="dxa"/>
          </w:tcPr>
          <w:p w14:paraId="0414309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23191F95"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6DA385C3" w14:textId="77777777" w:rsidTr="00D4797A">
        <w:trPr>
          <w:gridAfter w:val="1"/>
          <w:wAfter w:w="7" w:type="dxa"/>
          <w:jc w:val="center"/>
        </w:trPr>
        <w:tc>
          <w:tcPr>
            <w:tcW w:w="1078" w:type="dxa"/>
          </w:tcPr>
          <w:p w14:paraId="06EB81BD" w14:textId="33FDE454"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80-89</w:t>
            </w:r>
          </w:p>
        </w:tc>
        <w:tc>
          <w:tcPr>
            <w:tcW w:w="233" w:type="dxa"/>
          </w:tcPr>
          <w:p w14:paraId="13DCF4E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1EABC8BD" w14:textId="748EB8D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5</w:t>
            </w:r>
          </w:p>
        </w:tc>
        <w:tc>
          <w:tcPr>
            <w:tcW w:w="576" w:type="dxa"/>
          </w:tcPr>
          <w:p w14:paraId="3F40C271" w14:textId="2254F96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2704357" w14:textId="11CEC80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7D435BA" w14:textId="79B484B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31DE13C" w14:textId="3D6DB73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C568B44" w14:textId="712A8C9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F29B30D" w14:textId="760DDDA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0DC6E39A"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486E7D8A" w14:textId="3FA600B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51D2E8CE" w14:textId="5E769C5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233A003A" w14:textId="48BFAF2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3277F4D" w14:textId="0758750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D4B525D" w14:textId="1CFA4F4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7E691EE2" w14:textId="77777777" w:rsidTr="00D4797A">
        <w:trPr>
          <w:gridAfter w:val="1"/>
          <w:wAfter w:w="7" w:type="dxa"/>
          <w:jc w:val="center"/>
        </w:trPr>
        <w:tc>
          <w:tcPr>
            <w:tcW w:w="1078" w:type="dxa"/>
          </w:tcPr>
          <w:p w14:paraId="354F81BA" w14:textId="567201A0"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90-99</w:t>
            </w:r>
          </w:p>
        </w:tc>
        <w:tc>
          <w:tcPr>
            <w:tcW w:w="233" w:type="dxa"/>
          </w:tcPr>
          <w:p w14:paraId="4630880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4EDF24A5" w14:textId="2D3A53F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5</w:t>
            </w:r>
          </w:p>
        </w:tc>
        <w:tc>
          <w:tcPr>
            <w:tcW w:w="576" w:type="dxa"/>
          </w:tcPr>
          <w:p w14:paraId="618DBF4E" w14:textId="31B4814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15F10CB9" w14:textId="74CF4F8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B81D292" w14:textId="1D53979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E78222D" w14:textId="3519E3B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1C3EAD9" w14:textId="085FC84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541539C8" w14:textId="0CFDC1B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4D569B47"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3F9E5E05" w14:textId="42DD8DC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3989CB0C" w14:textId="0C256BB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763F4E0B" w14:textId="7D1AC6B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75A1EF28" w14:textId="796A07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060D8C6" w14:textId="739E378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6AA8430E" w14:textId="77777777" w:rsidTr="00D4797A">
        <w:trPr>
          <w:gridAfter w:val="1"/>
          <w:wAfter w:w="7" w:type="dxa"/>
          <w:jc w:val="center"/>
        </w:trPr>
        <w:tc>
          <w:tcPr>
            <w:tcW w:w="1078" w:type="dxa"/>
          </w:tcPr>
          <w:p w14:paraId="21D2C714" w14:textId="1EE83EC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100-109</w:t>
            </w:r>
          </w:p>
        </w:tc>
        <w:tc>
          <w:tcPr>
            <w:tcW w:w="233" w:type="dxa"/>
          </w:tcPr>
          <w:p w14:paraId="2E2C113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6B9D9211" w14:textId="0747173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16F998A1" w14:textId="5CA1880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0061151C" w14:textId="3BED61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77384A0" w14:textId="2AEAC66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5B3C379" w14:textId="3D41A23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C5EB68D" w14:textId="5D92525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88DFE89" w14:textId="7DFC4B6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0A6ABA45"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1D315123" w14:textId="2C7AFE8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8026424" w14:textId="1CB1BD2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5EC863F0" w14:textId="2D9787F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8AEC421" w14:textId="2948CD6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73A70CF0" w14:textId="0CA1DAD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r>
      <w:tr w:rsidR="00394444" w:rsidRPr="00081B54" w14:paraId="7B1BA6CF" w14:textId="77777777" w:rsidTr="00D4797A">
        <w:trPr>
          <w:gridAfter w:val="1"/>
          <w:wAfter w:w="7" w:type="dxa"/>
          <w:jc w:val="center"/>
        </w:trPr>
        <w:tc>
          <w:tcPr>
            <w:tcW w:w="1078" w:type="dxa"/>
          </w:tcPr>
          <w:p w14:paraId="54215144" w14:textId="1F00131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110-119</w:t>
            </w:r>
          </w:p>
        </w:tc>
        <w:tc>
          <w:tcPr>
            <w:tcW w:w="233" w:type="dxa"/>
          </w:tcPr>
          <w:p w14:paraId="1D378E19"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7531A3D" w14:textId="6D8DD84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4A22891A" w14:textId="51B69CB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76" w:type="dxa"/>
          </w:tcPr>
          <w:p w14:paraId="29F27680" w14:textId="65A8060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5B8CDFD" w14:textId="79FD298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DC3334F" w14:textId="19F8334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49433B8" w14:textId="516D763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490E167" w14:textId="52E4F59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3523F1CD"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3E3448C" w14:textId="43BC411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0C96389" w14:textId="002F86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08FC4CD9" w14:textId="3A56F17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21CDEA6" w14:textId="3479EF6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38965A86" w14:textId="4A5BC20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05AFDDB5" w14:textId="77777777" w:rsidTr="00D4797A">
        <w:trPr>
          <w:gridAfter w:val="1"/>
          <w:wAfter w:w="7" w:type="dxa"/>
          <w:jc w:val="center"/>
        </w:trPr>
        <w:tc>
          <w:tcPr>
            <w:tcW w:w="1078" w:type="dxa"/>
          </w:tcPr>
          <w:p w14:paraId="6EDB551F" w14:textId="4E08EC8C"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120-129</w:t>
            </w:r>
          </w:p>
        </w:tc>
        <w:tc>
          <w:tcPr>
            <w:tcW w:w="233" w:type="dxa"/>
          </w:tcPr>
          <w:p w14:paraId="6F5D8543"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1CE570B" w14:textId="5E0A1BD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13EE3D01" w14:textId="1EB1D60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35A71A84" w14:textId="126321C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3</w:t>
            </w:r>
          </w:p>
        </w:tc>
        <w:tc>
          <w:tcPr>
            <w:tcW w:w="557" w:type="dxa"/>
          </w:tcPr>
          <w:p w14:paraId="66B11AE9" w14:textId="3123B23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3623822" w14:textId="4178C59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5A1041DF" w14:textId="6F5D3F6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3CBBF9D4" w14:textId="34AFBAE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126C107C"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C5D35BE" w14:textId="281A8AA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EE39DC1" w14:textId="3461F18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D27C5E2" w14:textId="51402E2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29DF67F6" w14:textId="20D11E8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7AA421C1" w14:textId="0C0EADC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16B40DAC" w14:textId="77777777" w:rsidTr="00D4797A">
        <w:trPr>
          <w:gridAfter w:val="1"/>
          <w:wAfter w:w="7" w:type="dxa"/>
          <w:jc w:val="center"/>
        </w:trPr>
        <w:tc>
          <w:tcPr>
            <w:tcW w:w="1078" w:type="dxa"/>
          </w:tcPr>
          <w:p w14:paraId="46D90E25" w14:textId="53C7FD5B"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130-139</w:t>
            </w:r>
          </w:p>
        </w:tc>
        <w:tc>
          <w:tcPr>
            <w:tcW w:w="233" w:type="dxa"/>
          </w:tcPr>
          <w:p w14:paraId="10006D6C"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7B7282C0" w14:textId="5EF7C54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730EFAA1" w14:textId="51AEC4E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20B1EE7F" w14:textId="118BCAE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6517494A" w14:textId="6DD1AB6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49637CD7" w14:textId="1FA8F73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08B91F99" w14:textId="400DE6B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76" w:type="dxa"/>
          </w:tcPr>
          <w:p w14:paraId="40FDDBBE" w14:textId="39D9B38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65E3D379"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394A163" w14:textId="5EC40BFA"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800260F" w14:textId="0981B3A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8C0F825" w14:textId="5CA2AD1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4DFC9675" w14:textId="7F43AC8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E24D95F" w14:textId="35EDB39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75945FF8" w14:textId="77777777" w:rsidTr="00D4797A">
        <w:trPr>
          <w:gridAfter w:val="1"/>
          <w:wAfter w:w="7" w:type="dxa"/>
          <w:jc w:val="center"/>
        </w:trPr>
        <w:tc>
          <w:tcPr>
            <w:tcW w:w="1078" w:type="dxa"/>
          </w:tcPr>
          <w:p w14:paraId="147D3237" w14:textId="7F87F3E4"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140-149</w:t>
            </w:r>
          </w:p>
        </w:tc>
        <w:tc>
          <w:tcPr>
            <w:tcW w:w="233" w:type="dxa"/>
          </w:tcPr>
          <w:p w14:paraId="21FC1A56"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Pr>
          <w:p w14:paraId="5F8B0B1D" w14:textId="7DED48E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74364860" w14:textId="38C4391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618379D8" w14:textId="53AE2BD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BE62DC3" w14:textId="6FC82C1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557" w:type="dxa"/>
          </w:tcPr>
          <w:p w14:paraId="18764099" w14:textId="73D9144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B98EE40" w14:textId="7C448DF9"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2</w:t>
            </w:r>
          </w:p>
        </w:tc>
        <w:tc>
          <w:tcPr>
            <w:tcW w:w="576" w:type="dxa"/>
          </w:tcPr>
          <w:p w14:paraId="04F8B75D" w14:textId="418B899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228" w:type="dxa"/>
          </w:tcPr>
          <w:p w14:paraId="549F2168"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3AA525E3" w14:textId="220C5BF3"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6CAB537F" w14:textId="4FD5332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Pr>
          <w:p w14:paraId="03AF2DC5" w14:textId="67D8391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727B9124" w14:textId="623F903C"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Pr>
          <w:p w14:paraId="097C0339" w14:textId="7B0EBCEE"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r w:rsidR="00394444" w:rsidRPr="00081B54" w14:paraId="0BCA5235" w14:textId="77777777" w:rsidTr="00D4797A">
        <w:trPr>
          <w:gridAfter w:val="1"/>
          <w:wAfter w:w="7" w:type="dxa"/>
          <w:jc w:val="center"/>
        </w:trPr>
        <w:tc>
          <w:tcPr>
            <w:tcW w:w="1078" w:type="dxa"/>
            <w:tcBorders>
              <w:bottom w:val="single" w:sz="24" w:space="0" w:color="auto"/>
            </w:tcBorders>
          </w:tcPr>
          <w:p w14:paraId="5832AB1F" w14:textId="60185E61" w:rsidR="00D4797A" w:rsidRPr="00081B54" w:rsidRDefault="00D4797A" w:rsidP="004432B6">
            <w:pPr>
              <w:spacing w:line="480" w:lineRule="auto"/>
              <w:jc w:val="center"/>
              <w:rPr>
                <w:rFonts w:ascii="Times New Roman" w:hAnsi="Times New Roman" w:cs="Times New Roman"/>
                <w:sz w:val="24"/>
                <w:szCs w:val="24"/>
              </w:rPr>
            </w:pPr>
            <w:r w:rsidRPr="00081B54">
              <w:rPr>
                <w:rFonts w:ascii="Times New Roman" w:hAnsi="Times New Roman" w:cs="Times New Roman"/>
                <w:sz w:val="24"/>
                <w:szCs w:val="24"/>
              </w:rPr>
              <w:t>150-159</w:t>
            </w:r>
          </w:p>
        </w:tc>
        <w:tc>
          <w:tcPr>
            <w:tcW w:w="233" w:type="dxa"/>
            <w:tcBorders>
              <w:bottom w:val="single" w:sz="24" w:space="0" w:color="auto"/>
            </w:tcBorders>
          </w:tcPr>
          <w:p w14:paraId="2ADBB22F" w14:textId="77777777" w:rsidR="00D4797A" w:rsidRPr="00081B54"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24" w:space="0" w:color="auto"/>
            </w:tcBorders>
          </w:tcPr>
          <w:p w14:paraId="0E615A70" w14:textId="5554B23E" w:rsidR="00D4797A" w:rsidRPr="00081B54" w:rsidRDefault="00D4797A" w:rsidP="004432B6">
            <w:pPr>
              <w:spacing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736" w:type="dxa"/>
            <w:tcBorders>
              <w:bottom w:val="single" w:sz="24" w:space="0" w:color="auto"/>
            </w:tcBorders>
          </w:tcPr>
          <w:p w14:paraId="494F7A75" w14:textId="44E7DEF6"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0919BBFD" w14:textId="5AD00904"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3B4D9873" w14:textId="3B814987"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2ADE4ED1" w14:textId="69EE8F5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2D827601" w14:textId="7FFCF70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00F5C22F" w14:textId="269CE6BD"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6F2732EE" w14:textId="6D079712"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1</w:t>
            </w:r>
          </w:p>
        </w:tc>
        <w:tc>
          <w:tcPr>
            <w:tcW w:w="228" w:type="dxa"/>
            <w:tcBorders>
              <w:bottom w:val="single" w:sz="24" w:space="0" w:color="auto"/>
            </w:tcBorders>
          </w:tcPr>
          <w:p w14:paraId="4DD9B498" w14:textId="77777777" w:rsidR="00D4797A" w:rsidRPr="00081B54"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24" w:space="0" w:color="auto"/>
            </w:tcBorders>
          </w:tcPr>
          <w:p w14:paraId="33F21265" w14:textId="32A7C755"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68B88B19" w14:textId="4F3042D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0ABD3931" w14:textId="41184F30"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76" w:type="dxa"/>
            <w:tcBorders>
              <w:bottom w:val="single" w:sz="24" w:space="0" w:color="auto"/>
            </w:tcBorders>
          </w:tcPr>
          <w:p w14:paraId="1847D0FD" w14:textId="6D12A4A8"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162938A1" w14:textId="3B8D471B"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c>
          <w:tcPr>
            <w:tcW w:w="557" w:type="dxa"/>
            <w:tcBorders>
              <w:bottom w:val="single" w:sz="24" w:space="0" w:color="auto"/>
            </w:tcBorders>
          </w:tcPr>
          <w:p w14:paraId="466E2D3D" w14:textId="7F72EEF1" w:rsidR="00D4797A" w:rsidRPr="00081B54" w:rsidRDefault="00D4797A" w:rsidP="004432B6">
            <w:pPr>
              <w:spacing w:after="200" w:line="480" w:lineRule="auto"/>
              <w:jc w:val="right"/>
              <w:rPr>
                <w:rFonts w:ascii="Times New Roman" w:hAnsi="Times New Roman" w:cs="Times New Roman"/>
                <w:sz w:val="24"/>
                <w:szCs w:val="24"/>
              </w:rPr>
            </w:pPr>
            <w:r w:rsidRPr="00081B54">
              <w:rPr>
                <w:rFonts w:ascii="Times New Roman" w:hAnsi="Times New Roman" w:cs="Times New Roman"/>
                <w:sz w:val="24"/>
                <w:szCs w:val="24"/>
              </w:rPr>
              <w:t>--</w:t>
            </w:r>
          </w:p>
        </w:tc>
      </w:tr>
    </w:tbl>
    <w:p w14:paraId="6A76E6D7" w14:textId="15FAA52D" w:rsidR="00A36A6E" w:rsidRPr="00081B54" w:rsidRDefault="00A36A6E" w:rsidP="004432B6">
      <w:pPr>
        <w:spacing w:line="480" w:lineRule="auto"/>
        <w:rPr>
          <w:rFonts w:ascii="Times New Roman" w:hAnsi="Times New Roman" w:cs="Times New Roman"/>
          <w:sz w:val="24"/>
          <w:szCs w:val="24"/>
        </w:rPr>
      </w:pPr>
      <w:r w:rsidRPr="00081B54">
        <w:rPr>
          <w:rFonts w:ascii="Times New Roman" w:hAnsi="Times New Roman" w:cs="Times New Roman"/>
          <w:sz w:val="24"/>
          <w:szCs w:val="24"/>
        </w:rPr>
        <w:br w:type="page"/>
      </w:r>
    </w:p>
    <w:p w14:paraId="4B9F7E9F" w14:textId="2D91C267" w:rsidR="00A36A6E" w:rsidRPr="00081B54" w:rsidRDefault="00B23AF5"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Table 3.  Mean</w:t>
      </w:r>
      <w:r w:rsidR="00631FBE" w:rsidRPr="00081B54">
        <w:rPr>
          <w:rFonts w:ascii="Times New Roman" w:hAnsi="Times New Roman" w:cs="Times New Roman"/>
          <w:sz w:val="24"/>
          <w:szCs w:val="24"/>
        </w:rPr>
        <w:t xml:space="preserve"> observed</w:t>
      </w:r>
      <w:r w:rsidRPr="00081B54">
        <w:rPr>
          <w:rFonts w:ascii="Times New Roman" w:hAnsi="Times New Roman" w:cs="Times New Roman"/>
          <w:sz w:val="24"/>
          <w:szCs w:val="24"/>
        </w:rPr>
        <w:t xml:space="preserve"> total length-at-age (mm)</w:t>
      </w:r>
      <w:r w:rsidR="00FD3232" w:rsidRPr="00081B54">
        <w:rPr>
          <w:rFonts w:ascii="Times New Roman" w:hAnsi="Times New Roman" w:cs="Times New Roman"/>
          <w:sz w:val="24"/>
          <w:szCs w:val="24"/>
        </w:rPr>
        <w:t xml:space="preserve"> and minimum and maximum total lengths</w:t>
      </w:r>
      <w:r w:rsidRPr="00081B54">
        <w:rPr>
          <w:rFonts w:ascii="Times New Roman" w:hAnsi="Times New Roman" w:cs="Times New Roman"/>
          <w:sz w:val="24"/>
          <w:szCs w:val="24"/>
        </w:rPr>
        <w:t xml:space="preserve"> for female Pygmy Whitefish from this s</w:t>
      </w:r>
      <w:r w:rsidR="00631FBE" w:rsidRPr="00081B54">
        <w:rPr>
          <w:rFonts w:ascii="Times New Roman" w:hAnsi="Times New Roman" w:cs="Times New Roman"/>
          <w:sz w:val="24"/>
          <w:szCs w:val="24"/>
        </w:rPr>
        <w:t>tudy and from Keweenaw Bay (KB) and</w:t>
      </w:r>
      <w:r w:rsidRPr="00081B54">
        <w:rPr>
          <w:rFonts w:ascii="Times New Roman" w:hAnsi="Times New Roman" w:cs="Times New Roman"/>
          <w:sz w:val="24"/>
          <w:szCs w:val="24"/>
        </w:rPr>
        <w:t xml:space="preserve"> Isle Royale (IR)</w:t>
      </w:r>
      <w:r w:rsidR="00631FBE" w:rsidRPr="00081B54">
        <w:rPr>
          <w:rFonts w:ascii="Times New Roman" w:hAnsi="Times New Roman" w:cs="Times New Roman"/>
          <w:sz w:val="24"/>
          <w:szCs w:val="24"/>
        </w:rPr>
        <w:t xml:space="preserve"> Lake Superior</w:t>
      </w:r>
      <w:r w:rsidR="00EC0030" w:rsidRPr="00081B54">
        <w:rPr>
          <w:rFonts w:ascii="Times New Roman" w:hAnsi="Times New Roman" w:cs="Times New Roman"/>
          <w:sz w:val="24"/>
          <w:szCs w:val="24"/>
        </w:rPr>
        <w:t xml:space="preserve"> (Eschmeyer </w:t>
      </w:r>
      <w:ins w:id="1328" w:author="Taylor Stewart" w:date="2015-01-13T21:17:00Z">
        <w:r w:rsidR="000E0864" w:rsidRPr="00081B54">
          <w:rPr>
            <w:rFonts w:ascii="Times New Roman" w:hAnsi="Times New Roman" w:cs="Times New Roman"/>
            <w:sz w:val="24"/>
            <w:szCs w:val="24"/>
          </w:rPr>
          <w:t>and</w:t>
        </w:r>
      </w:ins>
      <w:del w:id="1329" w:author="Taylor Stewart" w:date="2015-01-13T21:17:00Z">
        <w:r w:rsidR="004F5FE8" w:rsidRPr="00081B54" w:rsidDel="000E0864">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r w:rsidR="00EC0030" w:rsidRPr="00081B54">
        <w:rPr>
          <w:rFonts w:ascii="Times New Roman" w:hAnsi="Times New Roman" w:cs="Times New Roman"/>
          <w:sz w:val="24"/>
          <w:szCs w:val="24"/>
        </w:rPr>
        <w:t>Bailey</w:t>
      </w:r>
      <w:ins w:id="1330" w:author="Taylor Stewart" w:date="2015-01-13T21:17:00Z">
        <w:r w:rsidR="000E0864" w:rsidRPr="00081B54">
          <w:rPr>
            <w:rFonts w:ascii="Times New Roman" w:hAnsi="Times New Roman" w:cs="Times New Roman"/>
            <w:sz w:val="24"/>
            <w:szCs w:val="24"/>
          </w:rPr>
          <w:t>,</w:t>
        </w:r>
      </w:ins>
      <w:r w:rsidR="00EC0030" w:rsidRPr="00081B54">
        <w:rPr>
          <w:rFonts w:ascii="Times New Roman" w:hAnsi="Times New Roman" w:cs="Times New Roman"/>
          <w:sz w:val="24"/>
          <w:szCs w:val="24"/>
        </w:rPr>
        <w:t xml:space="preserve"> 1955)</w:t>
      </w:r>
      <w:r w:rsidR="008D441E"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Flathead Lake (FL)</w:t>
      </w:r>
      <w:r w:rsidR="00EC0030"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Weisel</w:t>
      </w:r>
      <w:proofErr w:type="spellEnd"/>
      <w:r w:rsidR="00EC0030" w:rsidRPr="00081B54">
        <w:rPr>
          <w:rFonts w:ascii="Times New Roman" w:hAnsi="Times New Roman" w:cs="Times New Roman"/>
          <w:sz w:val="24"/>
          <w:szCs w:val="24"/>
        </w:rPr>
        <w:t xml:space="preserve"> </w:t>
      </w:r>
      <w:r w:rsidR="00EC0030" w:rsidRPr="00081B54">
        <w:rPr>
          <w:rFonts w:ascii="Times New Roman" w:hAnsi="Times New Roman" w:cs="Times New Roman"/>
          <w:i/>
          <w:sz w:val="24"/>
          <w:szCs w:val="24"/>
          <w:rPrChange w:id="1331" w:author="Stewart, Taylor Robert" w:date="2015-01-14T11:48:00Z">
            <w:rPr>
              <w:rFonts w:ascii="Times New Roman" w:hAnsi="Times New Roman" w:cs="Times New Roman"/>
              <w:sz w:val="24"/>
              <w:szCs w:val="24"/>
            </w:rPr>
          </w:rPrChange>
        </w:rPr>
        <w:t>et al.</w:t>
      </w:r>
      <w:ins w:id="1332" w:author="Taylor Stewart" w:date="2015-01-13T21:17:00Z">
        <w:r w:rsidR="000E0864" w:rsidRPr="00081B54">
          <w:rPr>
            <w:rFonts w:ascii="Times New Roman" w:hAnsi="Times New Roman" w:cs="Times New Roman"/>
            <w:i/>
            <w:sz w:val="24"/>
            <w:szCs w:val="24"/>
            <w:rPrChange w:id="1333" w:author="Stewart, Taylor Robert" w:date="2015-01-14T11:48:00Z">
              <w:rPr>
                <w:rFonts w:ascii="Times New Roman" w:hAnsi="Times New Roman" w:cs="Times New Roman"/>
                <w:sz w:val="24"/>
                <w:szCs w:val="24"/>
              </w:rPr>
            </w:rPrChange>
          </w:rPr>
          <w:t>,</w:t>
        </w:r>
      </w:ins>
      <w:r w:rsidR="00EC0030" w:rsidRPr="00081B54">
        <w:rPr>
          <w:rFonts w:ascii="Times New Roman" w:hAnsi="Times New Roman" w:cs="Times New Roman"/>
          <w:sz w:val="24"/>
          <w:szCs w:val="24"/>
        </w:rPr>
        <w:t xml:space="preserve"> 1973)</w:t>
      </w:r>
      <w:r w:rsidR="00631FBE" w:rsidRPr="00081B54">
        <w:rPr>
          <w:rFonts w:ascii="Times New Roman" w:hAnsi="Times New Roman" w:cs="Times New Roman"/>
          <w:sz w:val="24"/>
          <w:szCs w:val="24"/>
        </w:rPr>
        <w:t xml:space="preserve">; Brooks Lake (BKL) and </w:t>
      </w:r>
      <w:proofErr w:type="spellStart"/>
      <w:r w:rsidR="00631FBE" w:rsidRPr="00081B54">
        <w:rPr>
          <w:rFonts w:ascii="Times New Roman" w:hAnsi="Times New Roman" w:cs="Times New Roman"/>
          <w:sz w:val="24"/>
          <w:szCs w:val="24"/>
        </w:rPr>
        <w:t>Naknek</w:t>
      </w:r>
      <w:proofErr w:type="spellEnd"/>
      <w:r w:rsidR="00631FBE" w:rsidRPr="00081B54">
        <w:rPr>
          <w:rFonts w:ascii="Times New Roman" w:hAnsi="Times New Roman" w:cs="Times New Roman"/>
          <w:sz w:val="24"/>
          <w:szCs w:val="24"/>
        </w:rPr>
        <w:t xml:space="preserve"> Lake </w:t>
      </w:r>
      <w:r w:rsidR="00FD7F70" w:rsidRPr="00081B54">
        <w:rPr>
          <w:rFonts w:ascii="Times New Roman" w:hAnsi="Times New Roman" w:cs="Times New Roman"/>
          <w:sz w:val="24"/>
          <w:szCs w:val="24"/>
        </w:rPr>
        <w:t>(NL)</w:t>
      </w:r>
      <w:r w:rsidR="00EC0030" w:rsidRPr="00081B54">
        <w:rPr>
          <w:rFonts w:ascii="Times New Roman" w:hAnsi="Times New Roman" w:cs="Times New Roman"/>
          <w:sz w:val="24"/>
          <w:szCs w:val="24"/>
        </w:rPr>
        <w:t xml:space="preserve"> (Heard </w:t>
      </w:r>
      <w:ins w:id="1334" w:author="Taylor Stewart" w:date="2015-01-13T21:17:00Z">
        <w:r w:rsidR="000E0864" w:rsidRPr="00081B54">
          <w:rPr>
            <w:rFonts w:ascii="Times New Roman" w:hAnsi="Times New Roman" w:cs="Times New Roman"/>
            <w:sz w:val="24"/>
            <w:szCs w:val="24"/>
          </w:rPr>
          <w:t>and</w:t>
        </w:r>
      </w:ins>
      <w:del w:id="1335" w:author="Taylor Stewart" w:date="2015-01-13T21:17:00Z">
        <w:r w:rsidR="004F5FE8" w:rsidRPr="00081B54" w:rsidDel="000E0864">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r w:rsidR="00EC0030" w:rsidRPr="00081B54">
        <w:rPr>
          <w:rFonts w:ascii="Times New Roman" w:hAnsi="Times New Roman" w:cs="Times New Roman"/>
          <w:sz w:val="24"/>
          <w:szCs w:val="24"/>
        </w:rPr>
        <w:t>Hartman</w:t>
      </w:r>
      <w:ins w:id="1336" w:author="Taylor Stewart" w:date="2015-01-13T21:18:00Z">
        <w:r w:rsidR="000E0864" w:rsidRPr="00081B54">
          <w:rPr>
            <w:rFonts w:ascii="Times New Roman" w:hAnsi="Times New Roman" w:cs="Times New Roman"/>
            <w:sz w:val="24"/>
            <w:szCs w:val="24"/>
          </w:rPr>
          <w:t>,</w:t>
        </w:r>
      </w:ins>
      <w:r w:rsidR="00EC0030" w:rsidRPr="00081B54">
        <w:rPr>
          <w:rFonts w:ascii="Times New Roman" w:hAnsi="Times New Roman" w:cs="Times New Roman"/>
          <w:sz w:val="24"/>
          <w:szCs w:val="24"/>
        </w:rPr>
        <w:t xml:space="preserve"> 1966)</w:t>
      </w:r>
      <w:r w:rsidR="00631FBE" w:rsidRPr="00081B54">
        <w:rPr>
          <w:rFonts w:ascii="Times New Roman" w:hAnsi="Times New Roman" w:cs="Times New Roman"/>
          <w:sz w:val="24"/>
          <w:szCs w:val="24"/>
        </w:rPr>
        <w:t xml:space="preserve">; </w:t>
      </w:r>
      <w:proofErr w:type="spellStart"/>
      <w:r w:rsidR="00631FBE" w:rsidRPr="00081B54">
        <w:rPr>
          <w:rFonts w:ascii="Times New Roman" w:hAnsi="Times New Roman" w:cs="Times New Roman"/>
          <w:sz w:val="24"/>
          <w:szCs w:val="24"/>
        </w:rPr>
        <w:t>Cluculz</w:t>
      </w:r>
      <w:proofErr w:type="spellEnd"/>
      <w:r w:rsidR="00631FBE" w:rsidRPr="00081B54">
        <w:rPr>
          <w:rFonts w:ascii="Times New Roman" w:hAnsi="Times New Roman" w:cs="Times New Roman"/>
          <w:sz w:val="24"/>
          <w:szCs w:val="24"/>
        </w:rPr>
        <w:t xml:space="preserve"> Lake (CL), </w:t>
      </w:r>
      <w:proofErr w:type="spellStart"/>
      <w:r w:rsidR="00631FBE" w:rsidRPr="00081B54">
        <w:rPr>
          <w:rFonts w:ascii="Times New Roman" w:hAnsi="Times New Roman" w:cs="Times New Roman"/>
          <w:sz w:val="24"/>
          <w:szCs w:val="24"/>
        </w:rPr>
        <w:t>Tacheeda</w:t>
      </w:r>
      <w:proofErr w:type="spellEnd"/>
      <w:r w:rsidR="00631FBE" w:rsidRPr="00081B54">
        <w:rPr>
          <w:rFonts w:ascii="Times New Roman" w:hAnsi="Times New Roman" w:cs="Times New Roman"/>
          <w:sz w:val="24"/>
          <w:szCs w:val="24"/>
        </w:rPr>
        <w:t xml:space="preserve"> Lake (TL), </w:t>
      </w:r>
      <w:proofErr w:type="spellStart"/>
      <w:r w:rsidR="00631FBE" w:rsidRPr="00081B54">
        <w:rPr>
          <w:rFonts w:ascii="Times New Roman" w:hAnsi="Times New Roman" w:cs="Times New Roman"/>
          <w:sz w:val="24"/>
          <w:szCs w:val="24"/>
        </w:rPr>
        <w:t>MacLure</w:t>
      </w:r>
      <w:proofErr w:type="spellEnd"/>
      <w:r w:rsidR="00631FBE" w:rsidRPr="00081B54">
        <w:rPr>
          <w:rFonts w:ascii="Times New Roman" w:hAnsi="Times New Roman" w:cs="Times New Roman"/>
          <w:sz w:val="24"/>
          <w:szCs w:val="24"/>
        </w:rPr>
        <w:t xml:space="preserve"> Lake (ML), and </w:t>
      </w:r>
      <w:proofErr w:type="spellStart"/>
      <w:r w:rsidR="00631FBE" w:rsidRPr="00081B54">
        <w:rPr>
          <w:rFonts w:ascii="Times New Roman" w:hAnsi="Times New Roman" w:cs="Times New Roman"/>
          <w:sz w:val="24"/>
          <w:szCs w:val="24"/>
        </w:rPr>
        <w:t>McLeese</w:t>
      </w:r>
      <w:proofErr w:type="spellEnd"/>
      <w:r w:rsidR="00631FBE" w:rsidRPr="00081B54">
        <w:rPr>
          <w:rFonts w:ascii="Times New Roman" w:hAnsi="Times New Roman" w:cs="Times New Roman"/>
          <w:sz w:val="24"/>
          <w:szCs w:val="24"/>
        </w:rPr>
        <w:t xml:space="preserve"> Lake (MLL)</w:t>
      </w:r>
      <w:r w:rsidR="00EC0030"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McCart</w:t>
      </w:r>
      <w:proofErr w:type="spellEnd"/>
      <w:r w:rsidR="00EC0030" w:rsidRPr="00081B54">
        <w:rPr>
          <w:rFonts w:ascii="Times New Roman" w:hAnsi="Times New Roman" w:cs="Times New Roman"/>
          <w:sz w:val="24"/>
          <w:szCs w:val="24"/>
        </w:rPr>
        <w:t xml:space="preserve"> 1963)</w:t>
      </w:r>
      <w:r w:rsidR="00631FBE" w:rsidRPr="00081B54">
        <w:rPr>
          <w:rFonts w:ascii="Times New Roman" w:hAnsi="Times New Roman" w:cs="Times New Roman"/>
          <w:sz w:val="24"/>
          <w:szCs w:val="24"/>
        </w:rPr>
        <w:t>; and Dina Lake #1 (DL1)</w:t>
      </w:r>
      <w:r w:rsidR="00EC0030"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McPhail</w:t>
      </w:r>
      <w:proofErr w:type="spellEnd"/>
      <w:r w:rsidR="00EC0030" w:rsidRPr="00081B54">
        <w:rPr>
          <w:rFonts w:ascii="Times New Roman" w:hAnsi="Times New Roman" w:cs="Times New Roman"/>
          <w:sz w:val="24"/>
          <w:szCs w:val="24"/>
        </w:rPr>
        <w:t xml:space="preserve"> </w:t>
      </w:r>
      <w:ins w:id="1337" w:author="Taylor Stewart" w:date="2015-01-13T21:18:00Z">
        <w:r w:rsidR="000E0864" w:rsidRPr="00081B54">
          <w:rPr>
            <w:rFonts w:ascii="Times New Roman" w:hAnsi="Times New Roman" w:cs="Times New Roman"/>
            <w:sz w:val="24"/>
            <w:szCs w:val="24"/>
          </w:rPr>
          <w:t>and</w:t>
        </w:r>
      </w:ins>
      <w:del w:id="1338" w:author="Taylor Stewart" w:date="2015-01-13T21:18:00Z">
        <w:r w:rsidR="004F5FE8" w:rsidRPr="00081B54" w:rsidDel="000E0864">
          <w:rPr>
            <w:rFonts w:ascii="Times New Roman" w:hAnsi="Times New Roman" w:cs="Times New Roman"/>
            <w:sz w:val="24"/>
            <w:szCs w:val="24"/>
          </w:rPr>
          <w:delText>&amp;</w:delText>
        </w:r>
      </w:del>
      <w:r w:rsidR="004F5FE8" w:rsidRPr="00081B54">
        <w:rPr>
          <w:rFonts w:ascii="Times New Roman" w:hAnsi="Times New Roman" w:cs="Times New Roman"/>
          <w:sz w:val="24"/>
          <w:szCs w:val="24"/>
        </w:rPr>
        <w:t xml:space="preserve"> </w:t>
      </w:r>
      <w:proofErr w:type="spellStart"/>
      <w:r w:rsidR="00EC0030" w:rsidRPr="00081B54">
        <w:rPr>
          <w:rFonts w:ascii="Times New Roman" w:hAnsi="Times New Roman" w:cs="Times New Roman"/>
          <w:sz w:val="24"/>
          <w:szCs w:val="24"/>
        </w:rPr>
        <w:t>Zemlak</w:t>
      </w:r>
      <w:proofErr w:type="spellEnd"/>
      <w:ins w:id="1339" w:author="Taylor Stewart" w:date="2015-01-13T21:18:00Z">
        <w:r w:rsidR="000E0864" w:rsidRPr="00081B54">
          <w:rPr>
            <w:rFonts w:ascii="Times New Roman" w:hAnsi="Times New Roman" w:cs="Times New Roman"/>
            <w:sz w:val="24"/>
            <w:szCs w:val="24"/>
          </w:rPr>
          <w:t>,</w:t>
        </w:r>
      </w:ins>
      <w:r w:rsidR="00EC0030" w:rsidRPr="00081B54">
        <w:rPr>
          <w:rFonts w:ascii="Times New Roman" w:hAnsi="Times New Roman" w:cs="Times New Roman"/>
          <w:sz w:val="24"/>
          <w:szCs w:val="24"/>
        </w:rPr>
        <w:t xml:space="preserve"> 20001)</w:t>
      </w:r>
      <w:r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Lengths for populations ma</w:t>
      </w:r>
      <w:r w:rsidR="0060391F" w:rsidRPr="00081B54">
        <w:rPr>
          <w:rFonts w:ascii="Times New Roman" w:hAnsi="Times New Roman" w:cs="Times New Roman"/>
          <w:sz w:val="24"/>
          <w:szCs w:val="24"/>
        </w:rPr>
        <w:t>r</w:t>
      </w:r>
      <w:r w:rsidR="00631FBE" w:rsidRPr="00081B54">
        <w:rPr>
          <w:rFonts w:ascii="Times New Roman" w:hAnsi="Times New Roman" w:cs="Times New Roman"/>
          <w:sz w:val="24"/>
          <w:szCs w:val="24"/>
        </w:rPr>
        <w:t>ked with an asterisk were converted from fork to</w:t>
      </w:r>
      <w:r w:rsidR="00FD3232" w:rsidRPr="00081B54">
        <w:rPr>
          <w:rFonts w:ascii="Times New Roman" w:hAnsi="Times New Roman" w:cs="Times New Roman"/>
          <w:sz w:val="24"/>
          <w:szCs w:val="24"/>
        </w:rPr>
        <w:t xml:space="preserve"> total length using the formula</w:t>
      </w:r>
      <w:r w:rsidR="00631FBE" w:rsidRPr="00081B54">
        <w:rPr>
          <w:rFonts w:ascii="Times New Roman" w:hAnsi="Times New Roman" w:cs="Times New Roman"/>
          <w:sz w:val="24"/>
          <w:szCs w:val="24"/>
        </w:rPr>
        <w:t xml:space="preserve"> in</w:t>
      </w:r>
      <w:r w:rsidR="0060391F" w:rsidRPr="00081B54">
        <w:rPr>
          <w:rFonts w:ascii="Times New Roman" w:hAnsi="Times New Roman" w:cs="Times New Roman"/>
          <w:sz w:val="24"/>
          <w:szCs w:val="24"/>
        </w:rPr>
        <w:t xml:space="preserve"> Heard and Hartma</w:t>
      </w:r>
      <w:r w:rsidR="00FD3232" w:rsidRPr="00081B54">
        <w:rPr>
          <w:rFonts w:ascii="Times New Roman" w:hAnsi="Times New Roman" w:cs="Times New Roman"/>
          <w:sz w:val="24"/>
          <w:szCs w:val="24"/>
        </w:rPr>
        <w:t>n (196</w:t>
      </w:r>
      <w:r w:rsidR="00712416" w:rsidRPr="00081B54">
        <w:rPr>
          <w:rFonts w:ascii="Times New Roman" w:hAnsi="Times New Roman" w:cs="Times New Roman"/>
          <w:sz w:val="24"/>
          <w:szCs w:val="24"/>
        </w:rPr>
        <w:t>6</w:t>
      </w:r>
      <w:r w:rsidR="00FD3232" w:rsidRPr="00081B54">
        <w:rPr>
          <w:rFonts w:ascii="Times New Roman" w:hAnsi="Times New Roman" w:cs="Times New Roman"/>
          <w:sz w:val="24"/>
          <w:szCs w:val="24"/>
        </w:rPr>
        <w:t xml:space="preserve">). </w:t>
      </w:r>
      <w:r w:rsidR="00631FBE" w:rsidRPr="00081B54">
        <w:rPr>
          <w:rFonts w:ascii="Times New Roman" w:hAnsi="Times New Roman" w:cs="Times New Roman"/>
          <w:sz w:val="24"/>
          <w:szCs w:val="24"/>
        </w:rPr>
        <w:t xml:space="preserve"> </w:t>
      </w:r>
      <w:r w:rsidR="005120FB" w:rsidRPr="00081B54">
        <w:rPr>
          <w:rFonts w:ascii="Times New Roman" w:hAnsi="Times New Roman" w:cs="Times New Roman"/>
          <w:sz w:val="24"/>
          <w:szCs w:val="24"/>
        </w:rPr>
        <w:t>The results from this study are predicted means from Von Bertalanffy growth models and v</w:t>
      </w:r>
      <w:r w:rsidRPr="00081B54">
        <w:rPr>
          <w:rFonts w:ascii="Times New Roman" w:hAnsi="Times New Roman" w:cs="Times New Roman"/>
          <w:sz w:val="24"/>
          <w:szCs w:val="24"/>
        </w:rPr>
        <w:t xml:space="preserve">alues in parentheses </w:t>
      </w:r>
      <w:r w:rsidR="005120FB" w:rsidRPr="00081B54">
        <w:rPr>
          <w:rFonts w:ascii="Times New Roman" w:hAnsi="Times New Roman" w:cs="Times New Roman"/>
          <w:sz w:val="24"/>
          <w:szCs w:val="24"/>
        </w:rPr>
        <w:t>a</w:t>
      </w:r>
      <w:r w:rsidRPr="00081B54">
        <w:rPr>
          <w:rFonts w:ascii="Times New Roman" w:hAnsi="Times New Roman" w:cs="Times New Roman"/>
          <w:sz w:val="24"/>
          <w:szCs w:val="24"/>
        </w:rPr>
        <w:t>re bootstrapped 95% confidence intervals</w:t>
      </w:r>
      <w:del w:id="1340" w:author="Stewart, Taylor Robert" w:date="2015-01-14T11:46:00Z">
        <w:r w:rsidRPr="00081B54" w:rsidDel="003740BC">
          <w:rPr>
            <w:rFonts w:ascii="Times New Roman" w:hAnsi="Times New Roman" w:cs="Times New Roman"/>
            <w:sz w:val="24"/>
            <w:szCs w:val="24"/>
          </w:rPr>
          <w:delText>.</w:delText>
        </w:r>
      </w:del>
    </w:p>
    <w:tbl>
      <w:tblPr>
        <w:tblW w:w="9360" w:type="dxa"/>
        <w:jc w:val="center"/>
        <w:tblLook w:val="04A0" w:firstRow="1" w:lastRow="0" w:firstColumn="1" w:lastColumn="0" w:noHBand="0" w:noVBand="1"/>
      </w:tblPr>
      <w:tblGrid>
        <w:gridCol w:w="1005"/>
        <w:gridCol w:w="235"/>
        <w:gridCol w:w="1606"/>
        <w:gridCol w:w="579"/>
        <w:gridCol w:w="579"/>
        <w:gridCol w:w="579"/>
        <w:gridCol w:w="776"/>
        <w:gridCol w:w="616"/>
        <w:gridCol w:w="603"/>
        <w:gridCol w:w="590"/>
        <w:gridCol w:w="656"/>
        <w:gridCol w:w="803"/>
        <w:gridCol w:w="736"/>
      </w:tblGrid>
      <w:tr w:rsidR="00A04500" w:rsidRPr="00081B54" w14:paraId="2C3D6732" w14:textId="77777777" w:rsidTr="00854BFF">
        <w:trPr>
          <w:trHeight w:val="340"/>
          <w:jc w:val="center"/>
        </w:trPr>
        <w:tc>
          <w:tcPr>
            <w:tcW w:w="1005" w:type="dxa"/>
            <w:tcBorders>
              <w:top w:val="single" w:sz="24" w:space="0" w:color="auto"/>
              <w:left w:val="nil"/>
              <w:bottom w:val="single" w:sz="8" w:space="0" w:color="auto"/>
              <w:right w:val="nil"/>
            </w:tcBorders>
            <w:shd w:val="clear" w:color="auto" w:fill="auto"/>
            <w:noWrap/>
            <w:hideMark/>
          </w:tcPr>
          <w:p w14:paraId="23DFCF6E"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Age</w:t>
            </w:r>
          </w:p>
        </w:tc>
        <w:tc>
          <w:tcPr>
            <w:tcW w:w="235" w:type="dxa"/>
            <w:tcBorders>
              <w:top w:val="single" w:sz="24" w:space="0" w:color="auto"/>
              <w:left w:val="nil"/>
              <w:bottom w:val="single" w:sz="8" w:space="0" w:color="auto"/>
              <w:right w:val="nil"/>
            </w:tcBorders>
            <w:shd w:val="clear" w:color="auto" w:fill="auto"/>
            <w:noWrap/>
            <w:hideMark/>
          </w:tcPr>
          <w:p w14:paraId="5C2566A2" w14:textId="307AD3C5"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single" w:sz="24" w:space="0" w:color="auto"/>
              <w:left w:val="nil"/>
              <w:bottom w:val="single" w:sz="8" w:space="0" w:color="auto"/>
              <w:right w:val="nil"/>
            </w:tcBorders>
            <w:shd w:val="clear" w:color="auto" w:fill="auto"/>
            <w:noWrap/>
            <w:hideMark/>
          </w:tcPr>
          <w:p w14:paraId="21DF2D1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This Study</w:t>
            </w:r>
          </w:p>
        </w:tc>
        <w:tc>
          <w:tcPr>
            <w:tcW w:w="579" w:type="dxa"/>
            <w:tcBorders>
              <w:top w:val="single" w:sz="24" w:space="0" w:color="auto"/>
              <w:left w:val="nil"/>
              <w:bottom w:val="single" w:sz="8" w:space="0" w:color="auto"/>
              <w:right w:val="nil"/>
            </w:tcBorders>
            <w:shd w:val="clear" w:color="auto" w:fill="auto"/>
            <w:hideMark/>
          </w:tcPr>
          <w:p w14:paraId="09D2B0B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KB</w:t>
            </w:r>
          </w:p>
        </w:tc>
        <w:tc>
          <w:tcPr>
            <w:tcW w:w="579" w:type="dxa"/>
            <w:tcBorders>
              <w:top w:val="single" w:sz="24" w:space="0" w:color="auto"/>
              <w:left w:val="nil"/>
              <w:bottom w:val="single" w:sz="8" w:space="0" w:color="auto"/>
              <w:right w:val="nil"/>
            </w:tcBorders>
            <w:shd w:val="clear" w:color="auto" w:fill="auto"/>
            <w:hideMark/>
          </w:tcPr>
          <w:p w14:paraId="72D13324"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IR</w:t>
            </w:r>
          </w:p>
        </w:tc>
        <w:tc>
          <w:tcPr>
            <w:tcW w:w="579" w:type="dxa"/>
            <w:tcBorders>
              <w:top w:val="single" w:sz="24" w:space="0" w:color="auto"/>
              <w:left w:val="nil"/>
              <w:bottom w:val="single" w:sz="8" w:space="0" w:color="auto"/>
              <w:right w:val="nil"/>
            </w:tcBorders>
            <w:shd w:val="clear" w:color="auto" w:fill="auto"/>
            <w:hideMark/>
          </w:tcPr>
          <w:p w14:paraId="5EA3D8C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FL</w:t>
            </w:r>
          </w:p>
        </w:tc>
        <w:tc>
          <w:tcPr>
            <w:tcW w:w="775" w:type="dxa"/>
            <w:tcBorders>
              <w:top w:val="single" w:sz="24" w:space="0" w:color="auto"/>
              <w:left w:val="nil"/>
              <w:bottom w:val="single" w:sz="8" w:space="0" w:color="auto"/>
              <w:right w:val="nil"/>
            </w:tcBorders>
            <w:shd w:val="clear" w:color="auto" w:fill="auto"/>
            <w:hideMark/>
          </w:tcPr>
          <w:p w14:paraId="4EC0F987"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BKL</w:t>
            </w:r>
            <w:r w:rsidRPr="00081B54">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5C318DB4" w14:textId="3CFADDF7" w:rsidR="00A04500" w:rsidRPr="00081B54" w:rsidRDefault="00631FBE"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NL</w:t>
            </w:r>
            <w:r w:rsidR="00A04500" w:rsidRPr="00081B54">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CL</w:t>
            </w:r>
            <w:r w:rsidRPr="00081B54">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TL</w:t>
            </w:r>
            <w:r w:rsidRPr="00081B54">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w:t>
            </w:r>
            <w:r w:rsidRPr="00081B54">
              <w:rPr>
                <w:rFonts w:ascii="Times New Roman" w:eastAsia="Times New Roman" w:hAnsi="Times New Roman" w:cs="Times New Roman"/>
                <w:color w:val="000000"/>
                <w:sz w:val="24"/>
                <w:szCs w:val="24"/>
                <w:vertAlign w:val="superscript"/>
              </w:rPr>
              <w:t>*</w:t>
            </w:r>
          </w:p>
        </w:tc>
        <w:tc>
          <w:tcPr>
            <w:tcW w:w="802" w:type="dxa"/>
            <w:tcBorders>
              <w:top w:val="single" w:sz="24" w:space="0" w:color="auto"/>
              <w:left w:val="nil"/>
              <w:bottom w:val="single" w:sz="8" w:space="0" w:color="auto"/>
              <w:right w:val="nil"/>
            </w:tcBorders>
            <w:shd w:val="clear" w:color="auto" w:fill="auto"/>
            <w:noWrap/>
            <w:hideMark/>
          </w:tcPr>
          <w:p w14:paraId="028AB607"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MLL</w:t>
            </w:r>
            <w:r w:rsidRPr="00081B54">
              <w:rPr>
                <w:rFonts w:ascii="Times New Roman" w:eastAsia="Times New Roman" w:hAnsi="Times New Roman" w:cs="Times New Roman"/>
                <w:color w:val="000000"/>
                <w:sz w:val="24"/>
                <w:szCs w:val="24"/>
                <w:vertAlign w:val="superscript"/>
              </w:rPr>
              <w:t>*</w:t>
            </w:r>
          </w:p>
        </w:tc>
        <w:tc>
          <w:tcPr>
            <w:tcW w:w="735" w:type="dxa"/>
            <w:tcBorders>
              <w:top w:val="single" w:sz="24" w:space="0" w:color="auto"/>
              <w:left w:val="nil"/>
              <w:bottom w:val="single" w:sz="8" w:space="0" w:color="auto"/>
              <w:right w:val="nil"/>
            </w:tcBorders>
            <w:shd w:val="clear" w:color="auto" w:fill="auto"/>
            <w:noWrap/>
            <w:hideMark/>
          </w:tcPr>
          <w:p w14:paraId="1E75E776"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DL1</w:t>
            </w:r>
            <w:r w:rsidRPr="00081B54">
              <w:rPr>
                <w:rFonts w:ascii="Times New Roman" w:eastAsia="Times New Roman" w:hAnsi="Times New Roman" w:cs="Times New Roman"/>
                <w:color w:val="000000"/>
                <w:sz w:val="24"/>
                <w:szCs w:val="24"/>
                <w:vertAlign w:val="superscript"/>
              </w:rPr>
              <w:t>*</w:t>
            </w:r>
          </w:p>
        </w:tc>
      </w:tr>
      <w:tr w:rsidR="00A04500" w:rsidRPr="00081B54"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081B54" w:rsidRDefault="0044449A"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 xml:space="preserve">60 </w:t>
            </w:r>
            <w:r w:rsidR="00EA39B2" w:rsidRPr="00081B54">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081B54" w:rsidRDefault="00EB39A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081B54" w:rsidRDefault="00EB39A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90</w:t>
            </w:r>
          </w:p>
        </w:tc>
      </w:tr>
      <w:tr w:rsidR="00A04500" w:rsidRPr="00081B54"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r>
      <w:tr w:rsidR="00A04500" w:rsidRPr="00081B54"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3</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120</w:t>
            </w:r>
          </w:p>
        </w:tc>
      </w:tr>
      <w:tr w:rsidR="00A04500" w:rsidRPr="00081B54"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4</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128</w:t>
            </w:r>
          </w:p>
        </w:tc>
      </w:tr>
      <w:tr w:rsidR="00A04500" w:rsidRPr="00081B54"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122 (</w:t>
            </w:r>
            <w:r w:rsidR="00EB39A1" w:rsidRPr="00081B54">
              <w:rPr>
                <w:rFonts w:ascii="Times New Roman" w:eastAsia="Times New Roman" w:hAnsi="Times New Roman" w:cs="Times New Roman"/>
                <w:color w:val="000000"/>
                <w:sz w:val="24"/>
                <w:szCs w:val="24"/>
              </w:rPr>
              <w:t>119</w:t>
            </w:r>
            <w:r w:rsidRPr="00081B54">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132</w:t>
            </w:r>
          </w:p>
        </w:tc>
      </w:tr>
      <w:tr w:rsidR="00A04500" w:rsidRPr="00081B54"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133</w:t>
            </w:r>
          </w:p>
        </w:tc>
      </w:tr>
      <w:tr w:rsidR="00A04500" w:rsidRPr="00081B54"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132</w:t>
            </w:r>
          </w:p>
        </w:tc>
      </w:tr>
      <w:tr w:rsidR="00A04500" w:rsidRPr="00081B54"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r>
      <w:tr w:rsidR="00A04500" w:rsidRPr="00081B54"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9</w:t>
            </w:r>
            <w:r w:rsidR="0060391F" w:rsidRPr="00081B54">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081B54" w:rsidRDefault="00EA39B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r>
      <w:tr w:rsidR="00A04500" w:rsidRPr="00081B54"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081B54"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081B54" w:rsidRDefault="00A04500" w:rsidP="004432B6">
            <w:pPr>
              <w:spacing w:after="0" w:line="480" w:lineRule="auto"/>
              <w:jc w:val="right"/>
              <w:rPr>
                <w:rFonts w:ascii="Times New Roman" w:eastAsia="Times New Roman" w:hAnsi="Times New Roman" w:cs="Times New Roman"/>
                <w:sz w:val="24"/>
                <w:szCs w:val="24"/>
              </w:rPr>
            </w:pPr>
          </w:p>
        </w:tc>
      </w:tr>
      <w:tr w:rsidR="00A04500" w:rsidRPr="00081B54"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081B54" w:rsidRDefault="00E935D1" w:rsidP="004432B6">
            <w:pPr>
              <w:spacing w:after="0" w:line="480" w:lineRule="auto"/>
              <w:jc w:val="right"/>
              <w:rPr>
                <w:rFonts w:ascii="Times New Roman" w:eastAsia="Times New Roman" w:hAnsi="Times New Roman" w:cs="Times New Roman"/>
                <w:sz w:val="24"/>
                <w:szCs w:val="24"/>
              </w:rPr>
            </w:pPr>
            <w:r w:rsidRPr="00081B54">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w:t>
            </w:r>
          </w:p>
        </w:tc>
      </w:tr>
      <w:tr w:rsidR="00A04500" w:rsidRPr="00081B54" w14:paraId="7BB73BFA" w14:textId="77777777" w:rsidTr="00854BFF">
        <w:trPr>
          <w:trHeight w:val="299"/>
          <w:jc w:val="center"/>
        </w:trPr>
        <w:tc>
          <w:tcPr>
            <w:tcW w:w="1005" w:type="dxa"/>
            <w:tcBorders>
              <w:top w:val="nil"/>
              <w:left w:val="nil"/>
              <w:bottom w:val="single" w:sz="24" w:space="0" w:color="auto"/>
              <w:right w:val="nil"/>
            </w:tcBorders>
            <w:shd w:val="clear" w:color="auto" w:fill="auto"/>
            <w:noWrap/>
            <w:hideMark/>
          </w:tcPr>
          <w:p w14:paraId="0FE1A871" w14:textId="77777777"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max TL</w:t>
            </w:r>
          </w:p>
        </w:tc>
        <w:tc>
          <w:tcPr>
            <w:tcW w:w="235" w:type="dxa"/>
            <w:tcBorders>
              <w:top w:val="nil"/>
              <w:left w:val="nil"/>
              <w:bottom w:val="single" w:sz="24" w:space="0" w:color="auto"/>
              <w:right w:val="nil"/>
            </w:tcBorders>
            <w:shd w:val="clear" w:color="auto" w:fill="auto"/>
            <w:noWrap/>
            <w:hideMark/>
          </w:tcPr>
          <w:p w14:paraId="5F07A248" w14:textId="731AED60" w:rsidR="00A04500" w:rsidRPr="00081B54"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24" w:space="0" w:color="auto"/>
              <w:right w:val="nil"/>
            </w:tcBorders>
            <w:shd w:val="clear" w:color="auto" w:fill="auto"/>
            <w:noWrap/>
            <w:hideMark/>
          </w:tcPr>
          <w:p w14:paraId="42E99CF1" w14:textId="35B364DC" w:rsidR="00A04500"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579" w:type="dxa"/>
            <w:tcBorders>
              <w:top w:val="nil"/>
              <w:left w:val="nil"/>
              <w:bottom w:val="single" w:sz="24" w:space="0" w:color="auto"/>
              <w:right w:val="nil"/>
            </w:tcBorders>
            <w:shd w:val="clear" w:color="auto" w:fill="auto"/>
            <w:noWrap/>
            <w:hideMark/>
          </w:tcPr>
          <w:p w14:paraId="17369BE6"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138</w:t>
            </w:r>
          </w:p>
        </w:tc>
        <w:tc>
          <w:tcPr>
            <w:tcW w:w="579" w:type="dxa"/>
            <w:tcBorders>
              <w:top w:val="nil"/>
              <w:left w:val="nil"/>
              <w:bottom w:val="single" w:sz="24" w:space="0" w:color="auto"/>
              <w:right w:val="nil"/>
            </w:tcBorders>
            <w:shd w:val="clear" w:color="auto" w:fill="auto"/>
            <w:hideMark/>
          </w:tcPr>
          <w:p w14:paraId="250791E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79" w:type="dxa"/>
            <w:tcBorders>
              <w:top w:val="nil"/>
              <w:left w:val="nil"/>
              <w:bottom w:val="single" w:sz="24" w:space="0" w:color="auto"/>
              <w:right w:val="nil"/>
            </w:tcBorders>
            <w:shd w:val="clear" w:color="auto" w:fill="auto"/>
            <w:noWrap/>
            <w:hideMark/>
          </w:tcPr>
          <w:p w14:paraId="2E764D53"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775" w:type="dxa"/>
            <w:tcBorders>
              <w:top w:val="nil"/>
              <w:left w:val="nil"/>
              <w:bottom w:val="single" w:sz="24" w:space="0" w:color="auto"/>
              <w:right w:val="nil"/>
            </w:tcBorders>
            <w:shd w:val="clear" w:color="auto" w:fill="auto"/>
            <w:noWrap/>
            <w:hideMark/>
          </w:tcPr>
          <w:p w14:paraId="0B813848"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84</w:t>
            </w:r>
          </w:p>
        </w:tc>
        <w:tc>
          <w:tcPr>
            <w:tcW w:w="616" w:type="dxa"/>
            <w:tcBorders>
              <w:top w:val="nil"/>
              <w:left w:val="nil"/>
              <w:bottom w:val="single" w:sz="24" w:space="0" w:color="auto"/>
              <w:right w:val="nil"/>
            </w:tcBorders>
            <w:shd w:val="clear" w:color="auto" w:fill="auto"/>
            <w:noWrap/>
            <w:hideMark/>
          </w:tcPr>
          <w:p w14:paraId="7758CE7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298</w:t>
            </w:r>
          </w:p>
        </w:tc>
        <w:tc>
          <w:tcPr>
            <w:tcW w:w="802" w:type="dxa"/>
            <w:tcBorders>
              <w:top w:val="nil"/>
              <w:left w:val="nil"/>
              <w:bottom w:val="single" w:sz="24" w:space="0" w:color="auto"/>
              <w:right w:val="nil"/>
            </w:tcBorders>
            <w:shd w:val="clear" w:color="auto" w:fill="auto"/>
            <w:noWrap/>
            <w:hideMark/>
          </w:tcPr>
          <w:p w14:paraId="634AF650"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211</w:t>
            </w:r>
          </w:p>
        </w:tc>
        <w:tc>
          <w:tcPr>
            <w:tcW w:w="735" w:type="dxa"/>
            <w:tcBorders>
              <w:top w:val="nil"/>
              <w:left w:val="nil"/>
              <w:bottom w:val="single" w:sz="24" w:space="0" w:color="auto"/>
              <w:right w:val="nil"/>
            </w:tcBorders>
            <w:shd w:val="clear" w:color="auto" w:fill="auto"/>
            <w:noWrap/>
            <w:hideMark/>
          </w:tcPr>
          <w:p w14:paraId="4DD83D5F" w14:textId="77777777" w:rsidR="00A04500" w:rsidRPr="00081B54" w:rsidRDefault="00A04500"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233</w:t>
            </w:r>
          </w:p>
        </w:tc>
      </w:tr>
    </w:tbl>
    <w:p w14:paraId="549E89B9" w14:textId="361DE2E1" w:rsidR="0060391F" w:rsidRPr="00081B54" w:rsidRDefault="0060391F" w:rsidP="004432B6">
      <w:pPr>
        <w:spacing w:line="480" w:lineRule="auto"/>
        <w:rPr>
          <w:rFonts w:ascii="Times New Roman" w:hAnsi="Times New Roman" w:cs="Times New Roman"/>
          <w:b/>
          <w:sz w:val="24"/>
          <w:szCs w:val="24"/>
        </w:rPr>
      </w:pPr>
      <w:r w:rsidRPr="00081B54">
        <w:rPr>
          <w:rFonts w:ascii="Times New Roman" w:hAnsi="Times New Roman" w:cs="Times New Roman"/>
          <w:b/>
          <w:sz w:val="24"/>
          <w:szCs w:val="24"/>
        </w:rPr>
        <w:br w:type="page"/>
      </w:r>
      <w:r w:rsidRPr="00081B54">
        <w:rPr>
          <w:rFonts w:ascii="Times New Roman" w:hAnsi="Times New Roman" w:cs="Times New Roman"/>
          <w:sz w:val="24"/>
          <w:szCs w:val="24"/>
        </w:rPr>
        <w:t>Table 4.  Mean observed total length-at-age (mm) and minimum and maximum total lengths for male Pygmy Whitefish from this and other studies.  Abbreviations</w:t>
      </w:r>
      <w:r w:rsidR="00EC0030" w:rsidRPr="00081B54">
        <w:rPr>
          <w:rFonts w:ascii="Times New Roman" w:hAnsi="Times New Roman" w:cs="Times New Roman"/>
          <w:sz w:val="24"/>
          <w:szCs w:val="24"/>
        </w:rPr>
        <w:t xml:space="preserve">, </w:t>
      </w:r>
      <w:r w:rsidRPr="00081B54">
        <w:rPr>
          <w:rFonts w:ascii="Times New Roman" w:hAnsi="Times New Roman" w:cs="Times New Roman"/>
          <w:sz w:val="24"/>
          <w:szCs w:val="24"/>
        </w:rPr>
        <w:t>descriptions</w:t>
      </w:r>
      <w:r w:rsidR="00EC0030" w:rsidRPr="00081B54">
        <w:rPr>
          <w:rFonts w:ascii="Times New Roman" w:hAnsi="Times New Roman" w:cs="Times New Roman"/>
          <w:sz w:val="24"/>
          <w:szCs w:val="24"/>
        </w:rPr>
        <w:t>, and sources</w:t>
      </w:r>
      <w:r w:rsidRPr="00081B54">
        <w:rPr>
          <w:rFonts w:ascii="Times New Roman" w:hAnsi="Times New Roman" w:cs="Times New Roman"/>
          <w:sz w:val="24"/>
          <w:szCs w:val="24"/>
        </w:rPr>
        <w:t xml:space="preserve"> are the same as those for Table 3</w:t>
      </w:r>
      <w:del w:id="1341" w:author="Stewart, Taylor Robert" w:date="2015-01-14T11:46:00Z">
        <w:r w:rsidRPr="00081B54" w:rsidDel="003740BC">
          <w:rPr>
            <w:rFonts w:ascii="Times New Roman" w:hAnsi="Times New Roman" w:cs="Times New Roman"/>
            <w:sz w:val="24"/>
            <w:szCs w:val="24"/>
          </w:rPr>
          <w:delText>.</w:delText>
        </w:r>
      </w:del>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081B54"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BKL</w:t>
            </w:r>
            <w:r w:rsidRPr="00081B54">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NL</w:t>
            </w:r>
            <w:r w:rsidRPr="00081B54">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CL</w:t>
            </w:r>
            <w:r w:rsidRPr="00081B54">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TL</w:t>
            </w:r>
            <w:r w:rsidRPr="00081B54">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w:t>
            </w:r>
            <w:r w:rsidRPr="00081B54">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MLL</w:t>
            </w:r>
            <w:r w:rsidRPr="00081B54">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DL1</w:t>
            </w:r>
            <w:r w:rsidRPr="00081B54">
              <w:rPr>
                <w:rFonts w:ascii="Times New Roman" w:eastAsia="Times New Roman" w:hAnsi="Times New Roman" w:cs="Times New Roman"/>
                <w:color w:val="000000"/>
                <w:sz w:val="24"/>
                <w:szCs w:val="24"/>
                <w:vertAlign w:val="superscript"/>
              </w:rPr>
              <w:t>*</w:t>
            </w:r>
          </w:p>
        </w:tc>
      </w:tr>
      <w:tr w:rsidR="0060391F" w:rsidRPr="00081B54"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w:t>
            </w:r>
            <w:r w:rsidR="00EB39A1" w:rsidRPr="00081B54">
              <w:rPr>
                <w:rFonts w:ascii="Times New Roman" w:hAnsi="Times New Roman" w:cs="Times New Roman"/>
                <w:color w:val="000000"/>
                <w:sz w:val="24"/>
                <w:szCs w:val="24"/>
              </w:rPr>
              <w:t>2</w:t>
            </w:r>
            <w:r w:rsidRPr="00081B54">
              <w:rPr>
                <w:rFonts w:ascii="Times New Roman" w:hAnsi="Times New Roman" w:cs="Times New Roman"/>
                <w:color w:val="000000"/>
                <w:sz w:val="24"/>
                <w:szCs w:val="24"/>
              </w:rPr>
              <w:t xml:space="preserve"> (57-</w:t>
            </w:r>
            <w:r w:rsidR="00EB39A1" w:rsidRPr="00081B54">
              <w:rPr>
                <w:rFonts w:ascii="Times New Roman" w:hAnsi="Times New Roman" w:cs="Times New Roman"/>
                <w:color w:val="000000"/>
                <w:sz w:val="24"/>
                <w:szCs w:val="24"/>
              </w:rPr>
              <w:t>69</w:t>
            </w: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79</w:t>
            </w:r>
          </w:p>
        </w:tc>
      </w:tr>
      <w:tr w:rsidR="0060391F" w:rsidRPr="00081B54"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w:t>
            </w:r>
            <w:r w:rsidR="0060391F" w:rsidRPr="00081B54">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101</w:t>
            </w:r>
          </w:p>
        </w:tc>
      </w:tr>
      <w:tr w:rsidR="0060391F" w:rsidRPr="00081B54"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081B54" w:rsidRDefault="00921A27"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110</w:t>
            </w:r>
          </w:p>
        </w:tc>
      </w:tr>
      <w:tr w:rsidR="0060391F" w:rsidRPr="00081B54"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081B54" w:rsidRDefault="00CB570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r>
      <w:tr w:rsidR="0060391F" w:rsidRPr="00081B54"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081B54" w:rsidRDefault="00742AE2"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w:t>
            </w:r>
          </w:p>
        </w:tc>
      </w:tr>
      <w:tr w:rsidR="0060391F" w:rsidRPr="00081B54"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081B54"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081B54" w:rsidRDefault="0060391F" w:rsidP="004432B6">
            <w:pPr>
              <w:spacing w:after="0" w:line="480" w:lineRule="auto"/>
              <w:jc w:val="right"/>
              <w:rPr>
                <w:rFonts w:ascii="Times New Roman" w:eastAsia="Times New Roman" w:hAnsi="Times New Roman" w:cs="Times New Roman"/>
                <w:sz w:val="24"/>
                <w:szCs w:val="24"/>
              </w:rPr>
            </w:pPr>
          </w:p>
        </w:tc>
      </w:tr>
      <w:tr w:rsidR="0060391F" w:rsidRPr="00081B54"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081B54" w:rsidRDefault="00E935D1" w:rsidP="004432B6">
            <w:pPr>
              <w:spacing w:after="0" w:line="480" w:lineRule="auto"/>
              <w:jc w:val="right"/>
              <w:rPr>
                <w:rFonts w:ascii="Times New Roman" w:eastAsia="Times New Roman" w:hAnsi="Times New Roman" w:cs="Times New Roman"/>
                <w:sz w:val="24"/>
                <w:szCs w:val="24"/>
              </w:rPr>
            </w:pPr>
            <w:r w:rsidRPr="00081B54">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67</w:t>
            </w:r>
          </w:p>
        </w:tc>
      </w:tr>
      <w:tr w:rsidR="0060391F" w:rsidRPr="00081B54"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081B54"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081B54" w:rsidRDefault="00E935D1"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081B54" w:rsidRDefault="0060391F" w:rsidP="004432B6">
            <w:pPr>
              <w:spacing w:after="0" w:line="480" w:lineRule="auto"/>
              <w:jc w:val="right"/>
              <w:rPr>
                <w:rFonts w:ascii="Times New Roman" w:eastAsia="Times New Roman" w:hAnsi="Times New Roman" w:cs="Times New Roman"/>
                <w:color w:val="000000"/>
                <w:sz w:val="24"/>
                <w:szCs w:val="24"/>
              </w:rPr>
            </w:pPr>
            <w:r w:rsidRPr="00081B54">
              <w:rPr>
                <w:rFonts w:ascii="Times New Roman" w:hAnsi="Times New Roman" w:cs="Times New Roman"/>
                <w:color w:val="000000"/>
                <w:sz w:val="24"/>
                <w:szCs w:val="24"/>
              </w:rPr>
              <w:t>132</w:t>
            </w:r>
          </w:p>
        </w:tc>
      </w:tr>
    </w:tbl>
    <w:p w14:paraId="2FC18190" w14:textId="77777777" w:rsidR="00FA5AC3" w:rsidRPr="00081B54" w:rsidRDefault="00FA5AC3" w:rsidP="004432B6">
      <w:pPr>
        <w:spacing w:line="480" w:lineRule="auto"/>
        <w:rPr>
          <w:rFonts w:ascii="Times New Roman" w:hAnsi="Times New Roman" w:cs="Times New Roman"/>
          <w:b/>
          <w:sz w:val="24"/>
          <w:szCs w:val="24"/>
        </w:rPr>
      </w:pPr>
      <w:r w:rsidRPr="00081B54">
        <w:rPr>
          <w:rFonts w:ascii="Times New Roman" w:hAnsi="Times New Roman" w:cs="Times New Roman"/>
          <w:b/>
          <w:sz w:val="24"/>
          <w:szCs w:val="24"/>
        </w:rPr>
        <w:br w:type="page"/>
      </w:r>
    </w:p>
    <w:p w14:paraId="458A4F10" w14:textId="41DE02F9" w:rsidR="00254319" w:rsidRPr="00081B54" w:rsidRDefault="00254319">
      <w:pPr>
        <w:spacing w:after="0" w:line="480" w:lineRule="auto"/>
        <w:jc w:val="center"/>
        <w:rPr>
          <w:rFonts w:ascii="Times New Roman" w:hAnsi="Times New Roman" w:cs="Times New Roman"/>
          <w:smallCaps/>
          <w:sz w:val="24"/>
          <w:szCs w:val="24"/>
          <w:rPrChange w:id="1342" w:author="Stewart, Taylor Robert" w:date="2015-01-14T14:02:00Z">
            <w:rPr>
              <w:rFonts w:ascii="Times New Roman" w:hAnsi="Times New Roman" w:cs="Times New Roman"/>
              <w:b/>
              <w:sz w:val="24"/>
              <w:szCs w:val="24"/>
            </w:rPr>
          </w:rPrChange>
        </w:rPr>
        <w:pPrChange w:id="1343" w:author="Stewart, Taylor Robert" w:date="2015-01-14T11:34:00Z">
          <w:pPr>
            <w:spacing w:after="0" w:line="480" w:lineRule="auto"/>
          </w:pPr>
        </w:pPrChange>
      </w:pPr>
      <w:del w:id="1344" w:author="Stewart, Taylor Robert" w:date="2015-01-14T11:34:00Z">
        <w:r w:rsidRPr="00081B54" w:rsidDel="00051B37">
          <w:rPr>
            <w:rFonts w:ascii="Times New Roman" w:hAnsi="Times New Roman" w:cs="Times New Roman"/>
            <w:smallCaps/>
            <w:sz w:val="24"/>
            <w:szCs w:val="24"/>
            <w:rPrChange w:id="1345" w:author="Stewart, Taylor Robert" w:date="2015-01-14T14:02:00Z">
              <w:rPr>
                <w:rFonts w:ascii="Times New Roman" w:hAnsi="Times New Roman" w:cs="Times New Roman"/>
                <w:b/>
                <w:sz w:val="24"/>
                <w:szCs w:val="24"/>
              </w:rPr>
            </w:rPrChange>
          </w:rPr>
          <w:delText>Figure Captions</w:delText>
        </w:r>
      </w:del>
      <w:ins w:id="1346" w:author="Stewart, Taylor Robert" w:date="2015-01-14T14:02:00Z">
        <w:r w:rsidR="00B742F4" w:rsidRPr="00081B54">
          <w:rPr>
            <w:rFonts w:ascii="Times New Roman" w:hAnsi="Times New Roman" w:cs="Times New Roman"/>
            <w:smallCaps/>
            <w:sz w:val="24"/>
            <w:szCs w:val="24"/>
          </w:rPr>
          <w:t>Figure Captions</w:t>
        </w:r>
      </w:ins>
    </w:p>
    <w:p w14:paraId="4D8E2299" w14:textId="40788837" w:rsidR="00254319" w:rsidRPr="00081B54" w:rsidRDefault="00254319"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w:t>
      </w:r>
      <w:ins w:id="1347" w:author="Stewart, Taylor Robert" w:date="2015-01-14T12:06:00Z">
        <w:r w:rsidR="00027AB3" w:rsidRPr="00081B54">
          <w:rPr>
            <w:rFonts w:ascii="Times New Roman" w:hAnsi="Times New Roman" w:cs="Times New Roman"/>
            <w:sz w:val="24"/>
            <w:szCs w:val="24"/>
          </w:rPr>
          <w:t>g.</w:t>
        </w:r>
      </w:ins>
      <w:del w:id="1348" w:author="Stewart, Taylor Robert" w:date="2015-01-14T12:06:00Z">
        <w:r w:rsidRPr="00081B54" w:rsidDel="00027AB3">
          <w:rPr>
            <w:rFonts w:ascii="Times New Roman" w:hAnsi="Times New Roman" w:cs="Times New Roman"/>
            <w:sz w:val="24"/>
            <w:szCs w:val="24"/>
          </w:rPr>
          <w:delText>gure</w:delText>
        </w:r>
      </w:del>
      <w:r w:rsidRPr="00081B54">
        <w:rPr>
          <w:rFonts w:ascii="Times New Roman" w:hAnsi="Times New Roman" w:cs="Times New Roman"/>
          <w:sz w:val="24"/>
          <w:szCs w:val="24"/>
        </w:rPr>
        <w:t xml:space="preserve"> 1.</w:t>
      </w:r>
      <w:ins w:id="1349" w:author="Stewart, Taylor Robert" w:date="2015-01-14T12:06:00Z">
        <w:r w:rsidR="00027AB3" w:rsidRPr="00081B54">
          <w:rPr>
            <w:rFonts w:ascii="Times New Roman" w:hAnsi="Times New Roman" w:cs="Times New Roman"/>
            <w:sz w:val="24"/>
            <w:szCs w:val="24"/>
          </w:rPr>
          <w:t xml:space="preserve"> </w:t>
        </w:r>
        <w:proofErr w:type="gramStart"/>
        <w:r w:rsidR="00027AB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Locations</w:t>
      </w:r>
      <w:proofErr w:type="gramEnd"/>
      <w:r w:rsidRPr="00081B54">
        <w:rPr>
          <w:rFonts w:ascii="Times New Roman" w:hAnsi="Times New Roman" w:cs="Times New Roman"/>
          <w:sz w:val="24"/>
          <w:szCs w:val="24"/>
        </w:rPr>
        <w:t xml:space="preserve"> o</w:t>
      </w:r>
      <w:r w:rsidR="00C6491E" w:rsidRPr="00081B54">
        <w:rPr>
          <w:rFonts w:ascii="Times New Roman" w:hAnsi="Times New Roman" w:cs="Times New Roman"/>
          <w:sz w:val="24"/>
          <w:szCs w:val="24"/>
        </w:rPr>
        <w:t>f</w:t>
      </w:r>
      <w:r w:rsidRPr="00081B54">
        <w:rPr>
          <w:rFonts w:ascii="Times New Roman" w:hAnsi="Times New Roman" w:cs="Times New Roman"/>
          <w:sz w:val="24"/>
          <w:szCs w:val="24"/>
        </w:rPr>
        <w:t xml:space="preserve"> Lake Superior Pygmy Whitefish </w:t>
      </w:r>
      <w:r w:rsidR="00C6491E" w:rsidRPr="00081B54">
        <w:rPr>
          <w:rFonts w:ascii="Times New Roman" w:hAnsi="Times New Roman" w:cs="Times New Roman"/>
          <w:sz w:val="24"/>
          <w:szCs w:val="24"/>
        </w:rPr>
        <w:t>collections</w:t>
      </w:r>
      <w:r w:rsidRPr="00081B54">
        <w:rPr>
          <w:rFonts w:ascii="Times New Roman" w:hAnsi="Times New Roman" w:cs="Times New Roman"/>
          <w:sz w:val="24"/>
          <w:szCs w:val="24"/>
        </w:rPr>
        <w:t xml:space="preserve"> in 2013</w:t>
      </w:r>
      <w:del w:id="1350" w:author="Stewart, Taylor Robert" w:date="2015-01-14T11:46:00Z">
        <w:r w:rsidRPr="00081B54" w:rsidDel="003740BC">
          <w:rPr>
            <w:rFonts w:ascii="Times New Roman" w:hAnsi="Times New Roman" w:cs="Times New Roman"/>
            <w:sz w:val="24"/>
            <w:szCs w:val="24"/>
          </w:rPr>
          <w:delText>.</w:delText>
        </w:r>
      </w:del>
    </w:p>
    <w:p w14:paraId="0598F472" w14:textId="77777777" w:rsidR="00A56963" w:rsidRPr="00081B54" w:rsidRDefault="00A56963" w:rsidP="004432B6">
      <w:pPr>
        <w:spacing w:after="0" w:line="480" w:lineRule="auto"/>
        <w:rPr>
          <w:rFonts w:ascii="Times New Roman" w:hAnsi="Times New Roman" w:cs="Times New Roman"/>
          <w:sz w:val="24"/>
          <w:szCs w:val="24"/>
        </w:rPr>
      </w:pPr>
    </w:p>
    <w:p w14:paraId="5B9F0BA4" w14:textId="7071B766" w:rsidR="00254319" w:rsidRPr="00081B54" w:rsidRDefault="00B908D4"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w:t>
      </w:r>
      <w:ins w:id="1351" w:author="Stewart, Taylor Robert" w:date="2015-01-14T12:06:00Z">
        <w:r w:rsidR="00027AB3" w:rsidRPr="00081B54">
          <w:rPr>
            <w:rFonts w:ascii="Times New Roman" w:hAnsi="Times New Roman" w:cs="Times New Roman"/>
            <w:sz w:val="24"/>
            <w:szCs w:val="24"/>
          </w:rPr>
          <w:t>.</w:t>
        </w:r>
      </w:ins>
      <w:del w:id="1352" w:author="Stewart, Taylor Robert" w:date="2015-01-14T12:06:00Z">
        <w:r w:rsidRPr="00081B54" w:rsidDel="00027AB3">
          <w:rPr>
            <w:rFonts w:ascii="Times New Roman" w:hAnsi="Times New Roman" w:cs="Times New Roman"/>
            <w:sz w:val="24"/>
            <w:szCs w:val="24"/>
          </w:rPr>
          <w:delText>ure</w:delText>
        </w:r>
      </w:del>
      <w:r w:rsidRPr="00081B54">
        <w:rPr>
          <w:rFonts w:ascii="Times New Roman" w:hAnsi="Times New Roman" w:cs="Times New Roman"/>
          <w:sz w:val="24"/>
          <w:szCs w:val="24"/>
        </w:rPr>
        <w:t xml:space="preserve"> 2.</w:t>
      </w:r>
      <w:ins w:id="1353" w:author="Stewart, Taylor Robert" w:date="2015-01-14T12:06:00Z">
        <w:r w:rsidR="00027AB3" w:rsidRPr="00081B54">
          <w:rPr>
            <w:rFonts w:ascii="Times New Roman" w:hAnsi="Times New Roman" w:cs="Times New Roman"/>
            <w:sz w:val="24"/>
            <w:szCs w:val="24"/>
          </w:rPr>
          <w:t xml:space="preserve"> </w:t>
        </w:r>
        <w:proofErr w:type="gramStart"/>
        <w:r w:rsidR="00027AB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Mean</w:t>
      </w:r>
      <w:proofErr w:type="gramEnd"/>
      <w:r w:rsidRPr="00081B54">
        <w:rPr>
          <w:rFonts w:ascii="Times New Roman" w:hAnsi="Times New Roman" w:cs="Times New Roman"/>
          <w:sz w:val="24"/>
          <w:szCs w:val="24"/>
        </w:rPr>
        <w:t xml:space="preserve"> (and 95% confidence intervals) </w:t>
      </w:r>
      <w:r w:rsidR="003A2261" w:rsidRPr="00081B54">
        <w:rPr>
          <w:rFonts w:ascii="Times New Roman" w:hAnsi="Times New Roman" w:cs="Times New Roman"/>
          <w:sz w:val="24"/>
          <w:szCs w:val="24"/>
        </w:rPr>
        <w:t xml:space="preserve">consensus </w:t>
      </w:r>
      <w:r w:rsidRPr="00081B54">
        <w:rPr>
          <w:rFonts w:ascii="Times New Roman" w:hAnsi="Times New Roman" w:cs="Times New Roman"/>
          <w:sz w:val="24"/>
          <w:szCs w:val="24"/>
        </w:rPr>
        <w:t xml:space="preserve">scale age at paired </w:t>
      </w:r>
      <w:r w:rsidR="003A2261" w:rsidRPr="00081B54">
        <w:rPr>
          <w:rFonts w:ascii="Times New Roman" w:hAnsi="Times New Roman" w:cs="Times New Roman"/>
          <w:sz w:val="24"/>
          <w:szCs w:val="24"/>
        </w:rPr>
        <w:t>consensus otolith ages</w:t>
      </w:r>
      <w:r w:rsidRPr="00081B54">
        <w:rPr>
          <w:rFonts w:ascii="Times New Roman" w:hAnsi="Times New Roman" w:cs="Times New Roman"/>
          <w:sz w:val="24"/>
          <w:szCs w:val="24"/>
        </w:rPr>
        <w:t xml:space="preserve"> (</w:t>
      </w:r>
      <w:r w:rsidRPr="00081B54">
        <w:rPr>
          <w:rFonts w:ascii="Times New Roman" w:hAnsi="Times New Roman" w:cs="Times New Roman"/>
          <w:i/>
          <w:sz w:val="24"/>
          <w:szCs w:val="24"/>
          <w:rPrChange w:id="1354" w:author="Stewart, Taylor Robert" w:date="2015-01-14T11:47:00Z">
            <w:rPr>
              <w:rFonts w:ascii="Times New Roman" w:hAnsi="Times New Roman" w:cs="Times New Roman"/>
              <w:sz w:val="24"/>
              <w:szCs w:val="24"/>
            </w:rPr>
          </w:rPrChange>
        </w:rPr>
        <w:t>i.e.,</w:t>
      </w:r>
      <w:r w:rsidRPr="00081B54">
        <w:rPr>
          <w:rFonts w:ascii="Times New Roman" w:hAnsi="Times New Roman" w:cs="Times New Roman"/>
          <w:sz w:val="24"/>
          <w:szCs w:val="24"/>
        </w:rPr>
        <w:t xml:space="preserve"> an age-bias plot) for Lake Superior Pygmy Whitefish. The diagonal dashed line is the age-agreement line.</w:t>
      </w:r>
      <w:r w:rsidR="003A2261" w:rsidRPr="00081B54">
        <w:rPr>
          <w:rFonts w:ascii="Times New Roman" w:hAnsi="Times New Roman" w:cs="Times New Roman"/>
          <w:sz w:val="24"/>
          <w:szCs w:val="24"/>
        </w:rPr>
        <w:t xml:space="preserve">  Sample size </w:t>
      </w:r>
      <w:r w:rsidR="00645CA2" w:rsidRPr="00081B54">
        <w:rPr>
          <w:rFonts w:ascii="Times New Roman" w:hAnsi="Times New Roman" w:cs="Times New Roman"/>
          <w:sz w:val="24"/>
          <w:szCs w:val="24"/>
        </w:rPr>
        <w:t xml:space="preserve">for </w:t>
      </w:r>
      <w:r w:rsidR="003A2261" w:rsidRPr="00081B54">
        <w:rPr>
          <w:rFonts w:ascii="Times New Roman" w:hAnsi="Times New Roman" w:cs="Times New Roman"/>
          <w:sz w:val="24"/>
          <w:szCs w:val="24"/>
        </w:rPr>
        <w:t>each assessed otolith age is shown above the x-axis</w:t>
      </w:r>
      <w:del w:id="1355" w:author="Stewart, Taylor Robert" w:date="2015-01-14T11:46:00Z">
        <w:r w:rsidR="003A2261" w:rsidRPr="00081B54" w:rsidDel="003740BC">
          <w:rPr>
            <w:rFonts w:ascii="Times New Roman" w:hAnsi="Times New Roman" w:cs="Times New Roman"/>
            <w:sz w:val="24"/>
            <w:szCs w:val="24"/>
          </w:rPr>
          <w:delText>.</w:delText>
        </w:r>
      </w:del>
    </w:p>
    <w:p w14:paraId="1512A7D7" w14:textId="77777777" w:rsidR="00A56963" w:rsidRPr="00081B54" w:rsidRDefault="00A56963" w:rsidP="004432B6">
      <w:pPr>
        <w:spacing w:after="0" w:line="480" w:lineRule="auto"/>
        <w:rPr>
          <w:rFonts w:ascii="Times New Roman" w:hAnsi="Times New Roman" w:cs="Times New Roman"/>
          <w:sz w:val="24"/>
          <w:szCs w:val="24"/>
        </w:rPr>
      </w:pPr>
    </w:p>
    <w:p w14:paraId="2F5E04CD" w14:textId="70CBE1D3" w:rsidR="00B908D4" w:rsidRPr="00081B54" w:rsidRDefault="00B908D4"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w:t>
      </w:r>
      <w:ins w:id="1356" w:author="Stewart, Taylor Robert" w:date="2015-01-14T12:06:00Z">
        <w:r w:rsidR="00027AB3" w:rsidRPr="00081B54">
          <w:rPr>
            <w:rFonts w:ascii="Times New Roman" w:hAnsi="Times New Roman" w:cs="Times New Roman"/>
            <w:sz w:val="24"/>
            <w:szCs w:val="24"/>
          </w:rPr>
          <w:t>.</w:t>
        </w:r>
      </w:ins>
      <w:del w:id="1357" w:author="Stewart, Taylor Robert" w:date="2015-01-14T12:06:00Z">
        <w:r w:rsidRPr="00081B54" w:rsidDel="00027AB3">
          <w:rPr>
            <w:rFonts w:ascii="Times New Roman" w:hAnsi="Times New Roman" w:cs="Times New Roman"/>
            <w:sz w:val="24"/>
            <w:szCs w:val="24"/>
          </w:rPr>
          <w:delText>ure</w:delText>
        </w:r>
      </w:del>
      <w:r w:rsidRPr="00081B54">
        <w:rPr>
          <w:rFonts w:ascii="Times New Roman" w:hAnsi="Times New Roman" w:cs="Times New Roman"/>
          <w:sz w:val="24"/>
          <w:szCs w:val="24"/>
        </w:rPr>
        <w:t xml:space="preserve"> 3.</w:t>
      </w:r>
      <w:ins w:id="1358" w:author="Stewart, Taylor Robert" w:date="2015-01-14T12:06:00Z">
        <w:r w:rsidR="00027AB3" w:rsidRPr="00081B54">
          <w:rPr>
            <w:rFonts w:ascii="Times New Roman" w:hAnsi="Times New Roman" w:cs="Times New Roman"/>
            <w:sz w:val="24"/>
            <w:szCs w:val="24"/>
          </w:rPr>
          <w:t xml:space="preserve"> </w:t>
        </w:r>
        <w:proofErr w:type="gramStart"/>
        <w:r w:rsidR="00027AB3" w:rsidRPr="00081B54">
          <w:rPr>
            <w:rFonts w:ascii="Times New Roman" w:hAnsi="Times New Roman" w:cs="Times New Roman"/>
            <w:sz w:val="24"/>
            <w:szCs w:val="24"/>
          </w:rPr>
          <w:t>-</w:t>
        </w:r>
      </w:ins>
      <w:r w:rsidRPr="00081B54">
        <w:rPr>
          <w:rFonts w:ascii="Times New Roman" w:hAnsi="Times New Roman" w:cs="Times New Roman"/>
          <w:sz w:val="24"/>
          <w:szCs w:val="24"/>
        </w:rPr>
        <w:t xml:space="preserve">  Length</w:t>
      </w:r>
      <w:proofErr w:type="gramEnd"/>
      <w:r w:rsidRPr="00081B54">
        <w:rPr>
          <w:rFonts w:ascii="Times New Roman" w:hAnsi="Times New Roman" w:cs="Times New Roman"/>
          <w:sz w:val="24"/>
          <w:szCs w:val="24"/>
        </w:rPr>
        <w:t xml:space="preserve"> frequency </w:t>
      </w:r>
      <w:r w:rsidR="0004446C" w:rsidRPr="00081B54">
        <w:rPr>
          <w:rFonts w:ascii="Times New Roman" w:hAnsi="Times New Roman" w:cs="Times New Roman"/>
          <w:sz w:val="24"/>
          <w:szCs w:val="24"/>
        </w:rPr>
        <w:t xml:space="preserve">histograms (2 </w:t>
      </w:r>
      <w:r w:rsidRPr="00081B54">
        <w:rPr>
          <w:rFonts w:ascii="Times New Roman" w:hAnsi="Times New Roman" w:cs="Times New Roman"/>
          <w:sz w:val="24"/>
          <w:szCs w:val="24"/>
        </w:rPr>
        <w:t xml:space="preserve">mm wide bins) for Lake Superior Pygmy Whitefish by year from </w:t>
      </w:r>
      <w:r w:rsidR="00E951CC" w:rsidRPr="00081B54">
        <w:rPr>
          <w:rFonts w:ascii="Times New Roman" w:hAnsi="Times New Roman" w:cs="Times New Roman"/>
          <w:sz w:val="24"/>
          <w:szCs w:val="24"/>
        </w:rPr>
        <w:t>2006</w:t>
      </w:r>
      <w:r w:rsidRPr="00081B54">
        <w:rPr>
          <w:rFonts w:ascii="Times New Roman" w:hAnsi="Times New Roman" w:cs="Times New Roman"/>
          <w:sz w:val="24"/>
          <w:szCs w:val="24"/>
        </w:rPr>
        <w:t xml:space="preserve">-2013.  The vertical </w:t>
      </w:r>
      <w:r w:rsidR="00E951CC" w:rsidRPr="00081B54">
        <w:rPr>
          <w:rFonts w:ascii="Times New Roman" w:hAnsi="Times New Roman" w:cs="Times New Roman"/>
          <w:sz w:val="24"/>
          <w:szCs w:val="24"/>
        </w:rPr>
        <w:t xml:space="preserve">dashed </w:t>
      </w:r>
      <w:r w:rsidRPr="00081B54">
        <w:rPr>
          <w:rFonts w:ascii="Times New Roman" w:hAnsi="Times New Roman" w:cs="Times New Roman"/>
          <w:sz w:val="24"/>
          <w:szCs w:val="24"/>
        </w:rPr>
        <w:t xml:space="preserve">line is </w:t>
      </w:r>
      <w:r w:rsidR="0004446C" w:rsidRPr="00081B54">
        <w:rPr>
          <w:rFonts w:ascii="Times New Roman" w:hAnsi="Times New Roman" w:cs="Times New Roman"/>
          <w:sz w:val="24"/>
          <w:szCs w:val="24"/>
        </w:rPr>
        <w:t xml:space="preserve">at 75 </w:t>
      </w:r>
      <w:r w:rsidRPr="00081B54">
        <w:rPr>
          <w:rFonts w:ascii="Times New Roman" w:hAnsi="Times New Roman" w:cs="Times New Roman"/>
          <w:sz w:val="24"/>
          <w:szCs w:val="24"/>
        </w:rPr>
        <w:t>mm.</w:t>
      </w:r>
      <w:r w:rsidR="00602F57" w:rsidRPr="00081B54">
        <w:rPr>
          <w:rFonts w:ascii="Times New Roman" w:hAnsi="Times New Roman" w:cs="Times New Roman"/>
          <w:sz w:val="24"/>
          <w:szCs w:val="24"/>
        </w:rPr>
        <w:t xml:space="preserve">  The light gray bars in 2008 are fish collected in a once only collection in shallow-waters in the Apostle Islands region</w:t>
      </w:r>
      <w:r w:rsidR="000772C3" w:rsidRPr="00081B54">
        <w:rPr>
          <w:rFonts w:ascii="Times New Roman" w:hAnsi="Times New Roman" w:cs="Times New Roman"/>
          <w:sz w:val="24"/>
          <w:szCs w:val="24"/>
        </w:rPr>
        <w:t xml:space="preserve"> (Gorman </w:t>
      </w:r>
      <w:r w:rsidR="000772C3" w:rsidRPr="00081B54">
        <w:rPr>
          <w:rFonts w:ascii="Times New Roman" w:hAnsi="Times New Roman" w:cs="Times New Roman"/>
          <w:i/>
          <w:sz w:val="24"/>
          <w:szCs w:val="24"/>
          <w:rPrChange w:id="1359" w:author="Stewart, Taylor Robert" w:date="2015-01-14T11:48:00Z">
            <w:rPr>
              <w:rFonts w:ascii="Times New Roman" w:hAnsi="Times New Roman" w:cs="Times New Roman"/>
              <w:sz w:val="24"/>
              <w:szCs w:val="24"/>
            </w:rPr>
          </w:rPrChange>
        </w:rPr>
        <w:t>et al.</w:t>
      </w:r>
      <w:ins w:id="1360" w:author="Stewart, Taylor Robert" w:date="2015-01-14T11:45:00Z">
        <w:r w:rsidR="003740BC" w:rsidRPr="00081B54">
          <w:rPr>
            <w:rFonts w:ascii="Times New Roman" w:hAnsi="Times New Roman" w:cs="Times New Roman"/>
            <w:i/>
            <w:sz w:val="24"/>
            <w:szCs w:val="24"/>
            <w:rPrChange w:id="1361" w:author="Stewart, Taylor Robert" w:date="2015-01-14T11:48:00Z">
              <w:rPr>
                <w:rFonts w:ascii="Times New Roman" w:hAnsi="Times New Roman" w:cs="Times New Roman"/>
                <w:sz w:val="24"/>
                <w:szCs w:val="24"/>
              </w:rPr>
            </w:rPrChange>
          </w:rPr>
          <w:t>,</w:t>
        </w:r>
      </w:ins>
      <w:r w:rsidR="000772C3" w:rsidRPr="00081B54">
        <w:rPr>
          <w:rFonts w:ascii="Times New Roman" w:hAnsi="Times New Roman" w:cs="Times New Roman"/>
          <w:sz w:val="24"/>
          <w:szCs w:val="24"/>
        </w:rPr>
        <w:t xml:space="preserve"> 2012)</w:t>
      </w:r>
      <w:del w:id="1362" w:author="Stewart, Taylor Robert" w:date="2015-01-14T11:46:00Z">
        <w:r w:rsidR="00602F57" w:rsidRPr="00081B54" w:rsidDel="003740BC">
          <w:rPr>
            <w:rFonts w:ascii="Times New Roman" w:hAnsi="Times New Roman" w:cs="Times New Roman"/>
            <w:sz w:val="24"/>
            <w:szCs w:val="24"/>
          </w:rPr>
          <w:delText>.</w:delText>
        </w:r>
      </w:del>
    </w:p>
    <w:p w14:paraId="3BAADDC0" w14:textId="77777777" w:rsidR="00A56963" w:rsidRPr="00081B54" w:rsidRDefault="00A56963" w:rsidP="004432B6">
      <w:pPr>
        <w:spacing w:after="0" w:line="480" w:lineRule="auto"/>
        <w:rPr>
          <w:rFonts w:ascii="Times New Roman" w:hAnsi="Times New Roman" w:cs="Times New Roman"/>
          <w:sz w:val="24"/>
          <w:szCs w:val="24"/>
        </w:rPr>
      </w:pPr>
    </w:p>
    <w:p w14:paraId="26A697F0" w14:textId="00F848B7" w:rsidR="003A25A5" w:rsidRDefault="00B908D4" w:rsidP="004432B6">
      <w:pPr>
        <w:spacing w:after="0" w:line="480" w:lineRule="auto"/>
        <w:rPr>
          <w:rFonts w:ascii="Times New Roman" w:hAnsi="Times New Roman" w:cs="Times New Roman"/>
          <w:sz w:val="24"/>
          <w:szCs w:val="24"/>
        </w:rPr>
      </w:pPr>
      <w:r w:rsidRPr="00081B54">
        <w:rPr>
          <w:rFonts w:ascii="Times New Roman" w:hAnsi="Times New Roman" w:cs="Times New Roman"/>
          <w:sz w:val="24"/>
          <w:szCs w:val="24"/>
        </w:rPr>
        <w:t>Fig</w:t>
      </w:r>
      <w:ins w:id="1363" w:author="Stewart, Taylor Robert" w:date="2015-01-14T12:06:00Z">
        <w:r w:rsidR="00027AB3" w:rsidRPr="00081B54">
          <w:rPr>
            <w:rFonts w:ascii="Times New Roman" w:hAnsi="Times New Roman" w:cs="Times New Roman"/>
            <w:sz w:val="24"/>
            <w:szCs w:val="24"/>
          </w:rPr>
          <w:t>.</w:t>
        </w:r>
      </w:ins>
      <w:del w:id="1364" w:author="Stewart, Taylor Robert" w:date="2015-01-14T12:06:00Z">
        <w:r w:rsidRPr="00081B54" w:rsidDel="00027AB3">
          <w:rPr>
            <w:rFonts w:ascii="Times New Roman" w:hAnsi="Times New Roman" w:cs="Times New Roman"/>
            <w:sz w:val="24"/>
            <w:szCs w:val="24"/>
          </w:rPr>
          <w:delText>ure</w:delText>
        </w:r>
      </w:del>
      <w:r w:rsidRPr="00081B54">
        <w:rPr>
          <w:rFonts w:ascii="Times New Roman" w:hAnsi="Times New Roman" w:cs="Times New Roman"/>
          <w:sz w:val="24"/>
          <w:szCs w:val="24"/>
        </w:rPr>
        <w:t xml:space="preserve"> 4.  </w:t>
      </w:r>
      <w:ins w:id="1365" w:author="Stewart, Taylor Robert" w:date="2015-01-14T12:06:00Z">
        <w:r w:rsidR="00027AB3" w:rsidRPr="00081B54">
          <w:rPr>
            <w:rFonts w:ascii="Times New Roman" w:hAnsi="Times New Roman" w:cs="Times New Roman"/>
            <w:sz w:val="24"/>
            <w:szCs w:val="24"/>
          </w:rPr>
          <w:t xml:space="preserve">- </w:t>
        </w:r>
      </w:ins>
      <w:r w:rsidRPr="00081B54">
        <w:rPr>
          <w:rFonts w:ascii="Times New Roman" w:hAnsi="Times New Roman" w:cs="Times New Roman"/>
          <w:sz w:val="24"/>
          <w:szCs w:val="24"/>
        </w:rPr>
        <w:t>The fit (solid lines) and 95% confidence bands (</w:t>
      </w:r>
      <w:r w:rsidR="00A4386B" w:rsidRPr="00081B54">
        <w:rPr>
          <w:rFonts w:ascii="Times New Roman" w:hAnsi="Times New Roman" w:cs="Times New Roman"/>
          <w:sz w:val="24"/>
          <w:szCs w:val="24"/>
        </w:rPr>
        <w:t>shaded polygon</w:t>
      </w:r>
      <w:r w:rsidRPr="00081B54">
        <w:rPr>
          <w:rFonts w:ascii="Times New Roman" w:hAnsi="Times New Roman" w:cs="Times New Roman"/>
          <w:sz w:val="24"/>
          <w:szCs w:val="24"/>
        </w:rPr>
        <w:t>)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r w:rsidR="003A25A5">
        <w:rPr>
          <w:rFonts w:ascii="Times New Roman" w:hAnsi="Times New Roman" w:cs="Times New Roman"/>
          <w:sz w:val="24"/>
          <w:szCs w:val="24"/>
        </w:rPr>
        <w:br w:type="page"/>
      </w:r>
    </w:p>
    <w:p w14:paraId="5845265E" w14:textId="77777777" w:rsidR="003A25A5" w:rsidRDefault="003A25A5" w:rsidP="004432B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r>
        <w:rPr>
          <w:rFonts w:ascii="Times New Roman" w:hAnsi="Times New Roman" w:cs="Times New Roman"/>
          <w:sz w:val="24"/>
          <w:szCs w:val="24"/>
        </w:rPr>
        <w:br w:type="page"/>
      </w:r>
    </w:p>
    <w:p w14:paraId="70AC9D34" w14:textId="77777777" w:rsidR="003A25A5" w:rsidRDefault="003A25A5" w:rsidP="004432B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r>
        <w:rPr>
          <w:rFonts w:ascii="Times New Roman" w:hAnsi="Times New Roman" w:cs="Times New Roman"/>
          <w:sz w:val="24"/>
          <w:szCs w:val="24"/>
        </w:rPr>
        <w:br w:type="page"/>
      </w:r>
    </w:p>
    <w:p w14:paraId="59D33643" w14:textId="77777777" w:rsidR="003A25A5" w:rsidRDefault="003A25A5" w:rsidP="004432B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5E9F8F" wp14:editId="6B513300">
            <wp:extent cx="5943600" cy="4754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r>
        <w:rPr>
          <w:rFonts w:ascii="Times New Roman" w:hAnsi="Times New Roman" w:cs="Times New Roman"/>
          <w:sz w:val="24"/>
          <w:szCs w:val="24"/>
        </w:rPr>
        <w:br w:type="page"/>
      </w:r>
    </w:p>
    <w:p w14:paraId="4FE0C0CF" w14:textId="4C13962D" w:rsidR="00BF6C46" w:rsidRPr="00081B54" w:rsidRDefault="003A25A5" w:rsidP="004432B6">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D3488D" wp14:editId="279315F3">
            <wp:extent cx="4572009"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12">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sectPr w:rsidR="00BF6C46" w:rsidRPr="00081B54" w:rsidSect="007E15C8">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ECAB3" w14:textId="77777777" w:rsidR="00744149" w:rsidRDefault="00744149" w:rsidP="00B015AF">
      <w:pPr>
        <w:spacing w:after="0" w:line="240" w:lineRule="auto"/>
      </w:pPr>
      <w:r>
        <w:separator/>
      </w:r>
    </w:p>
  </w:endnote>
  <w:endnote w:type="continuationSeparator" w:id="0">
    <w:p w14:paraId="2025A1AA" w14:textId="77777777" w:rsidR="00744149" w:rsidRDefault="00744149"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366" w:author="Stewart, Taylor Robert" w:date="2015-01-14T13:02:00Z"/>
  <w:sdt>
    <w:sdtPr>
      <w:id w:val="1998762085"/>
      <w:docPartObj>
        <w:docPartGallery w:val="Page Numbers (Bottom of Page)"/>
        <w:docPartUnique/>
      </w:docPartObj>
    </w:sdtPr>
    <w:sdtEndPr>
      <w:rPr>
        <w:noProof/>
      </w:rPr>
    </w:sdtEndPr>
    <w:sdtContent>
      <w:customXmlInsRangeEnd w:id="1366"/>
      <w:p w14:paraId="1F831A49" w14:textId="67DF7279" w:rsidR="00C63314" w:rsidRDefault="00C63314">
        <w:pPr>
          <w:pStyle w:val="Footer"/>
          <w:jc w:val="center"/>
          <w:rPr>
            <w:ins w:id="1367" w:author="Stewart, Taylor Robert" w:date="2015-01-14T13:02:00Z"/>
          </w:rPr>
        </w:pPr>
        <w:ins w:id="1368" w:author="Stewart, Taylor Robert" w:date="2015-01-14T13:02:00Z">
          <w:r>
            <w:fldChar w:fldCharType="begin"/>
          </w:r>
          <w:r>
            <w:instrText xml:space="preserve"> PAGE   \* MERGEFORMAT </w:instrText>
          </w:r>
          <w:r>
            <w:fldChar w:fldCharType="separate"/>
          </w:r>
        </w:ins>
        <w:r w:rsidR="00F4049B">
          <w:rPr>
            <w:noProof/>
          </w:rPr>
          <w:t>2</w:t>
        </w:r>
        <w:ins w:id="1369" w:author="Stewart, Taylor Robert" w:date="2015-01-14T13:02:00Z">
          <w:r>
            <w:rPr>
              <w:noProof/>
            </w:rPr>
            <w:fldChar w:fldCharType="end"/>
          </w:r>
        </w:ins>
      </w:p>
      <w:customXmlInsRangeStart w:id="1370" w:author="Stewart, Taylor Robert" w:date="2015-01-14T13:02:00Z"/>
    </w:sdtContent>
  </w:sdt>
  <w:customXmlInsRangeEnd w:id="1370"/>
  <w:p w14:paraId="3BB22217" w14:textId="77777777" w:rsidR="00C63314" w:rsidRDefault="00C633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4F2F0" w14:textId="77777777" w:rsidR="00744149" w:rsidRDefault="00744149" w:rsidP="00B015AF">
      <w:pPr>
        <w:spacing w:after="0" w:line="240" w:lineRule="auto"/>
      </w:pPr>
      <w:r>
        <w:separator/>
      </w:r>
    </w:p>
  </w:footnote>
  <w:footnote w:type="continuationSeparator" w:id="0">
    <w:p w14:paraId="6B585A42" w14:textId="77777777" w:rsidR="00744149" w:rsidRDefault="00744149" w:rsidP="00B015AF">
      <w:pPr>
        <w:spacing w:after="0" w:line="240" w:lineRule="auto"/>
      </w:pPr>
      <w:r>
        <w:continuationSeparator/>
      </w:r>
    </w:p>
  </w:footnote>
  <w:footnote w:id="1">
    <w:p w14:paraId="340A1A4C" w14:textId="6164425F" w:rsidR="003740BC" w:rsidRPr="003740BC" w:rsidRDefault="003740BC">
      <w:pPr>
        <w:pStyle w:val="FootnoteText"/>
        <w:rPr>
          <w:rFonts w:ascii="Times New Roman" w:hAnsi="Times New Roman" w:cs="Times New Roman"/>
          <w:rPrChange w:id="22" w:author="Stewart, Taylor Robert" w:date="2015-01-14T11:42:00Z">
            <w:rPr/>
          </w:rPrChange>
        </w:rPr>
      </w:pPr>
      <w:ins w:id="23" w:author="Stewart, Taylor Robert" w:date="2015-01-14T11:40:00Z">
        <w:r w:rsidRPr="003740BC">
          <w:rPr>
            <w:rStyle w:val="FootnoteReference"/>
            <w:rFonts w:ascii="Times New Roman" w:hAnsi="Times New Roman" w:cs="Times New Roman"/>
            <w:rPrChange w:id="24" w:author="Stewart, Taylor Robert" w:date="2015-01-14T11:42:00Z">
              <w:rPr>
                <w:rStyle w:val="FootnoteReference"/>
              </w:rPr>
            </w:rPrChange>
          </w:rPr>
          <w:footnoteRef/>
        </w:r>
        <w:r w:rsidRPr="003740BC">
          <w:rPr>
            <w:rFonts w:ascii="Times New Roman" w:hAnsi="Times New Roman" w:cs="Times New Roman"/>
            <w:rPrChange w:id="25" w:author="Stewart, Taylor Robert" w:date="2015-01-14T11:42:00Z">
              <w:rPr/>
            </w:rPrChange>
          </w:rPr>
          <w:t xml:space="preserve"> </w:t>
        </w:r>
      </w:ins>
      <w:ins w:id="26" w:author="Stewart, Taylor Robert" w:date="2015-01-14T11:41:00Z">
        <w:r w:rsidRPr="003740BC">
          <w:rPr>
            <w:rFonts w:ascii="Times New Roman" w:hAnsi="Times New Roman" w:cs="Times New Roman"/>
            <w:rPrChange w:id="27" w:author="Stewart, Taylor Robert" w:date="2015-01-14T11:42:00Z">
              <w:rPr/>
            </w:rPrChange>
          </w:rPr>
          <w:t>Corresponding author: email: dogle@northland.edu</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244864"/>
      <w:docPartObj>
        <w:docPartGallery w:val="Page Numbers (Top of Page)"/>
        <w:docPartUnique/>
      </w:docPartObj>
    </w:sdtPr>
    <w:sdtEndPr>
      <w:rPr>
        <w:noProof/>
      </w:rPr>
    </w:sdtEndPr>
    <w:sdtContent>
      <w:p w14:paraId="7E8F29F6" w14:textId="3C91F4C8" w:rsidR="00744149" w:rsidRDefault="00744149"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15F25"/>
    <w:rsid w:val="0002010E"/>
    <w:rsid w:val="00022404"/>
    <w:rsid w:val="000254C5"/>
    <w:rsid w:val="00027AB3"/>
    <w:rsid w:val="000313F0"/>
    <w:rsid w:val="00034446"/>
    <w:rsid w:val="0004446C"/>
    <w:rsid w:val="00045D0B"/>
    <w:rsid w:val="00051B37"/>
    <w:rsid w:val="00054ECE"/>
    <w:rsid w:val="00062BE8"/>
    <w:rsid w:val="00062EE9"/>
    <w:rsid w:val="00071195"/>
    <w:rsid w:val="0007471E"/>
    <w:rsid w:val="00076EC8"/>
    <w:rsid w:val="000772C3"/>
    <w:rsid w:val="00077D39"/>
    <w:rsid w:val="00080119"/>
    <w:rsid w:val="00081B54"/>
    <w:rsid w:val="00082496"/>
    <w:rsid w:val="00084C4D"/>
    <w:rsid w:val="00086D05"/>
    <w:rsid w:val="0009021A"/>
    <w:rsid w:val="000A421B"/>
    <w:rsid w:val="000A6798"/>
    <w:rsid w:val="000B7223"/>
    <w:rsid w:val="000C07E0"/>
    <w:rsid w:val="000C2F87"/>
    <w:rsid w:val="000D51E5"/>
    <w:rsid w:val="000E0864"/>
    <w:rsid w:val="000E1F86"/>
    <w:rsid w:val="000F03AD"/>
    <w:rsid w:val="000F571F"/>
    <w:rsid w:val="000F602D"/>
    <w:rsid w:val="0010105A"/>
    <w:rsid w:val="00102883"/>
    <w:rsid w:val="0010484F"/>
    <w:rsid w:val="00121577"/>
    <w:rsid w:val="001243B0"/>
    <w:rsid w:val="001277E6"/>
    <w:rsid w:val="00132726"/>
    <w:rsid w:val="00144990"/>
    <w:rsid w:val="00147E12"/>
    <w:rsid w:val="00160825"/>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2501F"/>
    <w:rsid w:val="00226FEA"/>
    <w:rsid w:val="002276F7"/>
    <w:rsid w:val="002377DD"/>
    <w:rsid w:val="00240916"/>
    <w:rsid w:val="00242948"/>
    <w:rsid w:val="00245833"/>
    <w:rsid w:val="002464EF"/>
    <w:rsid w:val="00247774"/>
    <w:rsid w:val="0025164E"/>
    <w:rsid w:val="00254319"/>
    <w:rsid w:val="002601A9"/>
    <w:rsid w:val="0026282E"/>
    <w:rsid w:val="00271D3D"/>
    <w:rsid w:val="00274B7E"/>
    <w:rsid w:val="002756E0"/>
    <w:rsid w:val="00275F1A"/>
    <w:rsid w:val="002923A5"/>
    <w:rsid w:val="002A6989"/>
    <w:rsid w:val="002A6AA3"/>
    <w:rsid w:val="002B0A97"/>
    <w:rsid w:val="002B24DD"/>
    <w:rsid w:val="002B3197"/>
    <w:rsid w:val="002B4DE0"/>
    <w:rsid w:val="002B5375"/>
    <w:rsid w:val="002C13CB"/>
    <w:rsid w:val="002C339D"/>
    <w:rsid w:val="002C34AB"/>
    <w:rsid w:val="002D1D69"/>
    <w:rsid w:val="002D2D4F"/>
    <w:rsid w:val="002D3364"/>
    <w:rsid w:val="002E7BE2"/>
    <w:rsid w:val="002F18CD"/>
    <w:rsid w:val="002F1A04"/>
    <w:rsid w:val="002F1FB3"/>
    <w:rsid w:val="002F3418"/>
    <w:rsid w:val="003001CF"/>
    <w:rsid w:val="003015A2"/>
    <w:rsid w:val="003064A7"/>
    <w:rsid w:val="0031102B"/>
    <w:rsid w:val="00312B05"/>
    <w:rsid w:val="00313EAA"/>
    <w:rsid w:val="003228A4"/>
    <w:rsid w:val="00336560"/>
    <w:rsid w:val="0033688E"/>
    <w:rsid w:val="00337169"/>
    <w:rsid w:val="00345BD5"/>
    <w:rsid w:val="0034634F"/>
    <w:rsid w:val="003541BF"/>
    <w:rsid w:val="00355038"/>
    <w:rsid w:val="003566EA"/>
    <w:rsid w:val="00356DAF"/>
    <w:rsid w:val="00362DD5"/>
    <w:rsid w:val="003665DB"/>
    <w:rsid w:val="003740BC"/>
    <w:rsid w:val="003807A2"/>
    <w:rsid w:val="00380B3A"/>
    <w:rsid w:val="00382679"/>
    <w:rsid w:val="0038527B"/>
    <w:rsid w:val="00385ADF"/>
    <w:rsid w:val="00387D34"/>
    <w:rsid w:val="00390C99"/>
    <w:rsid w:val="003915B0"/>
    <w:rsid w:val="00393C39"/>
    <w:rsid w:val="00394444"/>
    <w:rsid w:val="003A2261"/>
    <w:rsid w:val="003A25A5"/>
    <w:rsid w:val="003A4DC4"/>
    <w:rsid w:val="003B2544"/>
    <w:rsid w:val="003B3237"/>
    <w:rsid w:val="003B41C8"/>
    <w:rsid w:val="003C2153"/>
    <w:rsid w:val="003C4F8E"/>
    <w:rsid w:val="003D1C1F"/>
    <w:rsid w:val="003D226D"/>
    <w:rsid w:val="003E299A"/>
    <w:rsid w:val="003E2D7F"/>
    <w:rsid w:val="003F0588"/>
    <w:rsid w:val="003F2CED"/>
    <w:rsid w:val="003F4744"/>
    <w:rsid w:val="00402B70"/>
    <w:rsid w:val="00403950"/>
    <w:rsid w:val="00404E94"/>
    <w:rsid w:val="00404FC5"/>
    <w:rsid w:val="00426B5A"/>
    <w:rsid w:val="00426C1C"/>
    <w:rsid w:val="004279E3"/>
    <w:rsid w:val="0043076D"/>
    <w:rsid w:val="00436ADB"/>
    <w:rsid w:val="00441D2D"/>
    <w:rsid w:val="004432B6"/>
    <w:rsid w:val="00443E99"/>
    <w:rsid w:val="0044449A"/>
    <w:rsid w:val="004479F2"/>
    <w:rsid w:val="004516AF"/>
    <w:rsid w:val="0045222E"/>
    <w:rsid w:val="00452459"/>
    <w:rsid w:val="00456037"/>
    <w:rsid w:val="00460F75"/>
    <w:rsid w:val="004675B8"/>
    <w:rsid w:val="00470D96"/>
    <w:rsid w:val="00472601"/>
    <w:rsid w:val="00475E40"/>
    <w:rsid w:val="004769A7"/>
    <w:rsid w:val="004769FA"/>
    <w:rsid w:val="00481CF7"/>
    <w:rsid w:val="004928D6"/>
    <w:rsid w:val="00492EFA"/>
    <w:rsid w:val="00495DFE"/>
    <w:rsid w:val="004B1AB7"/>
    <w:rsid w:val="004C5359"/>
    <w:rsid w:val="004D0C42"/>
    <w:rsid w:val="004D57D2"/>
    <w:rsid w:val="004D68FC"/>
    <w:rsid w:val="004D7C4D"/>
    <w:rsid w:val="004D7F1A"/>
    <w:rsid w:val="004E2124"/>
    <w:rsid w:val="004E5C6C"/>
    <w:rsid w:val="004F18A6"/>
    <w:rsid w:val="004F5FE8"/>
    <w:rsid w:val="00502A8B"/>
    <w:rsid w:val="00507BA0"/>
    <w:rsid w:val="005120FB"/>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766F"/>
    <w:rsid w:val="005929C8"/>
    <w:rsid w:val="005A33EF"/>
    <w:rsid w:val="005A74A7"/>
    <w:rsid w:val="005B2DC7"/>
    <w:rsid w:val="005B358F"/>
    <w:rsid w:val="005B3C9D"/>
    <w:rsid w:val="005B4282"/>
    <w:rsid w:val="005B45A4"/>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09F9"/>
    <w:rsid w:val="00645CA2"/>
    <w:rsid w:val="00655468"/>
    <w:rsid w:val="00656B2D"/>
    <w:rsid w:val="006609ED"/>
    <w:rsid w:val="00667D22"/>
    <w:rsid w:val="006732F9"/>
    <w:rsid w:val="00675AFA"/>
    <w:rsid w:val="006765A3"/>
    <w:rsid w:val="006807BD"/>
    <w:rsid w:val="006817CE"/>
    <w:rsid w:val="00690E7E"/>
    <w:rsid w:val="00695175"/>
    <w:rsid w:val="006A3E15"/>
    <w:rsid w:val="006A586A"/>
    <w:rsid w:val="006A6EA6"/>
    <w:rsid w:val="006B1D49"/>
    <w:rsid w:val="006B4D18"/>
    <w:rsid w:val="006C236D"/>
    <w:rsid w:val="006C5C1E"/>
    <w:rsid w:val="006D13D1"/>
    <w:rsid w:val="006D606E"/>
    <w:rsid w:val="006E0A30"/>
    <w:rsid w:val="006F28B0"/>
    <w:rsid w:val="006F7805"/>
    <w:rsid w:val="00703AD7"/>
    <w:rsid w:val="00711B4D"/>
    <w:rsid w:val="00712416"/>
    <w:rsid w:val="007157F3"/>
    <w:rsid w:val="0071593A"/>
    <w:rsid w:val="007211FC"/>
    <w:rsid w:val="0072422D"/>
    <w:rsid w:val="007260E2"/>
    <w:rsid w:val="007267F6"/>
    <w:rsid w:val="00730A2F"/>
    <w:rsid w:val="007338A8"/>
    <w:rsid w:val="00736A45"/>
    <w:rsid w:val="00742AE2"/>
    <w:rsid w:val="00744149"/>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113B"/>
    <w:rsid w:val="007D6640"/>
    <w:rsid w:val="007E15C8"/>
    <w:rsid w:val="007E27B7"/>
    <w:rsid w:val="007F5096"/>
    <w:rsid w:val="007F5358"/>
    <w:rsid w:val="007F7D5E"/>
    <w:rsid w:val="00811099"/>
    <w:rsid w:val="0081206B"/>
    <w:rsid w:val="00813361"/>
    <w:rsid w:val="008150CA"/>
    <w:rsid w:val="0083565C"/>
    <w:rsid w:val="00835C91"/>
    <w:rsid w:val="00837930"/>
    <w:rsid w:val="00840153"/>
    <w:rsid w:val="00844E84"/>
    <w:rsid w:val="008469AB"/>
    <w:rsid w:val="008472D2"/>
    <w:rsid w:val="00850779"/>
    <w:rsid w:val="00851757"/>
    <w:rsid w:val="00854BFF"/>
    <w:rsid w:val="008555E7"/>
    <w:rsid w:val="00856238"/>
    <w:rsid w:val="00864FA8"/>
    <w:rsid w:val="00882086"/>
    <w:rsid w:val="00891575"/>
    <w:rsid w:val="00892D97"/>
    <w:rsid w:val="008A174C"/>
    <w:rsid w:val="008B191B"/>
    <w:rsid w:val="008B36EF"/>
    <w:rsid w:val="008C0919"/>
    <w:rsid w:val="008C72DA"/>
    <w:rsid w:val="008D2E1A"/>
    <w:rsid w:val="008D441E"/>
    <w:rsid w:val="008D442F"/>
    <w:rsid w:val="008D5315"/>
    <w:rsid w:val="008E3635"/>
    <w:rsid w:val="008E418D"/>
    <w:rsid w:val="008F5F3C"/>
    <w:rsid w:val="00900D5A"/>
    <w:rsid w:val="00903823"/>
    <w:rsid w:val="00907A58"/>
    <w:rsid w:val="00921A27"/>
    <w:rsid w:val="00932C7D"/>
    <w:rsid w:val="00932C9C"/>
    <w:rsid w:val="009368E7"/>
    <w:rsid w:val="00937B4A"/>
    <w:rsid w:val="00947848"/>
    <w:rsid w:val="00951212"/>
    <w:rsid w:val="00951D2C"/>
    <w:rsid w:val="00967FC1"/>
    <w:rsid w:val="00974F80"/>
    <w:rsid w:val="00977E1E"/>
    <w:rsid w:val="00983823"/>
    <w:rsid w:val="00985163"/>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4F2C"/>
    <w:rsid w:val="00A04500"/>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D3653"/>
    <w:rsid w:val="00AD69F2"/>
    <w:rsid w:val="00AD7F0A"/>
    <w:rsid w:val="00AE344F"/>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060FD"/>
    <w:rsid w:val="00C171B4"/>
    <w:rsid w:val="00C171FB"/>
    <w:rsid w:val="00C178AD"/>
    <w:rsid w:val="00C17F95"/>
    <w:rsid w:val="00C2460F"/>
    <w:rsid w:val="00C26231"/>
    <w:rsid w:val="00C306C4"/>
    <w:rsid w:val="00C4526F"/>
    <w:rsid w:val="00C50C10"/>
    <w:rsid w:val="00C52C67"/>
    <w:rsid w:val="00C579EF"/>
    <w:rsid w:val="00C612A6"/>
    <w:rsid w:val="00C61F8E"/>
    <w:rsid w:val="00C63314"/>
    <w:rsid w:val="00C6446B"/>
    <w:rsid w:val="00C6491E"/>
    <w:rsid w:val="00C64E39"/>
    <w:rsid w:val="00C914E8"/>
    <w:rsid w:val="00C9153A"/>
    <w:rsid w:val="00CA2621"/>
    <w:rsid w:val="00CB5602"/>
    <w:rsid w:val="00CB5701"/>
    <w:rsid w:val="00CB79D8"/>
    <w:rsid w:val="00CC532D"/>
    <w:rsid w:val="00CC62D4"/>
    <w:rsid w:val="00CD0B5F"/>
    <w:rsid w:val="00CD4108"/>
    <w:rsid w:val="00CD7C93"/>
    <w:rsid w:val="00CE28CA"/>
    <w:rsid w:val="00CE7292"/>
    <w:rsid w:val="00CF3D59"/>
    <w:rsid w:val="00D0005B"/>
    <w:rsid w:val="00D042E6"/>
    <w:rsid w:val="00D07A1D"/>
    <w:rsid w:val="00D1101D"/>
    <w:rsid w:val="00D11A1F"/>
    <w:rsid w:val="00D12CE3"/>
    <w:rsid w:val="00D13A49"/>
    <w:rsid w:val="00D15856"/>
    <w:rsid w:val="00D16DA4"/>
    <w:rsid w:val="00D1765C"/>
    <w:rsid w:val="00D216F9"/>
    <w:rsid w:val="00D244FA"/>
    <w:rsid w:val="00D30E20"/>
    <w:rsid w:val="00D31FB5"/>
    <w:rsid w:val="00D341BF"/>
    <w:rsid w:val="00D42D88"/>
    <w:rsid w:val="00D440FF"/>
    <w:rsid w:val="00D450E0"/>
    <w:rsid w:val="00D4797A"/>
    <w:rsid w:val="00D505AC"/>
    <w:rsid w:val="00D60989"/>
    <w:rsid w:val="00D62047"/>
    <w:rsid w:val="00D66E4A"/>
    <w:rsid w:val="00D722CF"/>
    <w:rsid w:val="00D737A7"/>
    <w:rsid w:val="00D75DF6"/>
    <w:rsid w:val="00D86DF5"/>
    <w:rsid w:val="00D91625"/>
    <w:rsid w:val="00D91794"/>
    <w:rsid w:val="00D92386"/>
    <w:rsid w:val="00D92E1A"/>
    <w:rsid w:val="00D932BA"/>
    <w:rsid w:val="00DA081F"/>
    <w:rsid w:val="00DB1024"/>
    <w:rsid w:val="00DB3A39"/>
    <w:rsid w:val="00DB534E"/>
    <w:rsid w:val="00DB674B"/>
    <w:rsid w:val="00DB7BAB"/>
    <w:rsid w:val="00DD419E"/>
    <w:rsid w:val="00DE3814"/>
    <w:rsid w:val="00DF0A2D"/>
    <w:rsid w:val="00DF6A86"/>
    <w:rsid w:val="00DF7BA4"/>
    <w:rsid w:val="00E13ED9"/>
    <w:rsid w:val="00E219E6"/>
    <w:rsid w:val="00E248C0"/>
    <w:rsid w:val="00E32FAB"/>
    <w:rsid w:val="00E424BE"/>
    <w:rsid w:val="00E42660"/>
    <w:rsid w:val="00E42ACF"/>
    <w:rsid w:val="00E43C98"/>
    <w:rsid w:val="00E47A3F"/>
    <w:rsid w:val="00E525F7"/>
    <w:rsid w:val="00E563B0"/>
    <w:rsid w:val="00E76381"/>
    <w:rsid w:val="00E8496E"/>
    <w:rsid w:val="00E8623A"/>
    <w:rsid w:val="00E90C79"/>
    <w:rsid w:val="00E92A86"/>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7541"/>
    <w:rsid w:val="00EE01BF"/>
    <w:rsid w:val="00EE1FAA"/>
    <w:rsid w:val="00EF4126"/>
    <w:rsid w:val="00EF4156"/>
    <w:rsid w:val="00EF59F0"/>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B5E"/>
    <w:rsid w:val="00F5514D"/>
    <w:rsid w:val="00F604E7"/>
    <w:rsid w:val="00F61796"/>
    <w:rsid w:val="00F65E13"/>
    <w:rsid w:val="00F74134"/>
    <w:rsid w:val="00F832A8"/>
    <w:rsid w:val="00F948AB"/>
    <w:rsid w:val="00F95B14"/>
    <w:rsid w:val="00FA26CB"/>
    <w:rsid w:val="00FA5AC3"/>
    <w:rsid w:val="00FB4924"/>
    <w:rsid w:val="00FB4E26"/>
    <w:rsid w:val="00FC01F0"/>
    <w:rsid w:val="00FC3E55"/>
    <w:rsid w:val="00FC4210"/>
    <w:rsid w:val="00FC4777"/>
    <w:rsid w:val="00FC6607"/>
    <w:rsid w:val="00FC7BA9"/>
    <w:rsid w:val="00FD2AF0"/>
    <w:rsid w:val="00FD3232"/>
    <w:rsid w:val="00FD35EE"/>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6030D63-0395-5F43-AF61-F2E3010A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27</Pages>
  <Words>5721</Words>
  <Characters>32614</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18</cp:revision>
  <cp:lastPrinted>2015-01-14T18:07:00Z</cp:lastPrinted>
  <dcterms:created xsi:type="dcterms:W3CDTF">2015-01-14T18:02:00Z</dcterms:created>
  <dcterms:modified xsi:type="dcterms:W3CDTF">2015-01-23T17:06:00Z</dcterms:modified>
</cp:coreProperties>
</file>