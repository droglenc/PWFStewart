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02B744FD"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r w:rsidR="00730A2F" w:rsidRPr="00712416">
        <w:rPr>
          <w:sz w:val="24"/>
        </w:rPr>
        <w:t>, and</w:t>
      </w:r>
      <w:r w:rsidR="00F072AA">
        <w:rPr>
          <w:sz w:val="24"/>
        </w:rPr>
        <w:t xml:space="preserve"> </w:t>
      </w:r>
      <w:r w:rsidR="00730A2F" w:rsidRPr="00712416">
        <w:rPr>
          <w:sz w:val="24"/>
        </w:rPr>
        <w:t xml:space="preserve">Lori M. </w:t>
      </w:r>
      <w:proofErr w:type="spellStart"/>
      <w:r w:rsidR="00730A2F" w:rsidRPr="00712416">
        <w:rPr>
          <w:sz w:val="24"/>
        </w:rPr>
        <w:t>Evrard</w:t>
      </w:r>
      <w:r w:rsidRPr="00712416">
        <w:rPr>
          <w:sz w:val="24"/>
          <w:vertAlign w:val="superscript"/>
        </w:rPr>
        <w:t>b</w:t>
      </w:r>
      <w:proofErr w:type="spellEnd"/>
    </w:p>
    <w:p w14:paraId="42E53E96" w14:textId="2A97AD6C" w:rsidR="00790D25" w:rsidRPr="00712416" w:rsidRDefault="00790D25" w:rsidP="00790D25">
      <w:pPr>
        <w:pStyle w:val="Authornames"/>
        <w:spacing w:line="480" w:lineRule="auto"/>
        <w:rPr>
          <w:i/>
          <w:sz w:val="24"/>
          <w:rPrChange w:id="0" w:author="Taylor Stewart" w:date="2014-10-11T16:01:00Z">
            <w:rPr>
              <w:i/>
            </w:rPr>
          </w:rPrChange>
        </w:rPr>
      </w:pPr>
      <w:proofErr w:type="spellStart"/>
      <w:proofErr w:type="gramStart"/>
      <w:r w:rsidRPr="00712416">
        <w:rPr>
          <w:i/>
          <w:sz w:val="24"/>
          <w:vertAlign w:val="superscript"/>
        </w:rPr>
        <w:t>a</w:t>
      </w:r>
      <w:r w:rsidRPr="00712416">
        <w:rPr>
          <w:i/>
          <w:sz w:val="24"/>
          <w:rPrChange w:id="1" w:author="Taylor Stewart" w:date="2014-10-11T16:01:00Z">
            <w:rPr>
              <w:i/>
            </w:rPr>
          </w:rPrChange>
        </w:rPr>
        <w:t>Northland</w:t>
      </w:r>
      <w:proofErr w:type="spellEnd"/>
      <w:proofErr w:type="gramEnd"/>
      <w:r w:rsidRPr="00712416">
        <w:rPr>
          <w:i/>
          <w:sz w:val="24"/>
          <w:rPrChange w:id="2" w:author="Taylor Stewart" w:date="2014-10-11T16:01:00Z">
            <w:rPr>
              <w:i/>
            </w:rPr>
          </w:rPrChange>
        </w:rPr>
        <w:t xml:space="preserve"> College, Ashland, WI  54806, USA; </w:t>
      </w:r>
      <w:proofErr w:type="spellStart"/>
      <w:r w:rsidRPr="00712416">
        <w:rPr>
          <w:i/>
          <w:sz w:val="24"/>
          <w:vertAlign w:val="superscript"/>
        </w:rPr>
        <w:t>b</w:t>
      </w:r>
      <w:r w:rsidRPr="00712416">
        <w:rPr>
          <w:i/>
          <w:sz w:val="24"/>
          <w:rPrChange w:id="3" w:author="Taylor Stewart" w:date="2014-10-11T16:01:00Z">
            <w:rPr>
              <w:i/>
            </w:rPr>
          </w:rPrChange>
        </w:rPr>
        <w:t>U.</w:t>
      </w:r>
      <w:proofErr w:type="spellEnd"/>
      <w:r w:rsidRPr="00712416">
        <w:rPr>
          <w:i/>
          <w:sz w:val="24"/>
          <w:rPrChange w:id="4" w:author="Taylor Stewart" w:date="2014-10-11T16:01:00Z">
            <w:rPr>
              <w:i/>
            </w:rPr>
          </w:rPrChange>
        </w:rPr>
        <w:t xml:space="preserve"> S. Geological Survey, Great Lakes Science Center, Lake Superior Biological Station</w:t>
      </w:r>
      <w:bookmarkStart w:id="5" w:name="Contact"/>
      <w:r w:rsidRPr="00712416">
        <w:rPr>
          <w:i/>
          <w:sz w:val="24"/>
          <w:rPrChange w:id="6" w:author="Taylor Stewart" w:date="2014-10-11T16:01:00Z">
            <w:rPr>
              <w:i/>
            </w:rPr>
          </w:rPrChange>
        </w:rPr>
        <w:t>, Ashland, WI  54806, USA</w:t>
      </w:r>
      <w:bookmarkEnd w:id="5"/>
      <w:del w:id="7" w:author="Taylor Stewart" w:date="2014-10-13T13:39:00Z">
        <w:r w:rsidR="00787463" w:rsidRPr="00712416" w:rsidDel="003C4F8E">
          <w:rPr>
            <w:i/>
            <w:sz w:val="24"/>
            <w:rPrChange w:id="8" w:author="Taylor Stewart" w:date="2014-10-11T16:01:00Z">
              <w:rPr>
                <w:i/>
              </w:rPr>
            </w:rPrChange>
          </w:rPr>
          <w:delText xml:space="preserve">; </w:delText>
        </w:r>
      </w:del>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ins w:id="9" w:author="Taylor Stewart" w:date="2014-10-13T16:41:00Z"/>
          <w:rFonts w:ascii="Times New Roman" w:hAnsi="Times New Roman" w:cs="Times New Roman"/>
          <w:sz w:val="24"/>
          <w:szCs w:val="24"/>
        </w:rPr>
      </w:pPr>
    </w:p>
    <w:p w14:paraId="2F3A9F90" w14:textId="77082DED" w:rsidR="00892D97" w:rsidRPr="00892D97" w:rsidRDefault="00892D97" w:rsidP="00790D25">
      <w:pPr>
        <w:spacing w:after="0" w:line="480" w:lineRule="auto"/>
        <w:rPr>
          <w:rFonts w:ascii="Times New Roman" w:hAnsi="Times New Roman" w:cs="Times New Roman"/>
          <w:b/>
          <w:sz w:val="24"/>
          <w:szCs w:val="24"/>
          <w:rPrChange w:id="10" w:author="Taylor Stewart" w:date="2014-10-13T16:41:00Z">
            <w:rPr>
              <w:rFonts w:ascii="Times New Roman" w:hAnsi="Times New Roman" w:cs="Times New Roman"/>
              <w:sz w:val="24"/>
              <w:szCs w:val="24"/>
            </w:rPr>
          </w:rPrChange>
        </w:rPr>
      </w:pPr>
      <w:ins w:id="11" w:author="Taylor Stewart" w:date="2014-10-13T16:41:00Z">
        <w:r>
          <w:rPr>
            <w:rFonts w:ascii="Times New Roman" w:hAnsi="Times New Roman" w:cs="Times New Roman"/>
            <w:b/>
            <w:sz w:val="24"/>
            <w:szCs w:val="24"/>
          </w:rPr>
          <w:t>Abstract</w:t>
        </w:r>
      </w:ins>
    </w:p>
    <w:p w14:paraId="399D36CC" w14:textId="2E68BA93"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otoliths were collected, from a subsample of fish.</w:t>
      </w:r>
      <w:del w:id="12" w:author="Taylor Stewart" w:date="2014-10-11T16:11:00Z">
        <w:r w:rsidRPr="00712416" w:rsidDel="00712416">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We compared the precision of assessed ages between readers and between scales and otoliths, described growth for male and female Pygmy Whitefish, and published 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1B597A" w:rsidRPr="00712416">
        <w:rPr>
          <w:rFonts w:ascii="Times New Roman" w:hAnsi="Times New Roman" w:cs="Times New Roman"/>
          <w:sz w:val="24"/>
          <w:szCs w:val="24"/>
        </w:rPr>
        <w:t>at all ages</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492EFA" w:rsidRPr="00712416">
        <w:rPr>
          <w:rFonts w:ascii="Times New Roman" w:hAnsi="Times New Roman" w:cs="Times New Roman"/>
          <w:sz w:val="24"/>
          <w:szCs w:val="24"/>
        </w:rPr>
        <w:t>T</w:t>
      </w:r>
      <w:r w:rsidRPr="00712416">
        <w:rPr>
          <w:rFonts w:ascii="Times New Roman" w:hAnsi="Times New Roman" w:cs="Times New Roman"/>
          <w:sz w:val="24"/>
          <w:szCs w:val="24"/>
        </w:rPr>
        <w:t>his difference may be due to the first annulus</w:t>
      </w:r>
      <w:r w:rsidR="001B597A" w:rsidRPr="00712416">
        <w:rPr>
          <w:rFonts w:ascii="Times New Roman" w:hAnsi="Times New Roman" w:cs="Times New Roman"/>
          <w:sz w:val="24"/>
          <w:szCs w:val="24"/>
        </w:rPr>
        <w:t xml:space="preserve"> missing</w:t>
      </w:r>
      <w:r w:rsidRPr="00712416">
        <w:rPr>
          <w:rFonts w:ascii="Times New Roman" w:hAnsi="Times New Roman" w:cs="Times New Roman"/>
          <w:sz w:val="24"/>
          <w:szCs w:val="24"/>
        </w:rPr>
        <w:t xml:space="preserve"> on scales.</w:t>
      </w:r>
      <w:r w:rsidR="001B597A"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Maximum otolith age was 9 for females and 7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03F297C5" w14:textId="06A7BF27" w:rsidR="004516AF" w:rsidRPr="00712416" w:rsidDel="00892D97" w:rsidRDefault="004516AF" w:rsidP="00790D25">
      <w:pPr>
        <w:spacing w:after="0" w:line="480" w:lineRule="auto"/>
        <w:rPr>
          <w:del w:id="13" w:author="Taylor Stewart" w:date="2014-10-13T16:41:00Z"/>
          <w:rFonts w:ascii="Times New Roman" w:hAnsi="Times New Roman" w:cs="Times New Roman"/>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ins w:id="14" w:author="Taylor Stewart" w:date="2014-10-13T13:36:00Z">
        <w:r w:rsidR="003C4F8E">
          <w:rPr>
            <w:rFonts w:ascii="Times New Roman" w:hAnsi="Times New Roman" w:cs="Times New Roman"/>
            <w:sz w:val="24"/>
            <w:szCs w:val="24"/>
          </w:rPr>
          <w:t>; age comparison</w:t>
        </w:r>
      </w:ins>
    </w:p>
    <w:p w14:paraId="578C5F51" w14:textId="77777777" w:rsidR="001E70CD" w:rsidRPr="00712416" w:rsidRDefault="001E70CD" w:rsidP="00CB5602">
      <w:pPr>
        <w:spacing w:after="0" w:line="480" w:lineRule="auto"/>
        <w:rPr>
          <w:rFonts w:ascii="Times New Roman" w:hAnsi="Times New Roman" w:cs="Times New Roman"/>
          <w:b/>
          <w:sz w:val="24"/>
          <w:szCs w:val="24"/>
        </w:rPr>
      </w:pP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proofErr w:type="gramStart"/>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and Paige 2014; Blanchfield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(Eschmeyer and Bailey 1955).</w:t>
      </w:r>
      <w:ins w:id="15" w:author="Taylor Stewart" w:date="2014-10-11T16:12:00Z">
        <w:r w:rsidR="00712416">
          <w:rPr>
            <w:rFonts w:ascii="Times New Roman" w:hAnsi="Times New Roman" w:cs="Times New Roman"/>
            <w:sz w:val="24"/>
            <w:szCs w:val="24"/>
          </w:rPr>
          <w:t xml:space="preserve">  </w:t>
        </w:r>
      </w:ins>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(Blanchfield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(Chereshnev and Skopets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03C03625"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and Dillon 1954; Eschmeyer and Bailey 1955; Heard and Hartman 196</w:t>
      </w:r>
      <w:ins w:id="16" w:author="Taylor Stewart" w:date="2014-10-11T16:04:00Z">
        <w:r w:rsidR="00712416">
          <w:rPr>
            <w:rFonts w:ascii="Times New Roman" w:hAnsi="Times New Roman" w:cs="Times New Roman"/>
            <w:sz w:val="24"/>
            <w:szCs w:val="24"/>
          </w:rPr>
          <w:t>6</w:t>
        </w:r>
      </w:ins>
      <w:del w:id="17" w:author="Taylor Stewart" w:date="2014-10-11T16:04:00Z">
        <w:r w:rsidR="00611A55" w:rsidRPr="00712416" w:rsidDel="00712416">
          <w:rPr>
            <w:rFonts w:ascii="Times New Roman" w:hAnsi="Times New Roman" w:cs="Times New Roman"/>
            <w:sz w:val="24"/>
            <w:szCs w:val="24"/>
          </w:rPr>
          <w:delText>5</w:delText>
        </w:r>
      </w:del>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and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and 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w:t>
      </w:r>
      <w:proofErr w:type="spellStart"/>
      <w:r w:rsidRPr="00712416">
        <w:rPr>
          <w:rFonts w:ascii="Times New Roman" w:hAnsi="Times New Roman" w:cs="Times New Roman"/>
          <w:sz w:val="24"/>
          <w:szCs w:val="24"/>
        </w:rPr>
        <w:t>Herbst</w:t>
      </w:r>
      <w:proofErr w:type="spellEnd"/>
      <w:r w:rsidRPr="00712416">
        <w:rPr>
          <w:rFonts w:ascii="Times New Roman" w:hAnsi="Times New Roman" w:cs="Times New Roman"/>
          <w:sz w:val="24"/>
          <w:szCs w:val="24"/>
        </w:rPr>
        <w:t xml:space="preserve">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 of Pygmy Whitefish.</w:t>
      </w:r>
    </w:p>
    <w:p w14:paraId="61166547" w14:textId="7FE9EE72"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Eschmeyer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ins w:id="18" w:author="Taylor Stewart" w:date="2014-10-11T16:04:00Z">
        <w:r w:rsidR="00712416">
          <w:rPr>
            <w:rFonts w:ascii="Times New Roman" w:hAnsi="Times New Roman" w:cs="Times New Roman"/>
            <w:sz w:val="24"/>
            <w:szCs w:val="24"/>
          </w:rPr>
          <w:t>6</w:t>
        </w:r>
      </w:ins>
      <w:del w:id="19" w:author="Taylor Stewart" w:date="2014-10-11T16:04:00Z">
        <w:r w:rsidR="00EC4CCD" w:rsidRPr="00712416" w:rsidDel="00712416">
          <w:rPr>
            <w:rFonts w:ascii="Times New Roman" w:hAnsi="Times New Roman" w:cs="Times New Roman"/>
            <w:sz w:val="24"/>
            <w:szCs w:val="24"/>
          </w:rPr>
          <w:delText>5</w:delText>
        </w:r>
      </w:del>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r w:rsidR="009E3C01" w:rsidRPr="00712416">
        <w:rPr>
          <w:rFonts w:ascii="Times New Roman" w:hAnsi="Times New Roman" w:cs="Times New Roman"/>
          <w:sz w:val="24"/>
          <w:szCs w:val="24"/>
        </w:rPr>
        <w:t xml:space="preserve">Eschmeyer and Bailey 1955; </w:t>
      </w:r>
      <w:r w:rsidR="00903823" w:rsidRPr="00712416">
        <w:rPr>
          <w:rFonts w:ascii="Times New Roman" w:hAnsi="Times New Roman" w:cs="Times New Roman"/>
          <w:sz w:val="24"/>
          <w:szCs w:val="24"/>
        </w:rPr>
        <w:t xml:space="preserve">McPhail and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57A3C856" w:rsidR="00517D0B" w:rsidRPr="00712416" w:rsidRDefault="00517D0B" w:rsidP="001E70C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Pr="00712416">
        <w:rPr>
          <w:rFonts w:ascii="Times New Roman" w:hAnsi="Times New Roman" w:cs="Times New Roman"/>
          <w:sz w:val="24"/>
          <w:szCs w:val="24"/>
        </w:rPr>
        <w:t xml:space="preserve"> (range: 0.64-3.2</w:t>
      </w:r>
      <w:ins w:id="20" w:author="Taylor Stewart" w:date="2014-10-12T13:03:00Z">
        <w:r w:rsidR="00ED2781">
          <w:rPr>
            <w:rFonts w:ascii="Times New Roman" w:hAnsi="Times New Roman" w:cs="Times New Roman"/>
            <w:sz w:val="24"/>
            <w:szCs w:val="24"/>
          </w:rPr>
          <w:t>2</w:t>
        </w:r>
      </w:ins>
      <w:del w:id="21" w:author="Taylor Stewart" w:date="2014-10-12T13:03:00Z">
        <w:r w:rsidRPr="00712416" w:rsidDel="00ED2781">
          <w:rPr>
            <w:rFonts w:ascii="Times New Roman" w:hAnsi="Times New Roman" w:cs="Times New Roman"/>
            <w:sz w:val="24"/>
            <w:szCs w:val="24"/>
          </w:rPr>
          <w:delText>5</w:delText>
        </w:r>
      </w:del>
      <w:r w:rsidRPr="00712416">
        <w:rPr>
          <w:rFonts w:ascii="Times New Roman" w:hAnsi="Times New Roman" w:cs="Times New Roman"/>
          <w:sz w:val="24"/>
          <w:szCs w:val="24"/>
        </w:rPr>
        <w:t>) km.</w:t>
      </w:r>
      <w:ins w:id="22" w:author="Taylor Stewart" w:date="2014-10-13T13:43:00Z">
        <w:r w:rsidR="003C4F8E">
          <w:rPr>
            <w:rFonts w:ascii="Times New Roman" w:hAnsi="Times New Roman" w:cs="Times New Roman"/>
            <w:sz w:val="24"/>
            <w:szCs w:val="24"/>
          </w:rPr>
          <w:t xml:space="preserve"> [Figure 1 near here]</w:t>
        </w:r>
      </w:ins>
      <w:ins w:id="23" w:author="Taylor Stewart" w:date="2014-10-13T13:45:00Z">
        <w:r w:rsidR="00667D22">
          <w:rPr>
            <w:rFonts w:ascii="Times New Roman" w:hAnsi="Times New Roman" w:cs="Times New Roman"/>
            <w:sz w:val="24"/>
            <w:szCs w:val="24"/>
          </w:rPr>
          <w:t>.</w:t>
        </w:r>
      </w:ins>
    </w:p>
    <w:p w14:paraId="0C92467D" w14:textId="24FCBFEE"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 a subsa</w:t>
      </w:r>
      <w:r w:rsidR="00011587" w:rsidRPr="00712416">
        <w:rPr>
          <w:rFonts w:ascii="Times New Roman" w:hAnsi="Times New Roman" w:cs="Times New Roman"/>
          <w:sz w:val="24"/>
          <w:szCs w:val="24"/>
        </w:rPr>
        <w:t xml:space="preserve">mple if the catch was large,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w:t>
      </w:r>
      <w:r w:rsidR="00011587" w:rsidRPr="00712416">
        <w:rPr>
          <w:rFonts w:ascii="Times New Roman" w:hAnsi="Times New Roman" w:cs="Times New Roman"/>
          <w:sz w:val="24"/>
          <w:szCs w:val="24"/>
        </w:rPr>
        <w:lastRenderedPageBreak/>
        <w:t xml:space="preserve">few males and few overall fish longer than 120 mm.  Thus, scales and otoliths were extracted 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1690608F"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 (between fingers and with a scalpel)</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 xml:space="preserv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338A8">
        <w:rPr>
          <w:rFonts w:ascii="Times New Roman" w:hAnsi="Times New Roman" w:cs="Times New Roman"/>
          <w:sz w:val="24"/>
          <w:szCs w:val="24"/>
        </w:rPr>
        <w:t>EpoKwick</w:t>
      </w:r>
      <w:proofErr w:type="spellEnd"/>
      <w:ins w:id="24" w:author="Taylor Stewart" w:date="2014-10-13T18:15:00Z">
        <w:r w:rsidR="007338A8" w:rsidRPr="007338A8">
          <w:rPr>
            <w:rFonts w:ascii="Times New Roman" w:hAnsi="Times New Roman" w:cs="Times New Roman"/>
            <w:color w:val="000000"/>
            <w:sz w:val="24"/>
            <w:szCs w:val="24"/>
            <w:rPrChange w:id="25" w:author="Taylor Stewart" w:date="2014-10-13T18:16:00Z">
              <w:rPr>
                <w:rFonts w:ascii="Lucida Grande" w:hAnsi="Lucida Grande" w:cs="Lucida Grande"/>
                <w:b/>
                <w:color w:val="000000"/>
              </w:rPr>
            </w:rPrChange>
          </w:rPr>
          <w:t>™</w:t>
        </w:r>
      </w:ins>
      <w:del w:id="26" w:author="Taylor Stewart" w:date="2014-10-13T18:15:00Z">
        <w:r w:rsidR="000066B2" w:rsidRPr="007338A8" w:rsidDel="007338A8">
          <w:rPr>
            <w:rFonts w:ascii="Times New Roman" w:hAnsi="Times New Roman" w:cs="Times New Roman"/>
            <w:color w:val="000000"/>
            <w:sz w:val="24"/>
            <w:szCs w:val="24"/>
            <w:vertAlign w:val="superscript"/>
            <w:rPrChange w:id="27" w:author="Taylor Stewart" w:date="2014-10-13T18:16:00Z">
              <w:rPr>
                <w:rFonts w:ascii="Lucida Grande" w:hAnsi="Lucida Grande" w:cs="Lucida Grande"/>
                <w:b/>
                <w:color w:val="000000"/>
                <w:vertAlign w:val="superscript"/>
              </w:rPr>
            </w:rPrChange>
          </w:rPr>
          <w:delText>®</w:delText>
        </w:r>
      </w:del>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w:t>
      </w:r>
      <w:proofErr w:type="gramStart"/>
      <w:r w:rsidR="005D5D83" w:rsidRPr="00712416">
        <w:rPr>
          <w:rFonts w:ascii="Times New Roman" w:hAnsi="Times New Roman" w:cs="Times New Roman"/>
          <w:sz w:val="24"/>
          <w:szCs w:val="24"/>
        </w:rPr>
        <w:t>24 micron</w:t>
      </w:r>
      <w:proofErr w:type="gramEnd"/>
      <w:r w:rsidR="005D5D83" w:rsidRPr="00712416">
        <w:rPr>
          <w:rFonts w:ascii="Times New Roman" w:hAnsi="Times New Roman" w:cs="Times New Roman"/>
          <w:sz w:val="24"/>
          <w:szCs w:val="24"/>
        </w:rPr>
        <w:t xml:space="preserve"> thick section through the nucleus along the </w:t>
      </w:r>
      <w:proofErr w:type="spellStart"/>
      <w:r w:rsidR="005D5D83" w:rsidRPr="00712416">
        <w:rPr>
          <w:rFonts w:ascii="Times New Roman" w:hAnsi="Times New Roman" w:cs="Times New Roman"/>
          <w:sz w:val="24"/>
          <w:szCs w:val="24"/>
        </w:rPr>
        <w:t>dorsoventral</w:t>
      </w:r>
      <w:proofErr w:type="spellEnd"/>
      <w:r w:rsidR="005D5D83" w:rsidRPr="00712416">
        <w:rPr>
          <w:rFonts w:ascii="Times New Roman" w:hAnsi="Times New Roman" w:cs="Times New Roman"/>
          <w:sz w:val="24"/>
          <w:szCs w:val="24"/>
        </w:rPr>
        <w:t xml:space="preserve"> plane was obtained with </w:t>
      </w:r>
      <w:r w:rsidR="00495DFE" w:rsidRPr="00712416">
        <w:rPr>
          <w:rFonts w:ascii="Times New Roman" w:hAnsi="Times New Roman" w:cs="Times New Roman"/>
          <w:sz w:val="24"/>
          <w:szCs w:val="24"/>
        </w:rPr>
        <w:t xml:space="preserve">a Buehler </w:t>
      </w:r>
      <w:proofErr w:type="spellStart"/>
      <w:r w:rsidR="00495DFE" w:rsidRPr="007338A8">
        <w:rPr>
          <w:rFonts w:ascii="Times New Roman" w:hAnsi="Times New Roman" w:cs="Times New Roman"/>
          <w:sz w:val="24"/>
          <w:szCs w:val="24"/>
        </w:rPr>
        <w:t>IsoMet</w:t>
      </w:r>
      <w:proofErr w:type="spellEnd"/>
      <w:ins w:id="28" w:author="Taylor Stewart" w:date="2014-10-13T18:16:00Z">
        <w:r w:rsidR="007338A8" w:rsidRPr="007338A8">
          <w:rPr>
            <w:rFonts w:ascii="Times New Roman" w:hAnsi="Times New Roman" w:cs="Times New Roman"/>
            <w:color w:val="000000"/>
            <w:sz w:val="24"/>
            <w:szCs w:val="24"/>
            <w:rPrChange w:id="29" w:author="Taylor Stewart" w:date="2014-10-13T18:17:00Z">
              <w:rPr>
                <w:rFonts w:ascii="Lucida Grande" w:hAnsi="Lucida Grande" w:cs="Lucida Grande"/>
                <w:b/>
                <w:color w:val="000000"/>
              </w:rPr>
            </w:rPrChange>
          </w:rPr>
          <w:t>™</w:t>
        </w:r>
      </w:ins>
      <w:del w:id="30" w:author="Taylor Stewart" w:date="2014-10-13T18:16:00Z">
        <w:r w:rsidR="002158A6" w:rsidRPr="007338A8" w:rsidDel="007338A8">
          <w:rPr>
            <w:rFonts w:ascii="Times New Roman" w:hAnsi="Times New Roman" w:cs="Times New Roman"/>
            <w:color w:val="000000"/>
            <w:sz w:val="24"/>
            <w:szCs w:val="24"/>
            <w:vertAlign w:val="superscript"/>
            <w:rPrChange w:id="31" w:author="Taylor Stewart" w:date="2014-10-13T18:17:00Z">
              <w:rPr>
                <w:rFonts w:ascii="Lucida Grande" w:hAnsi="Lucida Grande" w:cs="Lucida Grande"/>
                <w:b/>
                <w:color w:val="000000"/>
                <w:vertAlign w:val="superscript"/>
              </w:rPr>
            </w:rPrChange>
          </w:rPr>
          <w:delText>®</w:delText>
        </w:r>
      </w:del>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 xml:space="preserv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w:t>
      </w:r>
      <w:proofErr w:type="gramStart"/>
      <w:r w:rsidR="00495DFE" w:rsidRPr="00712416">
        <w:rPr>
          <w:rFonts w:ascii="Times New Roman" w:hAnsi="Times New Roman" w:cs="Times New Roman"/>
          <w:sz w:val="24"/>
          <w:szCs w:val="24"/>
        </w:rPr>
        <w:t>stereo microscope</w:t>
      </w:r>
      <w:proofErr w:type="gramEnd"/>
      <w:r w:rsidR="00495DFE" w:rsidRPr="00712416">
        <w:rPr>
          <w:rFonts w:ascii="Times New Roman" w:hAnsi="Times New Roman" w:cs="Times New Roman"/>
          <w:sz w:val="24"/>
          <w:szCs w:val="24"/>
        </w:rPr>
        <w:t>.</w:t>
      </w:r>
    </w:p>
    <w:p w14:paraId="369180D8" w14:textId="08E8AD2D"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 xml:space="preserve">on the scales and otoliths from the digital images.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 xml:space="preserve">The </w:t>
      </w:r>
      <w:r w:rsidRPr="00712416">
        <w:rPr>
          <w:rFonts w:ascii="Times New Roman" w:hAnsi="Times New Roman" w:cs="Times New Roman"/>
          <w:sz w:val="24"/>
          <w:szCs w:val="24"/>
        </w:rPr>
        <w:t xml:space="preserve">scale </w:t>
      </w:r>
      <w:r w:rsidR="00495DFE" w:rsidRPr="00712416">
        <w:rPr>
          <w:rFonts w:ascii="Times New Roman" w:hAnsi="Times New Roman" w:cs="Times New Roman"/>
          <w:sz w:val="24"/>
          <w:szCs w:val="24"/>
        </w:rPr>
        <w:t xml:space="preserve">edge </w:t>
      </w:r>
      <w:r w:rsidR="00517D0B" w:rsidRPr="00712416">
        <w:rPr>
          <w:rFonts w:ascii="Times New Roman" w:hAnsi="Times New Roman" w:cs="Times New Roman"/>
          <w:sz w:val="24"/>
          <w:szCs w:val="24"/>
        </w:rPr>
        <w:t>was considered to be an annulus as no new growth was observed</w:t>
      </w:r>
      <w:r w:rsidR="00522BA8"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study because the scales </w:t>
      </w:r>
      <w:r w:rsidR="001E3E63" w:rsidRPr="00712416">
        <w:rPr>
          <w:rFonts w:ascii="Times New Roman" w:hAnsi="Times New Roman" w:cs="Times New Roman"/>
          <w:sz w:val="24"/>
          <w:szCs w:val="24"/>
        </w:rPr>
        <w:t>(</w:t>
      </w:r>
      <w:r w:rsidR="00FC4210" w:rsidRPr="00712416">
        <w:rPr>
          <w:rFonts w:ascii="Times New Roman" w:hAnsi="Times New Roman" w:cs="Times New Roman"/>
          <w:sz w:val="24"/>
          <w:szCs w:val="24"/>
        </w:rPr>
        <w:t>1.9</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FC4210" w:rsidRPr="00712416">
        <w:rPr>
          <w:rFonts w:ascii="Times New Roman" w:hAnsi="Times New Roman" w:cs="Times New Roman"/>
          <w:sz w:val="24"/>
          <w:szCs w:val="24"/>
        </w:rPr>
        <w:t>0.4</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lastRenderedPageBreak/>
        <w:t>unreadable.  For fish where the ages from the two readers disagreed, the two readers met and attempted to develop a consensus age.  If the readers could not agree on an age then that fish was removed from the comparison of ages as</w:t>
      </w:r>
      <w:r w:rsidR="00796C76" w:rsidRPr="00712416">
        <w:rPr>
          <w:rFonts w:ascii="Times New Roman" w:hAnsi="Times New Roman" w:cs="Times New Roman"/>
          <w:sz w:val="24"/>
          <w:szCs w:val="24"/>
        </w:rPr>
        <w:t>sessed from scales and otoliths.</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7A3D19C3"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1995) and three measures of symmetry for the age-agreement table (Evans and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proofErr w:type="gram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from the FSA package v0.</w:t>
      </w:r>
      <w:ins w:id="32" w:author="Taylor Stewart" w:date="2014-10-12T13:04:00Z">
        <w:r w:rsidR="00ED2781">
          <w:rPr>
            <w:rFonts w:ascii="Times New Roman" w:hAnsi="Times New Roman" w:cs="Times New Roman"/>
            <w:sz w:val="24"/>
            <w:szCs w:val="24"/>
          </w:rPr>
          <w:t>4</w:t>
        </w:r>
      </w:ins>
      <w:del w:id="33" w:author="Taylor Stewart" w:date="2014-10-12T13:04:00Z">
        <w:r w:rsidRPr="00712416" w:rsidDel="00ED2781">
          <w:rPr>
            <w:rFonts w:ascii="Times New Roman" w:hAnsi="Times New Roman" w:cs="Times New Roman"/>
            <w:sz w:val="24"/>
            <w:szCs w:val="24"/>
          </w:rPr>
          <w:delText>X</w:delText>
        </w:r>
      </w:del>
      <w:r w:rsidRPr="00712416">
        <w:rPr>
          <w:rFonts w:ascii="Times New Roman" w:hAnsi="Times New Roman" w:cs="Times New Roman"/>
          <w:sz w:val="24"/>
          <w:szCs w:val="24"/>
        </w:rPr>
        <w:t>.</w:t>
      </w:r>
      <w:ins w:id="34" w:author="Taylor Stewart" w:date="2014-10-12T13:04:00Z">
        <w:r w:rsidR="00ED2781">
          <w:rPr>
            <w:rFonts w:ascii="Times New Roman" w:hAnsi="Times New Roman" w:cs="Times New Roman"/>
            <w:sz w:val="24"/>
            <w:szCs w:val="24"/>
          </w:rPr>
          <w:t>30</w:t>
        </w:r>
      </w:ins>
      <w:del w:id="35" w:author="Taylor Stewart" w:date="2014-10-12T13:04:00Z">
        <w:r w:rsidRPr="00712416" w:rsidDel="00ED2781">
          <w:rPr>
            <w:rFonts w:ascii="Times New Roman" w:hAnsi="Times New Roman" w:cs="Times New Roman"/>
            <w:sz w:val="24"/>
            <w:szCs w:val="24"/>
          </w:rPr>
          <w:delText>X</w:delText>
        </w:r>
      </w:del>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v3.1.1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proofErr w:type="gram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from the FSA package.</w:t>
      </w:r>
    </w:p>
    <w:p w14:paraId="5BDBFB48" w14:textId="3F9BD8B6"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r w:rsidR="006765A3" w:rsidRPr="00712416">
        <w:rPr>
          <w:rFonts w:ascii="Times New Roman" w:hAnsi="Times New Roman" w:cs="Times New Roman"/>
          <w:sz w:val="24"/>
          <w:szCs w:val="24"/>
        </w:rPr>
        <w:t xml:space="preserve">to determine if the age of some fish (likely young and small) could be ascertained and compared to ages assessed from scales and otoliths, </w:t>
      </w:r>
      <w:r w:rsidR="006817CE" w:rsidRPr="00712416">
        <w:rPr>
          <w:rFonts w:ascii="Times New Roman" w:hAnsi="Times New Roman" w:cs="Times New Roman"/>
          <w:sz w:val="24"/>
          <w:szCs w:val="24"/>
        </w:rPr>
        <w:t xml:space="preserve">we examined the length frequency distribution of all Pygmy Whitefish from May-July 2006-2012 </w:t>
      </w:r>
      <w:r w:rsidR="006765A3" w:rsidRPr="00712416">
        <w:rPr>
          <w:rFonts w:ascii="Times New Roman" w:hAnsi="Times New Roman" w:cs="Times New Roman"/>
          <w:sz w:val="24"/>
          <w:szCs w:val="24"/>
        </w:rPr>
        <w:t xml:space="preserve">that were captured </w:t>
      </w:r>
      <w:r w:rsidR="006817CE" w:rsidRPr="00712416">
        <w:rPr>
          <w:rFonts w:ascii="Times New Roman" w:hAnsi="Times New Roman" w:cs="Times New Roman"/>
          <w:sz w:val="24"/>
          <w:szCs w:val="24"/>
        </w:rPr>
        <w:t xml:space="preserve">using methods similar to </w:t>
      </w:r>
      <w:del w:id="36" w:author="Taylor Stewart" w:date="2014-10-11T16:16:00Z">
        <w:r w:rsidR="002A6989" w:rsidRPr="00712416" w:rsidDel="00712416">
          <w:rPr>
            <w:rFonts w:ascii="Times New Roman" w:hAnsi="Times New Roman" w:cs="Times New Roman"/>
            <w:sz w:val="24"/>
            <w:szCs w:val="24"/>
          </w:rPr>
          <w:delText xml:space="preserve">that </w:delText>
        </w:r>
        <w:r w:rsidR="006817CE" w:rsidRPr="00712416" w:rsidDel="00712416">
          <w:rPr>
            <w:rFonts w:ascii="Times New Roman" w:hAnsi="Times New Roman" w:cs="Times New Roman"/>
            <w:sz w:val="24"/>
            <w:szCs w:val="24"/>
          </w:rPr>
          <w:delText xml:space="preserve"> de</w:delText>
        </w:r>
        <w:r w:rsidR="006765A3" w:rsidRPr="00712416" w:rsidDel="00712416">
          <w:rPr>
            <w:rFonts w:ascii="Times New Roman" w:hAnsi="Times New Roman" w:cs="Times New Roman"/>
            <w:sz w:val="24"/>
            <w:szCs w:val="24"/>
          </w:rPr>
          <w:delText>scribed</w:delText>
        </w:r>
      </w:del>
      <w:ins w:id="37" w:author="Taylor Stewart" w:date="2014-10-11T16:16:00Z">
        <w:r w:rsidR="00712416" w:rsidRPr="00712416">
          <w:rPr>
            <w:rFonts w:ascii="Times New Roman" w:hAnsi="Times New Roman" w:cs="Times New Roman"/>
            <w:sz w:val="24"/>
            <w:szCs w:val="24"/>
          </w:rPr>
          <w:t>that described</w:t>
        </w:r>
      </w:ins>
      <w:r w:rsidR="006765A3" w:rsidRPr="00712416">
        <w:rPr>
          <w:rFonts w:ascii="Times New Roman" w:hAnsi="Times New Roman" w:cs="Times New Roman"/>
          <w:sz w:val="24"/>
          <w:szCs w:val="24"/>
        </w:rPr>
        <w:t xml:space="preserve"> for the 2013 collection</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We also included the lengths of Pygmy Whitefish that were 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p>
    <w:p w14:paraId="659662B6" w14:textId="39D09B2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proofErr w:type="gram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w:t>
      </w:r>
      <w:proofErr w:type="gramEnd"/>
      <w:r w:rsidR="00837930" w:rsidRPr="00712416">
        <w:rPr>
          <w:rFonts w:ascii="Times New Roman" w:hAnsi="Times New Roman" w:cs="Times New Roman"/>
          <w:sz w:val="24"/>
          <w:szCs w:val="24"/>
        </w:rPr>
        <w:t xml:space="preserve">) in R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in R (Neumann and Allen 2007).</w:t>
      </w:r>
    </w:p>
    <w:p w14:paraId="192D8427" w14:textId="175CB163" w:rsidR="00C171FB" w:rsidRPr="00712416" w:rsidRDefault="00C171FB"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Age-length-keys were </w:t>
      </w:r>
      <w:r w:rsidR="00245833" w:rsidRPr="00712416">
        <w:rPr>
          <w:rFonts w:ascii="Times New Roman" w:hAnsi="Times New Roman" w:cs="Times New Roman"/>
          <w:sz w:val="24"/>
          <w:szCs w:val="24"/>
        </w:rPr>
        <w:t>modeled</w:t>
      </w:r>
      <w:r w:rsidR="00796C76" w:rsidRPr="00712416">
        <w:rPr>
          <w:rFonts w:ascii="Times New Roman" w:hAnsi="Times New Roman" w:cs="Times New Roman"/>
          <w:sz w:val="24"/>
          <w:szCs w:val="24"/>
        </w:rPr>
        <w:t xml:space="preserve"> as described by </w:t>
      </w:r>
      <w:proofErr w:type="spellStart"/>
      <w:r w:rsidR="00796C76" w:rsidRPr="00712416">
        <w:rPr>
          <w:rFonts w:ascii="Times New Roman" w:hAnsi="Times New Roman" w:cs="Times New Roman"/>
          <w:sz w:val="24"/>
          <w:szCs w:val="24"/>
        </w:rPr>
        <w:t>Gerritsen</w:t>
      </w:r>
      <w:proofErr w:type="spellEnd"/>
      <w:r w:rsidR="00796C76" w:rsidRPr="00712416">
        <w:rPr>
          <w:rFonts w:ascii="Times New Roman" w:hAnsi="Times New Roman" w:cs="Times New Roman"/>
          <w:sz w:val="24"/>
          <w:szCs w:val="24"/>
        </w:rPr>
        <w:t xml:space="preserve"> et al. (2006)</w:t>
      </w:r>
      <w:r w:rsidRPr="00712416">
        <w:rPr>
          <w:rFonts w:ascii="Times New Roman" w:hAnsi="Times New Roman" w:cs="Times New Roman"/>
          <w:sz w:val="24"/>
          <w:szCs w:val="24"/>
        </w:rPr>
        <w:t xml:space="preserve"> using </w:t>
      </w:r>
      <w:proofErr w:type="spellStart"/>
      <w:proofErr w:type="gramStart"/>
      <w:r w:rsidRPr="00712416">
        <w:rPr>
          <w:rFonts w:ascii="Times New Roman" w:hAnsi="Times New Roman" w:cs="Times New Roman"/>
          <w:sz w:val="24"/>
          <w:szCs w:val="24"/>
        </w:rPr>
        <w:t>multinom</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from the </w:t>
      </w:r>
      <w:proofErr w:type="spellStart"/>
      <w:r w:rsidRPr="00712416">
        <w:rPr>
          <w:rFonts w:ascii="Times New Roman" w:hAnsi="Times New Roman" w:cs="Times New Roman"/>
          <w:sz w:val="24"/>
          <w:szCs w:val="24"/>
        </w:rPr>
        <w:t>nnet</w:t>
      </w:r>
      <w:proofErr w:type="spellEnd"/>
      <w:r w:rsidRPr="00712416">
        <w:rPr>
          <w:rFonts w:ascii="Times New Roman" w:hAnsi="Times New Roman" w:cs="Times New Roman"/>
          <w:sz w:val="24"/>
          <w:szCs w:val="24"/>
        </w:rPr>
        <w:t xml:space="preserve"> package </w:t>
      </w:r>
      <w:r w:rsidR="00A4230E" w:rsidRPr="00712416">
        <w:rPr>
          <w:rFonts w:ascii="Times New Roman" w:hAnsi="Times New Roman" w:cs="Times New Roman"/>
          <w:sz w:val="24"/>
          <w:szCs w:val="24"/>
        </w:rPr>
        <w:t xml:space="preserve">v7.3-8 </w:t>
      </w:r>
      <w:r w:rsidRPr="00712416">
        <w:rPr>
          <w:rFonts w:ascii="Times New Roman" w:hAnsi="Times New Roman" w:cs="Times New Roman"/>
          <w:sz w:val="24"/>
          <w:szCs w:val="24"/>
        </w:rPr>
        <w:t>(</w:t>
      </w:r>
      <w:proofErr w:type="spellStart"/>
      <w:r w:rsidR="00EF4126" w:rsidRPr="00712416">
        <w:rPr>
          <w:rFonts w:ascii="Times New Roman" w:hAnsi="Times New Roman" w:cs="Times New Roman"/>
          <w:sz w:val="24"/>
          <w:szCs w:val="24"/>
        </w:rPr>
        <w:t>Venables</w:t>
      </w:r>
      <w:proofErr w:type="spellEnd"/>
      <w:r w:rsidR="00EF4126" w:rsidRPr="00712416">
        <w:rPr>
          <w:rFonts w:ascii="Times New Roman" w:hAnsi="Times New Roman" w:cs="Times New Roman"/>
          <w:sz w:val="24"/>
          <w:szCs w:val="24"/>
        </w:rPr>
        <w:t xml:space="preserve"> and Ripley 2002</w:t>
      </w:r>
      <w:r w:rsidR="00796C76" w:rsidRPr="00712416">
        <w:rPr>
          <w:rFonts w:ascii="Times New Roman" w:hAnsi="Times New Roman" w:cs="Times New Roman"/>
          <w:sz w:val="24"/>
          <w:szCs w:val="24"/>
        </w:rPr>
        <w:t xml:space="preserve">) in R.  </w:t>
      </w:r>
      <w:r w:rsidR="00245833" w:rsidRPr="00712416">
        <w:rPr>
          <w:rFonts w:ascii="Times New Roman" w:hAnsi="Times New Roman" w:cs="Times New Roman"/>
          <w:sz w:val="24"/>
          <w:szCs w:val="24"/>
        </w:rPr>
        <w:t xml:space="preserve">Modeled age-length-keys were compared between </w:t>
      </w:r>
      <w:r w:rsidR="00796C76" w:rsidRPr="00712416">
        <w:rPr>
          <w:rFonts w:ascii="Times New Roman" w:hAnsi="Times New Roman" w:cs="Times New Roman"/>
          <w:sz w:val="24"/>
          <w:szCs w:val="24"/>
        </w:rPr>
        <w:t>male and female Pygmy Whitefish</w:t>
      </w:r>
      <w:r w:rsidR="00245833" w:rsidRPr="00712416">
        <w:rPr>
          <w:rFonts w:ascii="Times New Roman" w:hAnsi="Times New Roman" w:cs="Times New Roman"/>
          <w:sz w:val="24"/>
          <w:szCs w:val="24"/>
        </w:rPr>
        <w:t xml:space="preserve"> by fitting a model with and without a dummy variable </w:t>
      </w:r>
      <w:r w:rsidR="00D440FF" w:rsidRPr="00712416">
        <w:rPr>
          <w:rFonts w:ascii="Times New Roman" w:hAnsi="Times New Roman" w:cs="Times New Roman"/>
          <w:sz w:val="24"/>
          <w:szCs w:val="24"/>
        </w:rPr>
        <w:t xml:space="preserve">for sex </w:t>
      </w:r>
      <w:r w:rsidR="00245833" w:rsidRPr="00712416">
        <w:rPr>
          <w:rFonts w:ascii="Times New Roman" w:hAnsi="Times New Roman" w:cs="Times New Roman"/>
          <w:sz w:val="24"/>
          <w:szCs w:val="24"/>
        </w:rPr>
        <w:t xml:space="preserve">(and its interaction with length) and then comparing </w:t>
      </w:r>
      <w:r w:rsidR="00D440FF" w:rsidRPr="00712416">
        <w:rPr>
          <w:rFonts w:ascii="Times New Roman" w:hAnsi="Times New Roman" w:cs="Times New Roman"/>
          <w:sz w:val="24"/>
          <w:szCs w:val="24"/>
        </w:rPr>
        <w:t xml:space="preserve">these </w:t>
      </w:r>
      <w:r w:rsidR="00245833" w:rsidRPr="00712416">
        <w:rPr>
          <w:rFonts w:ascii="Times New Roman" w:hAnsi="Times New Roman" w:cs="Times New Roman"/>
          <w:sz w:val="24"/>
          <w:szCs w:val="24"/>
        </w:rPr>
        <w:t>models with a likelihood ratio test (</w:t>
      </w:r>
      <w:proofErr w:type="spellStart"/>
      <w:r w:rsidR="00245833" w:rsidRPr="00712416">
        <w:rPr>
          <w:rFonts w:ascii="Times New Roman" w:hAnsi="Times New Roman" w:cs="Times New Roman"/>
          <w:sz w:val="24"/>
          <w:szCs w:val="24"/>
        </w:rPr>
        <w:t>Gerritsen</w:t>
      </w:r>
      <w:proofErr w:type="spellEnd"/>
      <w:r w:rsidR="00245833" w:rsidRPr="00712416">
        <w:rPr>
          <w:rFonts w:ascii="Times New Roman" w:hAnsi="Times New Roman" w:cs="Times New Roman"/>
          <w:sz w:val="24"/>
          <w:szCs w:val="24"/>
        </w:rPr>
        <w:t xml:space="preserve"> et al. </w:t>
      </w:r>
      <w:r w:rsidR="00EF4126" w:rsidRPr="00712416">
        <w:rPr>
          <w:rFonts w:ascii="Times New Roman" w:hAnsi="Times New Roman" w:cs="Times New Roman"/>
          <w:sz w:val="24"/>
          <w:szCs w:val="24"/>
        </w:rPr>
        <w:t>2006</w:t>
      </w:r>
      <w:r w:rsidR="00245833" w:rsidRPr="00712416">
        <w:rPr>
          <w:rFonts w:ascii="Times New Roman" w:hAnsi="Times New Roman" w:cs="Times New Roman"/>
          <w:sz w:val="24"/>
          <w:szCs w:val="24"/>
        </w:rPr>
        <w:t>).</w:t>
      </w:r>
    </w:p>
    <w:p w14:paraId="0233815F" w14:textId="72FB9859"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xml:space="preserve">) parameterization of the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 (VBGM) with the minimum (three) and maximum (seven) age in common between the two</w:t>
      </w:r>
      <w:r w:rsidR="00F51B5E" w:rsidRPr="00712416">
        <w:rPr>
          <w:rFonts w:ascii="Times New Roman" w:hAnsi="Times New Roman" w:cs="Times New Roman"/>
          <w:sz w:val="24"/>
          <w:szCs w:val="24"/>
        </w:rPr>
        <w:t xml:space="preserve"> sexes defining the parameters.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age-3, age-5, and age-7</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and specifically for VBGM</w:t>
      </w:r>
      <w:r w:rsidRPr="00712416">
        <w:rPr>
          <w:rFonts w:ascii="Times New Roman" w:hAnsi="Times New Roman" w:cs="Times New Roman"/>
          <w:sz w:val="24"/>
          <w:szCs w:val="24"/>
        </w:rPr>
        <w:t xml:space="preserve"> by Ogle (2014).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 of R as described in Ogle (2014).  To help anchor the left sides of the VBGM for model fitting</w:t>
      </w:r>
      <w:r w:rsidR="00796C76" w:rsidRPr="00712416">
        <w:rPr>
          <w:rFonts w:ascii="Times New Roman" w:hAnsi="Times New Roman" w:cs="Times New Roman"/>
          <w:sz w:val="24"/>
          <w:szCs w:val="24"/>
        </w:rPr>
        <w:t>,</w:t>
      </w:r>
      <w:r w:rsidR="00245833" w:rsidRPr="00712416">
        <w:rPr>
          <w:rFonts w:ascii="Times New Roman" w:hAnsi="Times New Roman" w:cs="Times New Roman"/>
          <w:sz w:val="24"/>
          <w:szCs w:val="24"/>
        </w:rPr>
        <w:t xml:space="preserve"> all unknown sex </w:t>
      </w:r>
      <w:r w:rsidR="00245833" w:rsidRPr="00712416">
        <w:rPr>
          <w:rFonts w:ascii="Times New Roman" w:hAnsi="Times New Roman" w:cs="Times New Roman"/>
          <w:sz w:val="24"/>
          <w:szCs w:val="24"/>
        </w:rPr>
        <w:lastRenderedPageBreak/>
        <w:t>fish less than 75 mm were assigned an age of 2 and randomly allocated to the male or female group</w:t>
      </w:r>
      <w:r w:rsidR="00FA26CB" w:rsidRPr="00712416">
        <w:rPr>
          <w:rFonts w:ascii="Times New Roman" w:hAnsi="Times New Roman" w:cs="Times New Roman"/>
          <w:sz w:val="24"/>
          <w:szCs w:val="24"/>
        </w:rPr>
        <w:t>s</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428354CC"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tly agreed on 68.8% of scale</w:t>
      </w:r>
      <w:r w:rsidRPr="00712416">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ins w:id="38" w:author="Taylor Stewart" w:date="2014-10-13T13:46: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1 near here].</w:t>
        </w:r>
      </w:ins>
      <w:proofErr w:type="gramEnd"/>
    </w:p>
    <w:p w14:paraId="6E24B417" w14:textId="481B3A99"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Pr="00712416">
        <w:rPr>
          <w:rFonts w:ascii="Times New Roman" w:hAnsi="Times New Roman" w:cs="Times New Roman"/>
          <w:sz w:val="24"/>
          <w:szCs w:val="24"/>
        </w:rPr>
        <w:t>scale and otolith</w:t>
      </w:r>
      <w:r w:rsidR="00FA26CB" w:rsidRPr="00712416">
        <w:rPr>
          <w:rFonts w:ascii="Times New Roman" w:hAnsi="Times New Roman" w:cs="Times New Roman"/>
          <w:sz w:val="24"/>
          <w:szCs w:val="24"/>
        </w:rPr>
        <w:t xml:space="preserve"> assessments</w:t>
      </w:r>
      <w:r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for </w:t>
      </w:r>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r w:rsidR="00E951CC" w:rsidRPr="00712416">
        <w:rPr>
          <w:rFonts w:ascii="Times New Roman" w:hAnsi="Times New Roman" w:cs="Times New Roman"/>
          <w:sz w:val="24"/>
          <w:szCs w:val="24"/>
        </w:rPr>
        <w:t xml:space="preserve"> for all otolith ages with a sample size &gt; 3</w:t>
      </w:r>
      <w:r w:rsidRPr="00712416">
        <w:rPr>
          <w:rFonts w:ascii="Times New Roman" w:hAnsi="Times New Roman" w:cs="Times New Roman"/>
          <w:sz w:val="24"/>
          <w:szCs w:val="24"/>
        </w:rPr>
        <w:t xml:space="preserve"> (Figure 2).</w:t>
      </w:r>
      <w:ins w:id="39" w:author="Taylor Stewart" w:date="2014-10-13T13:44:00Z">
        <w:r w:rsidR="00667D22">
          <w:rPr>
            <w:rFonts w:ascii="Times New Roman" w:hAnsi="Times New Roman" w:cs="Times New Roman"/>
            <w:sz w:val="24"/>
            <w:szCs w:val="24"/>
          </w:rPr>
          <w:t xml:space="preserve"> [Figure 2 near here].</w:t>
        </w:r>
      </w:ins>
    </w:p>
    <w:p w14:paraId="111DC10E" w14:textId="35D373BD"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in 2013 were two years old</w:t>
      </w:r>
      <w:r w:rsidR="00777AAC" w:rsidRPr="00712416">
        <w:rPr>
          <w:rFonts w:ascii="Times New Roman" w:hAnsi="Times New Roman" w:cs="Times New Roman"/>
          <w:sz w:val="24"/>
          <w:szCs w:val="24"/>
        </w:rPr>
        <w:t>.  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poor</w:t>
      </w:r>
      <w:r w:rsidR="00FA26CB" w:rsidRPr="00712416">
        <w:rPr>
          <w:rFonts w:ascii="Times New Roman" w:hAnsi="Times New Roman" w:cs="Times New Roman"/>
          <w:sz w:val="24"/>
          <w:szCs w:val="24"/>
        </w:rPr>
        <w:t>,</w:t>
      </w:r>
      <w:r w:rsidR="00777AAC" w:rsidRPr="00712416">
        <w:rPr>
          <w:rFonts w:ascii="Times New Roman" w:hAnsi="Times New Roman" w:cs="Times New Roman"/>
          <w:sz w:val="24"/>
          <w:szCs w:val="24"/>
        </w:rPr>
        <w:t xml:space="preserve"> as o</w:t>
      </w:r>
      <w:r w:rsidRPr="00712416">
        <w:rPr>
          <w:rFonts w:ascii="Times New Roman" w:hAnsi="Times New Roman" w:cs="Times New Roman"/>
          <w:sz w:val="24"/>
          <w:szCs w:val="24"/>
        </w:rPr>
        <w:t xml:space="preserve">nly 8.3% of scales and 36.4% of otoliths </w:t>
      </w:r>
      <w:r w:rsidR="008469AB" w:rsidRPr="00712416">
        <w:rPr>
          <w:rFonts w:ascii="Times New Roman" w:hAnsi="Times New Roman" w:cs="Times New Roman"/>
          <w:sz w:val="24"/>
          <w:szCs w:val="24"/>
        </w:rPr>
        <w:t xml:space="preserve">from </w:t>
      </w:r>
      <w:r w:rsidR="00777AAC" w:rsidRPr="00712416">
        <w:rPr>
          <w:rFonts w:ascii="Times New Roman" w:hAnsi="Times New Roman" w:cs="Times New Roman"/>
          <w:sz w:val="24"/>
          <w:szCs w:val="24"/>
        </w:rPr>
        <w:t xml:space="preserve">these </w:t>
      </w:r>
      <w:r w:rsidR="008469AB" w:rsidRPr="00712416">
        <w:rPr>
          <w:rFonts w:ascii="Times New Roman" w:hAnsi="Times New Roman" w:cs="Times New Roman"/>
          <w:sz w:val="24"/>
          <w:szCs w:val="24"/>
        </w:rPr>
        <w:t xml:space="preserve">fish </w:t>
      </w:r>
      <w:r w:rsidR="00777AAC" w:rsidRPr="00712416">
        <w:rPr>
          <w:rFonts w:ascii="Times New Roman" w:hAnsi="Times New Roman" w:cs="Times New Roman"/>
          <w:sz w:val="24"/>
          <w:szCs w:val="24"/>
        </w:rPr>
        <w:t>w</w:t>
      </w:r>
      <w:r w:rsidRPr="00712416">
        <w:rPr>
          <w:rFonts w:ascii="Times New Roman" w:hAnsi="Times New Roman" w:cs="Times New Roman"/>
          <w:sz w:val="24"/>
          <w:szCs w:val="24"/>
        </w:rPr>
        <w:t>ere assessed as age-2.  A</w:t>
      </w:r>
      <w:r w:rsidR="008469AB" w:rsidRPr="00712416">
        <w:rPr>
          <w:rFonts w:ascii="Times New Roman" w:hAnsi="Times New Roman" w:cs="Times New Roman"/>
          <w:sz w:val="24"/>
          <w:szCs w:val="24"/>
        </w:rPr>
        <w:t>ges a</w:t>
      </w:r>
      <w:r w:rsidRPr="00712416">
        <w:rPr>
          <w:rFonts w:ascii="Times New Roman" w:hAnsi="Times New Roman" w:cs="Times New Roman"/>
          <w:sz w:val="24"/>
          <w:szCs w:val="24"/>
        </w:rPr>
        <w:t xml:space="preserve">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w:t>
      </w:r>
      <w:r w:rsidR="004D0C42" w:rsidRPr="00712416">
        <w:rPr>
          <w:rFonts w:ascii="Times New Roman" w:hAnsi="Times New Roman" w:cs="Times New Roman"/>
          <w:sz w:val="24"/>
          <w:szCs w:val="24"/>
        </w:rPr>
        <w:t xml:space="preserve">approximately </w:t>
      </w:r>
      <w:r w:rsidRPr="00712416">
        <w:rPr>
          <w:rFonts w:ascii="Times New Roman" w:hAnsi="Times New Roman" w:cs="Times New Roman"/>
          <w:sz w:val="24"/>
          <w:szCs w:val="24"/>
        </w:rPr>
        <w:lastRenderedPageBreak/>
        <w:t xml:space="preserve">evenly distributed </w:t>
      </w:r>
      <w:r w:rsidR="00FA26CB" w:rsidRPr="00712416">
        <w:rPr>
          <w:rFonts w:ascii="Times New Roman" w:hAnsi="Times New Roman" w:cs="Times New Roman"/>
          <w:sz w:val="24"/>
          <w:szCs w:val="24"/>
        </w:rPr>
        <w:t xml:space="preserve">among ages </w:t>
      </w:r>
      <w:r w:rsidRPr="00712416">
        <w:rPr>
          <w:rFonts w:ascii="Times New Roman" w:hAnsi="Times New Roman" w:cs="Times New Roman"/>
          <w:sz w:val="24"/>
          <w:szCs w:val="24"/>
        </w:rPr>
        <w:t>between age-1 and age-4</w:t>
      </w:r>
      <w:r w:rsidR="008469AB" w:rsidRPr="00712416">
        <w:rPr>
          <w:rFonts w:ascii="Times New Roman" w:hAnsi="Times New Roman" w:cs="Times New Roman"/>
          <w:sz w:val="24"/>
          <w:szCs w:val="24"/>
        </w:rPr>
        <w:t xml:space="preserve"> for these fish</w:t>
      </w:r>
      <w:r w:rsidRPr="00712416">
        <w:rPr>
          <w:rFonts w:ascii="Times New Roman" w:hAnsi="Times New Roman" w:cs="Times New Roman"/>
          <w:sz w:val="24"/>
          <w:szCs w:val="24"/>
        </w:rPr>
        <w:t xml:space="preserve">; however, </w:t>
      </w:r>
      <w:r w:rsidR="008469AB" w:rsidRPr="00712416">
        <w:rPr>
          <w:rFonts w:ascii="Times New Roman" w:hAnsi="Times New Roman" w:cs="Times New Roman"/>
          <w:sz w:val="24"/>
          <w:szCs w:val="24"/>
        </w:rPr>
        <w:t xml:space="preserve">all other ages </w:t>
      </w:r>
      <w:r w:rsidRPr="00712416">
        <w:rPr>
          <w:rFonts w:ascii="Times New Roman" w:hAnsi="Times New Roman" w:cs="Times New Roman"/>
          <w:sz w:val="24"/>
          <w:szCs w:val="24"/>
        </w:rPr>
        <w:t xml:space="preserve">assessed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scales were age-1.</w:t>
      </w:r>
      <w:ins w:id="40" w:author="Taylor Stewart" w:date="2014-10-13T13:45:00Z">
        <w:r w:rsidR="00667D22">
          <w:rPr>
            <w:rFonts w:ascii="Times New Roman" w:hAnsi="Times New Roman" w:cs="Times New Roman"/>
            <w:sz w:val="24"/>
            <w:szCs w:val="24"/>
          </w:rPr>
          <w:t xml:space="preserve"> [Figure 3 near here].</w:t>
        </w:r>
      </w:ins>
    </w:p>
    <w:p w14:paraId="6865DC02" w14:textId="77777777"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5CD61E98" w:rsidR="00851757" w:rsidRPr="00712416" w:rsidRDefault="00851757">
      <w:pPr>
        <w:spacing w:after="0" w:line="480" w:lineRule="auto"/>
        <w:ind w:firstLine="720"/>
        <w:rPr>
          <w:rFonts w:ascii="Times New Roman" w:hAnsi="Times New Roman" w:cs="Times New Roman"/>
          <w:sz w:val="24"/>
          <w:szCs w:val="24"/>
        </w:rPr>
        <w:pPrChange w:id="41" w:author="Taylor Stewart" w:date="2014-10-11T16:20:00Z">
          <w:pPr>
            <w:spacing w:after="0" w:line="480" w:lineRule="auto"/>
          </w:pPr>
        </w:pPrChange>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 xml:space="preserve">114.0 mm) than males (94.5 mm).  </w:t>
      </w:r>
      <w:r w:rsidR="00C0297C" w:rsidRPr="00712416">
        <w:rPr>
          <w:rFonts w:ascii="Times New Roman" w:hAnsi="Times New Roman" w:cs="Times New Roman"/>
          <w:sz w:val="24"/>
          <w:szCs w:val="24"/>
        </w:rPr>
        <w:t xml:space="preserve">The maximum consensus assessed age from otoliths was </w:t>
      </w:r>
      <w:r w:rsidR="0007471E" w:rsidRPr="00712416">
        <w:rPr>
          <w:rFonts w:ascii="Times New Roman" w:hAnsi="Times New Roman" w:cs="Times New Roman"/>
          <w:sz w:val="24"/>
          <w:szCs w:val="24"/>
        </w:rPr>
        <w:t>nine for females and seven for males</w:t>
      </w:r>
      <w:r w:rsidR="00C0297C" w:rsidRPr="00712416">
        <w:rPr>
          <w:rFonts w:ascii="Times New Roman" w:hAnsi="Times New Roman" w:cs="Times New Roman"/>
          <w:sz w:val="24"/>
          <w:szCs w:val="24"/>
        </w:rPr>
        <w:t>.</w:t>
      </w:r>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4358F771"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observed age-length keys for Pygmy Whitefish were quite variable</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As many as five (</w:t>
      </w:r>
      <w:r w:rsidR="00A36A6E" w:rsidRPr="00712416">
        <w:rPr>
          <w:rFonts w:ascii="Times New Roman" w:hAnsi="Times New Roman" w:cs="Times New Roman"/>
          <w:sz w:val="24"/>
          <w:szCs w:val="24"/>
        </w:rPr>
        <w:t xml:space="preserve">of seven) </w:t>
      </w:r>
      <w:r w:rsidRPr="00712416">
        <w:rPr>
          <w:rFonts w:ascii="Times New Roman" w:hAnsi="Times New Roman" w:cs="Times New Roman"/>
          <w:sz w:val="24"/>
          <w:szCs w:val="24"/>
        </w:rPr>
        <w:t xml:space="preserve">ages were represented in one 10-mm TL interval and as many as five </w:t>
      </w:r>
      <w:r w:rsidR="00A36A6E" w:rsidRPr="00712416">
        <w:rPr>
          <w:rFonts w:ascii="Times New Roman" w:hAnsi="Times New Roman" w:cs="Times New Roman"/>
          <w:sz w:val="24"/>
          <w:szCs w:val="24"/>
        </w:rPr>
        <w:t xml:space="preserve">(of nine) </w:t>
      </w:r>
      <w:r w:rsidRPr="00712416">
        <w:rPr>
          <w:rFonts w:ascii="Times New Roman" w:hAnsi="Times New Roman" w:cs="Times New Roman"/>
          <w:sz w:val="24"/>
          <w:szCs w:val="24"/>
        </w:rPr>
        <w:t xml:space="preserve">TL intervals </w:t>
      </w:r>
      <w:r w:rsidR="00882086" w:rsidRPr="00712416">
        <w:rPr>
          <w:rFonts w:ascii="Times New Roman" w:hAnsi="Times New Roman" w:cs="Times New Roman"/>
          <w:sz w:val="24"/>
          <w:szCs w:val="24"/>
        </w:rPr>
        <w:t xml:space="preserve">were </w:t>
      </w:r>
      <w:r w:rsidRPr="00712416">
        <w:rPr>
          <w:rFonts w:ascii="Times New Roman" w:hAnsi="Times New Roman" w:cs="Times New Roman"/>
          <w:sz w:val="24"/>
          <w:szCs w:val="24"/>
        </w:rPr>
        <w:t>represented in one age-class for females</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Similarly,</w:t>
      </w:r>
      <w:r w:rsidR="00A36A6E" w:rsidRPr="00712416">
        <w:rPr>
          <w:rFonts w:ascii="Times New Roman" w:hAnsi="Times New Roman" w:cs="Times New Roman"/>
          <w:sz w:val="24"/>
          <w:szCs w:val="24"/>
        </w:rPr>
        <w:t xml:space="preserve"> for males, as many </w:t>
      </w:r>
      <w:r w:rsidR="00A36A6E" w:rsidRPr="00712416">
        <w:rPr>
          <w:rFonts w:ascii="Times New Roman" w:hAnsi="Times New Roman" w:cs="Times New Roman"/>
          <w:sz w:val="24"/>
          <w:szCs w:val="24"/>
        </w:rPr>
        <w:lastRenderedPageBreak/>
        <w:t>as three (of six) ages were found in one 10-mm TL interval and as many as three (of six) TL intervals appear</w:t>
      </w:r>
      <w:r w:rsidR="00F51B5E" w:rsidRPr="00712416">
        <w:rPr>
          <w:rFonts w:ascii="Times New Roman" w:hAnsi="Times New Roman" w:cs="Times New Roman"/>
          <w:sz w:val="24"/>
          <w:szCs w:val="24"/>
        </w:rPr>
        <w:t>ed in one age-class</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No significant difference was found between age-length keys for male and female Pygmy Whitefish (</w:t>
      </w:r>
      <w:r w:rsidRPr="00712416">
        <w:rPr>
          <w:rFonts w:ascii="Symbol" w:hAnsi="Symbol" w:cs="Times New Roman"/>
          <w:sz w:val="24"/>
          <w:szCs w:val="24"/>
        </w:rPr>
        <w:t></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=14.8, p=0.391).</w:t>
      </w:r>
      <w:ins w:id="42" w:author="Taylor Stewart" w:date="2014-10-13T13:46: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2 near here].</w:t>
        </w:r>
      </w:ins>
      <w:proofErr w:type="gramEnd"/>
    </w:p>
    <w:p w14:paraId="58CBB711" w14:textId="35A81E33" w:rsidR="00F51B5E" w:rsidRPr="00712416" w:rsidRDefault="00B66C8D" w:rsidP="00AA64B4">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 xml:space="preserve">length-at-age-3 parameter did not differ (F=0.65, p=0.423) but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lengths-at-age-5 (F=2</w:t>
      </w:r>
      <w:r w:rsidR="00D341BF" w:rsidRPr="00712416">
        <w:rPr>
          <w:rFonts w:ascii="Times New Roman" w:hAnsi="Times New Roman" w:cs="Times New Roman"/>
          <w:sz w:val="24"/>
          <w:szCs w:val="24"/>
        </w:rPr>
        <w:t>2.8, p&lt;0.0005) and at age-7 (F=15.6, p&lt;0.0005</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Pr="00712416">
        <w:rPr>
          <w:rFonts w:ascii="Times New Roman" w:hAnsi="Times New Roman" w:cs="Times New Roman"/>
          <w:sz w:val="24"/>
          <w:szCs w:val="24"/>
        </w:rPr>
        <w:t xml:space="preserve">.  </w:t>
      </w:r>
      <w:ins w:id="43" w:author="Taylor Stewart" w:date="2014-10-13T13:49:00Z">
        <w:r w:rsidR="00667D22">
          <w:rPr>
            <w:rFonts w:ascii="Times New Roman" w:hAnsi="Times New Roman" w:cs="Times New Roman"/>
            <w:sz w:val="24"/>
            <w:szCs w:val="24"/>
          </w:rPr>
          <w:t xml:space="preserve">[Figure 4 near here].  </w:t>
        </w:r>
      </w:ins>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maximum size attained by the second year of life for male and by the third year of life for female Pygmy Whitefish (Table 3</w:t>
      </w:r>
      <w:ins w:id="44" w:author="Taylor Stewart" w:date="2014-10-13T13:49:00Z">
        <w:r w:rsidR="00667D22">
          <w:rPr>
            <w:rFonts w:ascii="Times New Roman" w:hAnsi="Times New Roman" w:cs="Times New Roman"/>
            <w:sz w:val="24"/>
            <w:szCs w:val="24"/>
          </w:rPr>
          <w:t>; Table 4</w:t>
        </w:r>
      </w:ins>
      <w:r w:rsidR="00CE28CA" w:rsidRPr="00712416">
        <w:rPr>
          <w:rFonts w:ascii="Times New Roman" w:hAnsi="Times New Roman" w:cs="Times New Roman"/>
          <w:sz w:val="24"/>
          <w:szCs w:val="24"/>
        </w:rPr>
        <w:t xml:space="preserve">).  After the initial fast growth, both male and female Pygmy Whitefish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ins w:id="45" w:author="Taylor Stewart" w:date="2014-10-13T13:49:00Z">
        <w:r w:rsidR="00667D22">
          <w:rPr>
            <w:rFonts w:ascii="Times New Roman" w:hAnsi="Times New Roman" w:cs="Times New Roman"/>
            <w:sz w:val="24"/>
            <w:szCs w:val="24"/>
          </w:rPr>
          <w:t>; Table 4</w:t>
        </w:r>
      </w:ins>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ins w:id="46" w:author="Taylor Stewart" w:date="2014-10-13T13:49:00Z">
        <w:r w:rsidR="00667D22">
          <w:rPr>
            <w:rFonts w:ascii="Times New Roman" w:hAnsi="Times New Roman" w:cs="Times New Roman"/>
            <w:sz w:val="24"/>
            <w:szCs w:val="24"/>
          </w:rPr>
          <w:t xml:space="preserve"> </w:t>
        </w:r>
      </w:ins>
      <w:proofErr w:type="gramStart"/>
      <w:ins w:id="47" w:author="Taylor Stewart" w:date="2014-10-13T13:47:00Z">
        <w:r w:rsidR="00667D22">
          <w:rPr>
            <w:rFonts w:ascii="Times New Roman" w:hAnsi="Times New Roman" w:cs="Times New Roman"/>
            <w:sz w:val="24"/>
            <w:szCs w:val="24"/>
          </w:rPr>
          <w:t>[Table 3 near here].</w:t>
        </w:r>
      </w:ins>
      <w:proofErr w:type="gramEnd"/>
      <w:ins w:id="48" w:author="Taylor Stewart" w:date="2014-10-13T13:49:00Z">
        <w:r w:rsidR="00667D22">
          <w:rPr>
            <w:rFonts w:ascii="Times New Roman" w:hAnsi="Times New Roman" w:cs="Times New Roman"/>
            <w:sz w:val="24"/>
            <w:szCs w:val="24"/>
          </w:rPr>
          <w:t xml:space="preserve"> </w:t>
        </w:r>
        <w:proofErr w:type="gramStart"/>
        <w:r w:rsidR="00667D22">
          <w:rPr>
            <w:rFonts w:ascii="Times New Roman" w:hAnsi="Times New Roman" w:cs="Times New Roman"/>
            <w:sz w:val="24"/>
            <w:szCs w:val="24"/>
          </w:rPr>
          <w:t>[Table 4 near here].</w:t>
        </w:r>
      </w:ins>
      <w:proofErr w:type="gramEnd"/>
    </w:p>
    <w:p w14:paraId="1A1F1A90" w14:textId="77777777"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72520A10" w14:textId="233E4ACE" w:rsidR="008E418D" w:rsidRPr="00712416"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  Scales from small fish appeared straightforward, but we con</w:t>
      </w:r>
      <w:r w:rsidR="00E42660" w:rsidRPr="00712416">
        <w:rPr>
          <w:rFonts w:ascii="Times New Roman" w:hAnsi="Times New Roman" w:cs="Times New Roman"/>
          <w:sz w:val="24"/>
          <w:szCs w:val="24"/>
        </w:rPr>
        <w:t xml:space="preserve">sistently under-estimated </w:t>
      </w:r>
      <w:r w:rsidRPr="00712416">
        <w:rPr>
          <w:rFonts w:ascii="Times New Roman" w:hAnsi="Times New Roman" w:cs="Times New Roman"/>
          <w:sz w:val="24"/>
          <w:szCs w:val="24"/>
        </w:rPr>
        <w:t>fish</w:t>
      </w:r>
      <w:r w:rsidR="00E42660" w:rsidRPr="00712416">
        <w:rPr>
          <w:rFonts w:ascii="Times New Roman" w:hAnsi="Times New Roman" w:cs="Times New Roman"/>
          <w:sz w:val="24"/>
          <w:szCs w:val="24"/>
        </w:rPr>
        <w:t xml:space="preserve"> </w:t>
      </w:r>
      <w:r w:rsidR="002A6989" w:rsidRPr="00712416">
        <w:rPr>
          <w:rFonts w:ascii="Times New Roman" w:hAnsi="Times New Roman" w:cs="Times New Roman"/>
          <w:sz w:val="24"/>
          <w:szCs w:val="24"/>
        </w:rPr>
        <w:t>w</w:t>
      </w:r>
      <w:r w:rsidR="00E42660" w:rsidRPr="00712416">
        <w:rPr>
          <w:rFonts w:ascii="Times New Roman" w:hAnsi="Times New Roman" w:cs="Times New Roman"/>
          <w:sz w:val="24"/>
          <w:szCs w:val="24"/>
        </w:rPr>
        <w:t>hat appeared to be age-2 on the length frequency</w:t>
      </w:r>
      <w:r w:rsidRPr="00712416">
        <w:rPr>
          <w:rFonts w:ascii="Times New Roman" w:hAnsi="Times New Roman" w:cs="Times New Roman"/>
          <w:sz w:val="24"/>
          <w:szCs w:val="24"/>
        </w:rPr>
        <w:t xml:space="preserve"> by one year</w:t>
      </w:r>
      <w:r w:rsidR="00E42660" w:rsidRPr="00712416">
        <w:rPr>
          <w:rFonts w:ascii="Times New Roman" w:hAnsi="Times New Roman" w:cs="Times New Roman"/>
          <w:sz w:val="24"/>
          <w:szCs w:val="24"/>
        </w:rPr>
        <w:t>, which</w:t>
      </w:r>
      <w:r w:rsidRPr="00712416">
        <w:rPr>
          <w:rFonts w:ascii="Times New Roman" w:hAnsi="Times New Roman" w:cs="Times New Roman"/>
          <w:sz w:val="24"/>
          <w:szCs w:val="24"/>
        </w:rPr>
        <w:t xml:space="preserve"> suggest</w:t>
      </w:r>
      <w:r w:rsidR="00E42660" w:rsidRPr="00712416">
        <w:rPr>
          <w:rFonts w:ascii="Times New Roman" w:hAnsi="Times New Roman" w:cs="Times New Roman"/>
          <w:sz w:val="24"/>
          <w:szCs w:val="24"/>
        </w:rPr>
        <w:t>s</w:t>
      </w:r>
      <w:r w:rsidRPr="00712416">
        <w:rPr>
          <w:rFonts w:ascii="Times New Roman" w:hAnsi="Times New Roman" w:cs="Times New Roman"/>
          <w:sz w:val="24"/>
          <w:szCs w:val="24"/>
        </w:rPr>
        <w:t xml:space="preserve"> that a </w:t>
      </w:r>
      <w:r w:rsidR="00274B7E" w:rsidRPr="00712416">
        <w:rPr>
          <w:rFonts w:ascii="Times New Roman" w:hAnsi="Times New Roman" w:cs="Times New Roman"/>
          <w:sz w:val="24"/>
          <w:szCs w:val="24"/>
        </w:rPr>
        <w:t>first annulus wa</w:t>
      </w:r>
      <w:r w:rsidRPr="00712416">
        <w:rPr>
          <w:rFonts w:ascii="Times New Roman" w:hAnsi="Times New Roman" w:cs="Times New Roman"/>
          <w:sz w:val="24"/>
          <w:szCs w:val="24"/>
        </w:rPr>
        <w:t>s missing or difficult to detect</w:t>
      </w:r>
      <w:r w:rsidR="00382679" w:rsidRPr="00712416">
        <w:rPr>
          <w:rFonts w:ascii="Times New Roman" w:hAnsi="Times New Roman" w:cs="Times New Roman"/>
          <w:sz w:val="24"/>
          <w:szCs w:val="24"/>
        </w:rPr>
        <w:t xml:space="preserve">.  </w:t>
      </w:r>
      <w:proofErr w:type="spellStart"/>
      <w:r w:rsidR="00382679" w:rsidRPr="00712416">
        <w:rPr>
          <w:rFonts w:ascii="Times New Roman" w:hAnsi="Times New Roman" w:cs="Times New Roman"/>
          <w:sz w:val="24"/>
          <w:szCs w:val="24"/>
        </w:rPr>
        <w:t>Zemlak</w:t>
      </w:r>
      <w:proofErr w:type="spellEnd"/>
      <w:r w:rsidR="00382679" w:rsidRPr="00712416">
        <w:rPr>
          <w:rFonts w:ascii="Times New Roman" w:hAnsi="Times New Roman" w:cs="Times New Roman"/>
          <w:sz w:val="24"/>
          <w:szCs w:val="24"/>
        </w:rPr>
        <w:t xml:space="preserve"> and McPhail (2004) also reported that the first annulus was not evident on scales.  The first annulus may not form or be strongly evident </w:t>
      </w:r>
      <w:r w:rsidR="00EC4CCD" w:rsidRPr="00712416">
        <w:rPr>
          <w:rFonts w:ascii="Times New Roman" w:hAnsi="Times New Roman" w:cs="Times New Roman"/>
          <w:sz w:val="24"/>
          <w:szCs w:val="24"/>
        </w:rPr>
        <w:t>because</w:t>
      </w:r>
      <w:r w:rsidR="00382679" w:rsidRPr="00712416">
        <w:rPr>
          <w:rFonts w:ascii="Times New Roman" w:hAnsi="Times New Roman" w:cs="Times New Roman"/>
          <w:sz w:val="24"/>
          <w:szCs w:val="24"/>
        </w:rPr>
        <w:t xml:space="preserve"> scales</w:t>
      </w:r>
      <w:r w:rsidR="00EC4CCD" w:rsidRPr="00712416">
        <w:rPr>
          <w:rFonts w:ascii="Times New Roman" w:hAnsi="Times New Roman" w:cs="Times New Roman"/>
          <w:sz w:val="24"/>
          <w:szCs w:val="24"/>
        </w:rPr>
        <w:t xml:space="preserve"> on Pygmy Whitefish</w:t>
      </w:r>
      <w:r w:rsidR="00382679" w:rsidRPr="00712416">
        <w:rPr>
          <w:rFonts w:ascii="Times New Roman" w:hAnsi="Times New Roman" w:cs="Times New Roman"/>
          <w:sz w:val="24"/>
          <w:szCs w:val="24"/>
        </w:rPr>
        <w:t xml:space="preserve"> appear to form at </w:t>
      </w:r>
      <w:r w:rsidR="00EC4CCD" w:rsidRPr="00712416">
        <w:rPr>
          <w:rFonts w:ascii="Times New Roman" w:hAnsi="Times New Roman" w:cs="Times New Roman"/>
          <w:sz w:val="24"/>
          <w:szCs w:val="24"/>
        </w:rPr>
        <w:t xml:space="preserve">ca </w:t>
      </w:r>
      <w:r w:rsidR="00382679" w:rsidRPr="00712416">
        <w:rPr>
          <w:rFonts w:ascii="Times New Roman" w:hAnsi="Times New Roman" w:cs="Times New Roman"/>
          <w:sz w:val="24"/>
          <w:szCs w:val="24"/>
        </w:rPr>
        <w:t>2</w:t>
      </w:r>
      <w:r w:rsidR="00EC4CCD" w:rsidRPr="00712416">
        <w:rPr>
          <w:rFonts w:ascii="Times New Roman" w:hAnsi="Times New Roman" w:cs="Times New Roman"/>
          <w:sz w:val="24"/>
          <w:szCs w:val="24"/>
        </w:rPr>
        <w:t>7</w:t>
      </w:r>
      <w:r w:rsidR="00382679" w:rsidRPr="00712416">
        <w:rPr>
          <w:rFonts w:ascii="Times New Roman" w:hAnsi="Times New Roman" w:cs="Times New Roman"/>
          <w:sz w:val="24"/>
          <w:szCs w:val="24"/>
        </w:rPr>
        <w:t xml:space="preserve"> mm TL (Heard and Hartman 196</w:t>
      </w:r>
      <w:ins w:id="49" w:author="Taylor Stewart" w:date="2014-10-11T16:04:00Z">
        <w:r w:rsidR="00712416">
          <w:rPr>
            <w:rFonts w:ascii="Times New Roman" w:hAnsi="Times New Roman" w:cs="Times New Roman"/>
            <w:sz w:val="24"/>
            <w:szCs w:val="24"/>
          </w:rPr>
          <w:t>6</w:t>
        </w:r>
      </w:ins>
      <w:del w:id="50" w:author="Taylor Stewart" w:date="2014-10-11T16:04:00Z">
        <w:r w:rsidR="00382679" w:rsidRPr="00712416" w:rsidDel="00712416">
          <w:rPr>
            <w:rFonts w:ascii="Times New Roman" w:hAnsi="Times New Roman" w:cs="Times New Roman"/>
            <w:sz w:val="24"/>
            <w:szCs w:val="24"/>
          </w:rPr>
          <w:delText>5</w:delText>
        </w:r>
      </w:del>
      <w:r w:rsidR="00382679" w:rsidRPr="00712416">
        <w:rPr>
          <w:rFonts w:ascii="Times New Roman" w:hAnsi="Times New Roman" w:cs="Times New Roman"/>
          <w:sz w:val="24"/>
          <w:szCs w:val="24"/>
        </w:rPr>
        <w:t xml:space="preserve">) </w:t>
      </w:r>
      <w:r w:rsidR="00777AAC" w:rsidRPr="00712416">
        <w:rPr>
          <w:rFonts w:ascii="Times New Roman" w:hAnsi="Times New Roman" w:cs="Times New Roman"/>
          <w:sz w:val="24"/>
          <w:szCs w:val="24"/>
        </w:rPr>
        <w:t>or longer (</w:t>
      </w:r>
      <w:proofErr w:type="spellStart"/>
      <w:r w:rsidR="00777AAC" w:rsidRPr="00712416">
        <w:rPr>
          <w:rFonts w:ascii="Times New Roman" w:hAnsi="Times New Roman" w:cs="Times New Roman"/>
          <w:sz w:val="24"/>
          <w:szCs w:val="24"/>
        </w:rPr>
        <w:t>Zemlak</w:t>
      </w:r>
      <w:proofErr w:type="spellEnd"/>
      <w:r w:rsidR="00777AAC" w:rsidRPr="00712416">
        <w:rPr>
          <w:rFonts w:ascii="Times New Roman" w:hAnsi="Times New Roman" w:cs="Times New Roman"/>
          <w:sz w:val="24"/>
          <w:szCs w:val="24"/>
        </w:rPr>
        <w:t xml:space="preserve"> and McPhail 2004) </w:t>
      </w:r>
      <w:r w:rsidR="00382679" w:rsidRPr="00712416">
        <w:rPr>
          <w:rFonts w:ascii="Times New Roman" w:hAnsi="Times New Roman" w:cs="Times New Roman"/>
          <w:sz w:val="24"/>
          <w:szCs w:val="24"/>
        </w:rPr>
        <w:t>and observed</w:t>
      </w:r>
      <w:r w:rsidR="00E42660" w:rsidRPr="00712416">
        <w:rPr>
          <w:rFonts w:ascii="Times New Roman" w:hAnsi="Times New Roman" w:cs="Times New Roman"/>
          <w:sz w:val="24"/>
          <w:szCs w:val="24"/>
        </w:rPr>
        <w:t xml:space="preserve"> (i.e., not back-calculated)</w:t>
      </w:r>
      <w:r w:rsidR="00382679" w:rsidRPr="00712416">
        <w:rPr>
          <w:rFonts w:ascii="Times New Roman" w:hAnsi="Times New Roman" w:cs="Times New Roman"/>
          <w:sz w:val="24"/>
          <w:szCs w:val="24"/>
        </w:rPr>
        <w:t xml:space="preserve"> lengths</w:t>
      </w:r>
      <w:r w:rsidR="00C171B4" w:rsidRPr="00712416">
        <w:rPr>
          <w:rFonts w:ascii="Times New Roman" w:hAnsi="Times New Roman" w:cs="Times New Roman"/>
          <w:sz w:val="24"/>
          <w:szCs w:val="24"/>
        </w:rPr>
        <w:t xml:space="preserve"> at the</w:t>
      </w:r>
      <w:r w:rsidR="00EC4CCD" w:rsidRPr="00712416">
        <w:rPr>
          <w:rFonts w:ascii="Times New Roman" w:hAnsi="Times New Roman" w:cs="Times New Roman"/>
          <w:sz w:val="24"/>
          <w:szCs w:val="24"/>
        </w:rPr>
        <w:t xml:space="preserve"> end of the first year are ca 45-55</w:t>
      </w:r>
      <w:r w:rsidR="00C171B4" w:rsidRPr="00712416">
        <w:rPr>
          <w:rFonts w:ascii="Times New Roman" w:hAnsi="Times New Roman" w:cs="Times New Roman"/>
          <w:sz w:val="24"/>
          <w:szCs w:val="24"/>
        </w:rPr>
        <w:t xml:space="preserve"> mm </w:t>
      </w:r>
      <w:r w:rsidR="00EC4CCD" w:rsidRPr="00712416">
        <w:rPr>
          <w:rFonts w:ascii="Times New Roman" w:hAnsi="Times New Roman" w:cs="Times New Roman"/>
          <w:sz w:val="24"/>
          <w:szCs w:val="24"/>
        </w:rPr>
        <w:t xml:space="preserve">TL </w:t>
      </w:r>
      <w:r w:rsidR="00C171B4" w:rsidRPr="00712416">
        <w:rPr>
          <w:rFonts w:ascii="Times New Roman" w:hAnsi="Times New Roman" w:cs="Times New Roman"/>
          <w:sz w:val="24"/>
          <w:szCs w:val="24"/>
        </w:rPr>
        <w:t>(Heard and Hartman 196</w:t>
      </w:r>
      <w:ins w:id="51" w:author="Taylor Stewart" w:date="2014-10-11T16:04:00Z">
        <w:r w:rsidR="00712416">
          <w:rPr>
            <w:rFonts w:ascii="Times New Roman" w:hAnsi="Times New Roman" w:cs="Times New Roman"/>
            <w:sz w:val="24"/>
            <w:szCs w:val="24"/>
          </w:rPr>
          <w:t>6</w:t>
        </w:r>
      </w:ins>
      <w:del w:id="52" w:author="Taylor Stewart" w:date="2014-10-11T16:04:00Z">
        <w:r w:rsidR="00C171B4" w:rsidRPr="00712416" w:rsidDel="00712416">
          <w:rPr>
            <w:rFonts w:ascii="Times New Roman" w:hAnsi="Times New Roman" w:cs="Times New Roman"/>
            <w:sz w:val="24"/>
            <w:szCs w:val="24"/>
          </w:rPr>
          <w:delText>5</w:delText>
        </w:r>
      </w:del>
      <w:r w:rsidR="003541BF" w:rsidRPr="00712416">
        <w:rPr>
          <w:rFonts w:ascii="Times New Roman" w:hAnsi="Times New Roman" w:cs="Times New Roman"/>
          <w:sz w:val="24"/>
          <w:szCs w:val="24"/>
        </w:rPr>
        <w:t xml:space="preserve">; </w:t>
      </w:r>
      <w:proofErr w:type="spellStart"/>
      <w:r w:rsidR="003541BF" w:rsidRPr="00712416">
        <w:rPr>
          <w:rFonts w:ascii="Times New Roman" w:hAnsi="Times New Roman" w:cs="Times New Roman"/>
          <w:sz w:val="24"/>
          <w:szCs w:val="24"/>
        </w:rPr>
        <w:t>Zemlak</w:t>
      </w:r>
      <w:proofErr w:type="spellEnd"/>
      <w:r w:rsidR="003541BF" w:rsidRPr="00712416">
        <w:rPr>
          <w:rFonts w:ascii="Times New Roman" w:hAnsi="Times New Roman" w:cs="Times New Roman"/>
          <w:sz w:val="24"/>
          <w:szCs w:val="24"/>
        </w:rPr>
        <w:t xml:space="preserve"> and McPhail 2004</w:t>
      </w:r>
      <w:r w:rsidR="00C171B4" w:rsidRPr="00712416">
        <w:rPr>
          <w:rFonts w:ascii="Times New Roman" w:hAnsi="Times New Roman" w:cs="Times New Roman"/>
          <w:sz w:val="24"/>
          <w:szCs w:val="24"/>
        </w:rPr>
        <w:t>)</w:t>
      </w:r>
      <w:r w:rsidR="008E418D" w:rsidRPr="00712416">
        <w:rPr>
          <w:rFonts w:ascii="Times New Roman" w:hAnsi="Times New Roman" w:cs="Times New Roman"/>
          <w:sz w:val="24"/>
          <w:szCs w:val="24"/>
        </w:rPr>
        <w:t>.  Future research on the lengths and the structure of sca</w:t>
      </w:r>
      <w:r w:rsidR="00E42660" w:rsidRPr="00712416">
        <w:rPr>
          <w:rFonts w:ascii="Times New Roman" w:hAnsi="Times New Roman" w:cs="Times New Roman"/>
          <w:sz w:val="24"/>
          <w:szCs w:val="24"/>
        </w:rPr>
        <w:t>les from young-of-the-year Pygm</w:t>
      </w:r>
      <w:r w:rsidR="008E418D" w:rsidRPr="00712416">
        <w:rPr>
          <w:rFonts w:ascii="Times New Roman" w:hAnsi="Times New Roman" w:cs="Times New Roman"/>
          <w:sz w:val="24"/>
          <w:szCs w:val="24"/>
        </w:rPr>
        <w:t>y Whitefish may help resolve this issue.</w:t>
      </w:r>
    </w:p>
    <w:p w14:paraId="2537EAB9" w14:textId="27C873A4"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Scales from larger fish were also difficult to </w:t>
      </w:r>
      <w:proofErr w:type="gramStart"/>
      <w:r w:rsidRPr="00712416">
        <w:rPr>
          <w:rFonts w:ascii="Times New Roman" w:hAnsi="Times New Roman" w:cs="Times New Roman"/>
          <w:sz w:val="24"/>
          <w:szCs w:val="24"/>
        </w:rPr>
        <w:t>assess</w:t>
      </w:r>
      <w:proofErr w:type="gramEnd"/>
      <w:r w:rsidRPr="00712416">
        <w:rPr>
          <w:rFonts w:ascii="Times New Roman" w:hAnsi="Times New Roman" w:cs="Times New Roman"/>
          <w:sz w:val="24"/>
          <w:szCs w:val="24"/>
        </w:rPr>
        <w:t xml:space="preserve"> as circuli were few and crowded at the scale margin.</w:t>
      </w:r>
      <w:r w:rsidR="003541BF" w:rsidRPr="00712416">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w:t>
      </w:r>
      <w:ins w:id="53" w:author="Taylor Stewart" w:date="2014-10-11T16:04:00Z">
        <w:r w:rsidR="00712416">
          <w:rPr>
            <w:rFonts w:ascii="Times New Roman" w:hAnsi="Times New Roman" w:cs="Times New Roman"/>
            <w:sz w:val="24"/>
            <w:szCs w:val="24"/>
          </w:rPr>
          <w:t>6</w:t>
        </w:r>
      </w:ins>
      <w:del w:id="54" w:author="Taylor Stewart" w:date="2014-10-11T16:04:00Z">
        <w:r w:rsidR="003541BF" w:rsidRPr="00712416" w:rsidDel="00712416">
          <w:rPr>
            <w:rFonts w:ascii="Times New Roman" w:hAnsi="Times New Roman" w:cs="Times New Roman"/>
            <w:sz w:val="24"/>
            <w:szCs w:val="24"/>
          </w:rPr>
          <w:delText>5</w:delText>
        </w:r>
      </w:del>
      <w:r w:rsidR="003541BF" w:rsidRPr="00712416">
        <w:rPr>
          <w:rFonts w:ascii="Times New Roman" w:hAnsi="Times New Roman" w:cs="Times New Roman"/>
          <w:sz w:val="24"/>
          <w:szCs w:val="24"/>
        </w:rPr>
        <w:t xml:space="preserve">) expressed similar difficulties </w:t>
      </w:r>
      <w:r w:rsidR="008E418D" w:rsidRPr="00712416">
        <w:rPr>
          <w:rFonts w:ascii="Times New Roman" w:hAnsi="Times New Roman" w:cs="Times New Roman"/>
          <w:sz w:val="24"/>
          <w:szCs w:val="24"/>
        </w:rPr>
        <w:t xml:space="preserve">assessing age from </w:t>
      </w:r>
      <w:r w:rsidR="003541BF" w:rsidRPr="00712416">
        <w:rPr>
          <w:rFonts w:ascii="Times New Roman" w:hAnsi="Times New Roman" w:cs="Times New Roman"/>
          <w:sz w:val="24"/>
          <w:szCs w:val="24"/>
        </w:rPr>
        <w:t>scales of older fish.</w:t>
      </w:r>
    </w:p>
    <w:p w14:paraId="4CC19101" w14:textId="79B3AE5A" w:rsidR="009E5B80" w:rsidRPr="0071241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also had</w:t>
      </w:r>
      <w:r w:rsidR="00996907" w:rsidRPr="00712416">
        <w:rPr>
          <w:rFonts w:ascii="Times New Roman" w:hAnsi="Times New Roman" w:cs="Times New Roman"/>
          <w:sz w:val="24"/>
          <w:szCs w:val="24"/>
        </w:rPr>
        <w:t xml:space="preserve"> 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 </w:t>
      </w:r>
      <w:r w:rsidR="00DB3A39" w:rsidRPr="00712416">
        <w:rPr>
          <w:rFonts w:ascii="Times New Roman" w:hAnsi="Times New Roman" w:cs="Times New Roman"/>
          <w:sz w:val="24"/>
          <w:szCs w:val="24"/>
        </w:rPr>
        <w:t xml:space="preserve"> </w:t>
      </w:r>
      <w:r w:rsidRPr="00712416">
        <w:rPr>
          <w:rFonts w:ascii="Times New Roman" w:hAnsi="Times New Roman" w:cs="Times New Roman"/>
          <w:sz w:val="24"/>
          <w:szCs w:val="24"/>
        </w:rPr>
        <w:t>We had particular difficulties with young fish where l</w:t>
      </w:r>
      <w:r w:rsidR="00DB3A39" w:rsidRPr="00712416">
        <w:rPr>
          <w:rFonts w:ascii="Times New Roman" w:hAnsi="Times New Roman" w:cs="Times New Roman"/>
          <w:sz w:val="24"/>
          <w:szCs w:val="24"/>
        </w:rPr>
        <w:t>ess than 40% of the otoliths from fish that appeared from the length frequency to be age-2</w:t>
      </w:r>
      <w:r w:rsidR="00274B7E" w:rsidRPr="00712416">
        <w:rPr>
          <w:rFonts w:ascii="Times New Roman" w:hAnsi="Times New Roman" w:cs="Times New Roman"/>
          <w:sz w:val="24"/>
          <w:szCs w:val="24"/>
        </w:rPr>
        <w:t xml:space="preserve"> </w:t>
      </w:r>
      <w:r w:rsidR="00DB3A39" w:rsidRPr="00712416">
        <w:rPr>
          <w:rFonts w:ascii="Times New Roman" w:hAnsi="Times New Roman" w:cs="Times New Roman"/>
          <w:sz w:val="24"/>
          <w:szCs w:val="24"/>
        </w:rPr>
        <w:t>were</w:t>
      </w:r>
      <w:r w:rsidRPr="00712416">
        <w:rPr>
          <w:rFonts w:ascii="Times New Roman" w:hAnsi="Times New Roman" w:cs="Times New Roman"/>
          <w:sz w:val="24"/>
          <w:szCs w:val="24"/>
        </w:rPr>
        <w:t xml:space="preserve"> correctly</w:t>
      </w:r>
      <w:r w:rsidR="00DB3A39" w:rsidRPr="00712416">
        <w:rPr>
          <w:rFonts w:ascii="Times New Roman" w:hAnsi="Times New Roman" w:cs="Times New Roman"/>
          <w:sz w:val="24"/>
          <w:szCs w:val="24"/>
        </w:rPr>
        <w:t xml:space="preserve"> assessed as age-2.</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(2004) </w:t>
      </w:r>
      <w:r w:rsidR="002B3197" w:rsidRPr="00712416">
        <w:rPr>
          <w:rFonts w:ascii="Times New Roman" w:hAnsi="Times New Roman" w:cs="Times New Roman"/>
          <w:sz w:val="24"/>
          <w:szCs w:val="24"/>
        </w:rPr>
        <w:t>noted</w:t>
      </w:r>
      <w:r w:rsidRPr="00712416">
        <w:rPr>
          <w:rFonts w:ascii="Times New Roman" w:hAnsi="Times New Roman" w:cs="Times New Roman"/>
          <w:sz w:val="24"/>
          <w:szCs w:val="24"/>
        </w:rPr>
        <w:t xml:space="preserve"> similar difficulties</w:t>
      </w:r>
      <w:r w:rsidR="002B3197" w:rsidRPr="00712416">
        <w:rPr>
          <w:rFonts w:ascii="Times New Roman" w:hAnsi="Times New Roman" w:cs="Times New Roman"/>
          <w:sz w:val="24"/>
          <w:szCs w:val="24"/>
        </w:rPr>
        <w:t>, especially</w:t>
      </w:r>
      <w:r w:rsidRPr="00712416">
        <w:rPr>
          <w:rFonts w:ascii="Times New Roman" w:hAnsi="Times New Roman" w:cs="Times New Roman"/>
          <w:sz w:val="24"/>
          <w:szCs w:val="24"/>
        </w:rPr>
        <w:t xml:space="preserve"> with young fish</w:t>
      </w:r>
      <w:r w:rsidR="002B3197" w:rsidRPr="00712416">
        <w:rPr>
          <w:rFonts w:ascii="Times New Roman" w:hAnsi="Times New Roman" w:cs="Times New Roman"/>
          <w:sz w:val="24"/>
          <w:szCs w:val="24"/>
        </w:rPr>
        <w:t xml:space="preserve"> where the otoliths </w:t>
      </w:r>
      <w:r w:rsidR="001D6507" w:rsidRPr="00712416">
        <w:rPr>
          <w:rFonts w:ascii="Times New Roman" w:hAnsi="Times New Roman" w:cs="Times New Roman"/>
          <w:sz w:val="24"/>
          <w:szCs w:val="24"/>
        </w:rPr>
        <w:t xml:space="preserve">were </w:t>
      </w:r>
      <w:r w:rsidR="002B3197" w:rsidRPr="00712416">
        <w:rPr>
          <w:rFonts w:ascii="Times New Roman" w:hAnsi="Times New Roman" w:cs="Times New Roman"/>
          <w:sz w:val="24"/>
          <w:szCs w:val="24"/>
        </w:rPr>
        <w:t>“</w:t>
      </w:r>
      <w:r w:rsidRPr="00712416">
        <w:rPr>
          <w:rFonts w:ascii="Times New Roman" w:hAnsi="Times New Roman" w:cs="Times New Roman"/>
          <w:sz w:val="24"/>
          <w:szCs w:val="24"/>
        </w:rPr>
        <w:t>small and fragile and it was not always possible to read them.”</w:t>
      </w:r>
    </w:p>
    <w:p w14:paraId="41B2ED0E" w14:textId="5EDB32CB" w:rsidR="008E418D" w:rsidRPr="00712416" w:rsidRDefault="008E418D" w:rsidP="008E418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Ages assessed from otoliths were generally higher than ages assessed from scales</w:t>
      </w:r>
      <w:r w:rsidR="001D6507" w:rsidRPr="00712416">
        <w:rPr>
          <w:rFonts w:ascii="Times New Roman" w:hAnsi="Times New Roman" w:cs="Times New Roman"/>
          <w:sz w:val="24"/>
          <w:szCs w:val="24"/>
        </w:rPr>
        <w:t xml:space="preserve"> for all otolith ages with more than three fish</w:t>
      </w:r>
      <w:r w:rsidRPr="00712416">
        <w:rPr>
          <w:rFonts w:ascii="Times New Roman" w:hAnsi="Times New Roman" w:cs="Times New Roman"/>
          <w:sz w:val="24"/>
          <w:szCs w:val="24"/>
        </w:rPr>
        <w:t>.</w:t>
      </w:r>
      <w:r w:rsidR="001D6507" w:rsidRPr="00712416">
        <w:rPr>
          <w:rFonts w:ascii="Times New Roman" w:hAnsi="Times New Roman" w:cs="Times New Roman"/>
          <w:sz w:val="24"/>
          <w:szCs w:val="24"/>
        </w:rPr>
        <w:t xml:space="preserve">  However, if</w:t>
      </w:r>
      <w:r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 xml:space="preserve">one year is added to each scale age to adjust for </w:t>
      </w:r>
      <w:r w:rsidRPr="00712416">
        <w:rPr>
          <w:rFonts w:ascii="Times New Roman" w:hAnsi="Times New Roman" w:cs="Times New Roman"/>
          <w:sz w:val="24"/>
          <w:szCs w:val="24"/>
        </w:rPr>
        <w:t xml:space="preserve">the </w:t>
      </w:r>
      <w:r w:rsidR="00835C91" w:rsidRPr="00712416">
        <w:rPr>
          <w:rFonts w:ascii="Times New Roman" w:hAnsi="Times New Roman" w:cs="Times New Roman"/>
          <w:sz w:val="24"/>
          <w:szCs w:val="24"/>
        </w:rPr>
        <w:t xml:space="preserve">possible </w:t>
      </w:r>
      <w:r w:rsidRPr="00712416">
        <w:rPr>
          <w:rFonts w:ascii="Times New Roman" w:hAnsi="Times New Roman" w:cs="Times New Roman"/>
          <w:sz w:val="24"/>
          <w:szCs w:val="24"/>
        </w:rPr>
        <w:t xml:space="preserve">missing or non-detectable first annulus, then the mean scale age would not differ from the otolith </w:t>
      </w:r>
      <w:r w:rsidR="001D6507" w:rsidRPr="00712416">
        <w:rPr>
          <w:rFonts w:ascii="Times New Roman" w:hAnsi="Times New Roman" w:cs="Times New Roman"/>
          <w:sz w:val="24"/>
          <w:szCs w:val="24"/>
        </w:rPr>
        <w:t xml:space="preserve">age </w:t>
      </w:r>
      <w:r w:rsidRPr="00712416">
        <w:rPr>
          <w:rFonts w:ascii="Times New Roman" w:hAnsi="Times New Roman" w:cs="Times New Roman"/>
          <w:sz w:val="24"/>
          <w:szCs w:val="24"/>
        </w:rPr>
        <w:t xml:space="preserve">until after an otolith age of five.  If future research can rectify the issue with the first annulus on scales, then scales and otoliths </w:t>
      </w:r>
      <w:r w:rsidR="001D6507" w:rsidRPr="00712416">
        <w:rPr>
          <w:rFonts w:ascii="Times New Roman" w:hAnsi="Times New Roman" w:cs="Times New Roman"/>
          <w:sz w:val="24"/>
          <w:szCs w:val="24"/>
        </w:rPr>
        <w:t>may</w:t>
      </w:r>
      <w:r w:rsidRPr="00712416">
        <w:rPr>
          <w:rFonts w:ascii="Times New Roman" w:hAnsi="Times New Roman" w:cs="Times New Roman"/>
          <w:sz w:val="24"/>
          <w:szCs w:val="24"/>
        </w:rPr>
        <w:t xml:space="preserve"> be used interchangeably for Pygmy Whitefish as old as age-5. </w:t>
      </w:r>
      <w:r w:rsidR="005F4815" w:rsidRPr="00712416">
        <w:rPr>
          <w:rFonts w:ascii="Times New Roman" w:hAnsi="Times New Roman" w:cs="Times New Roman"/>
          <w:sz w:val="24"/>
          <w:szCs w:val="24"/>
        </w:rPr>
        <w:t xml:space="preserve"> Unfortunately, given the high degree of variability in ages-at-length </w:t>
      </w:r>
      <w:r w:rsidR="001D6507" w:rsidRPr="00712416">
        <w:rPr>
          <w:rFonts w:ascii="Times New Roman" w:hAnsi="Times New Roman" w:cs="Times New Roman"/>
          <w:sz w:val="24"/>
          <w:szCs w:val="24"/>
        </w:rPr>
        <w:t xml:space="preserve">that </w:t>
      </w:r>
      <w:r w:rsidR="005F4815" w:rsidRPr="00712416">
        <w:rPr>
          <w:rFonts w:ascii="Times New Roman" w:hAnsi="Times New Roman" w:cs="Times New Roman"/>
          <w:sz w:val="24"/>
          <w:szCs w:val="24"/>
        </w:rPr>
        <w:t>we observed for Pygmy Whitefish</w:t>
      </w:r>
      <w:r w:rsidR="001D6507" w:rsidRPr="00712416">
        <w:rPr>
          <w:rFonts w:ascii="Times New Roman" w:hAnsi="Times New Roman" w:cs="Times New Roman"/>
          <w:sz w:val="24"/>
          <w:szCs w:val="24"/>
        </w:rPr>
        <w:t>,</w:t>
      </w:r>
      <w:r w:rsidR="005F4815" w:rsidRPr="00712416">
        <w:rPr>
          <w:rFonts w:ascii="Times New Roman" w:hAnsi="Times New Roman" w:cs="Times New Roman"/>
          <w:sz w:val="24"/>
          <w:szCs w:val="24"/>
        </w:rPr>
        <w:t xml:space="preserve"> it will be difficult to define a maximum length for which scales could be used.</w:t>
      </w:r>
    </w:p>
    <w:p w14:paraId="75D8AD54" w14:textId="2841435F" w:rsidR="006F7805" w:rsidRPr="00712416" w:rsidRDefault="002B319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w:t>
      </w:r>
      <w:r w:rsidR="002A6989" w:rsidRPr="00712416">
        <w:rPr>
          <w:rFonts w:ascii="Times New Roman" w:hAnsi="Times New Roman" w:cs="Times New Roman"/>
          <w:sz w:val="24"/>
          <w:szCs w:val="24"/>
        </w:rPr>
        <w:lastRenderedPageBreak/>
        <w:t xml:space="preserve">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 xml:space="preserve">Eschmeyer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  This high variability may be a result of variability in a</w:t>
      </w:r>
      <w:r w:rsidR="006F7805" w:rsidRPr="00712416">
        <w:rPr>
          <w:rFonts w:ascii="Times New Roman" w:hAnsi="Times New Roman" w:cs="Times New Roman"/>
          <w:sz w:val="24"/>
          <w:szCs w:val="24"/>
        </w:rPr>
        <w:t xml:space="preserve">ssessing </w:t>
      </w:r>
      <w:del w:id="55" w:author="Taylor Stewart" w:date="2014-10-11T16:22:00Z">
        <w:r w:rsidR="006F7805" w:rsidRPr="00712416" w:rsidDel="00712416">
          <w:rPr>
            <w:rFonts w:ascii="Times New Roman" w:hAnsi="Times New Roman" w:cs="Times New Roman"/>
            <w:sz w:val="24"/>
            <w:szCs w:val="24"/>
          </w:rPr>
          <w:delText>ages which</w:delText>
        </w:r>
      </w:del>
      <w:ins w:id="56" w:author="Taylor Stewart" w:date="2014-10-11T16:22:00Z">
        <w:r w:rsidR="00712416" w:rsidRPr="00712416">
          <w:rPr>
            <w:rFonts w:ascii="Times New Roman" w:hAnsi="Times New Roman" w:cs="Times New Roman"/>
            <w:sz w:val="24"/>
            <w:szCs w:val="24"/>
          </w:rPr>
          <w:t>ages, which</w:t>
        </w:r>
      </w:ins>
      <w:r w:rsidR="006F7805" w:rsidRPr="00712416">
        <w:rPr>
          <w:rFonts w:ascii="Times New Roman" w:hAnsi="Times New Roman" w:cs="Times New Roman"/>
          <w:sz w:val="24"/>
          <w:szCs w:val="24"/>
        </w:rPr>
        <w:t xml:space="preserve"> is evident by </w:t>
      </w:r>
      <w:r w:rsidRPr="00712416">
        <w:rPr>
          <w:rFonts w:ascii="Times New Roman" w:hAnsi="Times New Roman" w:cs="Times New Roman"/>
          <w:sz w:val="24"/>
          <w:szCs w:val="24"/>
        </w:rPr>
        <w:t xml:space="preserve">the low percentage of perfect agreement between two readers and CVs </w:t>
      </w:r>
      <w:r w:rsidR="00BB6923" w:rsidRPr="00712416">
        <w:rPr>
          <w:rFonts w:ascii="Times New Roman" w:hAnsi="Times New Roman" w:cs="Times New Roman"/>
          <w:sz w:val="24"/>
          <w:szCs w:val="24"/>
        </w:rPr>
        <w:t>that</w:t>
      </w:r>
      <w:r w:rsidRPr="00712416">
        <w:rPr>
          <w:rFonts w:ascii="Times New Roman" w:hAnsi="Times New Roman" w:cs="Times New Roman"/>
          <w:sz w:val="24"/>
          <w:szCs w:val="24"/>
        </w:rPr>
        <w:t xml:space="preserve"> are greater than the median </w:t>
      </w:r>
      <w:r w:rsidR="006F7805" w:rsidRPr="00712416">
        <w:rPr>
          <w:rFonts w:ascii="Times New Roman" w:hAnsi="Times New Roman" w:cs="Times New Roman"/>
          <w:sz w:val="24"/>
          <w:szCs w:val="24"/>
        </w:rPr>
        <w:t xml:space="preserve">CV </w:t>
      </w:r>
      <w:r w:rsidRPr="00712416">
        <w:rPr>
          <w:rFonts w:ascii="Times New Roman" w:hAnsi="Times New Roman" w:cs="Times New Roman"/>
          <w:sz w:val="24"/>
          <w:szCs w:val="24"/>
        </w:rPr>
        <w:t xml:space="preserve">of 7.6% that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w:t>
      </w:r>
      <w:r w:rsidR="00BB6923" w:rsidRPr="00712416">
        <w:rPr>
          <w:rFonts w:ascii="Times New Roman" w:hAnsi="Times New Roman" w:cs="Times New Roman"/>
          <w:sz w:val="24"/>
          <w:szCs w:val="24"/>
        </w:rPr>
        <w:t xml:space="preserve">computed </w:t>
      </w:r>
      <w:r w:rsidRPr="00712416">
        <w:rPr>
          <w:rFonts w:ascii="Times New Roman" w:hAnsi="Times New Roman" w:cs="Times New Roman"/>
          <w:sz w:val="24"/>
          <w:szCs w:val="24"/>
        </w:rPr>
        <w:t xml:space="preserve">from </w:t>
      </w:r>
      <w:r w:rsidR="006F7805" w:rsidRPr="00712416">
        <w:rPr>
          <w:rFonts w:ascii="Times New Roman" w:hAnsi="Times New Roman" w:cs="Times New Roman"/>
          <w:sz w:val="24"/>
          <w:szCs w:val="24"/>
        </w:rPr>
        <w:t>a variety of species.</w:t>
      </w:r>
    </w:p>
    <w:p w14:paraId="66FE1226" w14:textId="0CADB5F4" w:rsidR="006F7805" w:rsidRPr="00712416" w:rsidRDefault="006F7805" w:rsidP="006F7805">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 </w:t>
      </w:r>
      <w:r w:rsidR="002B3197" w:rsidRPr="00712416">
        <w:rPr>
          <w:rFonts w:ascii="Times New Roman" w:hAnsi="Times New Roman" w:cs="Times New Roman"/>
          <w:sz w:val="24"/>
          <w:szCs w:val="24"/>
        </w:rPr>
        <w:t>high level of variability</w:t>
      </w:r>
      <w:r w:rsidRPr="00712416">
        <w:rPr>
          <w:rFonts w:ascii="Times New Roman" w:hAnsi="Times New Roman" w:cs="Times New Roman"/>
          <w:sz w:val="24"/>
          <w:szCs w:val="24"/>
        </w:rPr>
        <w:t xml:space="preserve"> in observed lengths-at-age</w:t>
      </w:r>
      <w:r w:rsidR="002B3197" w:rsidRPr="00712416">
        <w:rPr>
          <w:rFonts w:ascii="Times New Roman" w:hAnsi="Times New Roman" w:cs="Times New Roman"/>
          <w:sz w:val="24"/>
          <w:szCs w:val="24"/>
        </w:rPr>
        <w:t xml:space="preserve"> may also occur</w:t>
      </w:r>
      <w:r w:rsidRPr="00712416">
        <w:rPr>
          <w:rFonts w:ascii="Times New Roman" w:hAnsi="Times New Roman" w:cs="Times New Roman"/>
          <w:sz w:val="24"/>
          <w:szCs w:val="24"/>
        </w:rPr>
        <w:t xml:space="preserve">, however, for relatively long-lived species where </w:t>
      </w:r>
      <w:r w:rsidR="002B3197"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002B3197" w:rsidRPr="00712416">
        <w:rPr>
          <w:rFonts w:ascii="Times New Roman" w:hAnsi="Times New Roman" w:cs="Times New Roman"/>
          <w:sz w:val="24"/>
          <w:szCs w:val="24"/>
        </w:rPr>
        <w:t xml:space="preserve">very slow </w:t>
      </w:r>
      <w:r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Pr="00712416">
        <w:rPr>
          <w:rFonts w:ascii="Times New Roman" w:hAnsi="Times New Roman" w:cs="Times New Roman"/>
          <w:sz w:val="24"/>
          <w:szCs w:val="24"/>
        </w:rPr>
        <w:t>attained by 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for males</w:t>
      </w:r>
      <w:r w:rsidRPr="00712416">
        <w:rPr>
          <w:rFonts w:ascii="Times New Roman" w:hAnsi="Times New Roman" w:cs="Times New Roman"/>
          <w:sz w:val="24"/>
          <w:szCs w:val="24"/>
        </w:rPr>
        <w:t xml:space="preserve"> and 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507BA0" w:rsidRPr="00712416">
        <w:rPr>
          <w:rFonts w:ascii="Times New Roman" w:hAnsi="Times New Roman" w:cs="Times New Roman"/>
          <w:sz w:val="24"/>
          <w:szCs w:val="24"/>
        </w:rPr>
        <w:t>.</w:t>
      </w:r>
      <w:r w:rsidR="00BB6923"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507BA0" w:rsidRPr="00712416">
        <w:rPr>
          <w:rFonts w:ascii="Times New Roman" w:hAnsi="Times New Roman" w:cs="Times New Roman"/>
          <w:sz w:val="24"/>
          <w:szCs w:val="24"/>
        </w:rPr>
        <w:t>A</w:t>
      </w:r>
      <w:r w:rsidRPr="00712416">
        <w:rPr>
          <w:rFonts w:ascii="Times New Roman" w:hAnsi="Times New Roman" w:cs="Times New Roman"/>
          <w:sz w:val="24"/>
          <w:szCs w:val="24"/>
        </w:rPr>
        <w:t>nnual growth was only a few mm per year thereafter.</w:t>
      </w:r>
      <w:r w:rsidR="00210B9D" w:rsidRPr="00712416">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sidRPr="00712416">
        <w:rPr>
          <w:rFonts w:ascii="Times New Roman" w:hAnsi="Times New Roman" w:cs="Times New Roman"/>
          <w:sz w:val="24"/>
          <w:szCs w:val="24"/>
        </w:rPr>
        <w:t>y</w:t>
      </w:r>
      <w:r w:rsidR="00210B9D" w:rsidRPr="00712416">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(Eschmeyer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Our mean lengths-at-age were different </w:t>
      </w:r>
      <w:r w:rsidR="00210B9D" w:rsidRPr="00712416">
        <w:rPr>
          <w:rFonts w:ascii="Times New Roman" w:hAnsi="Times New Roman" w:cs="Times New Roman"/>
          <w:sz w:val="24"/>
          <w:szCs w:val="24"/>
        </w:rPr>
        <w:t xml:space="preserve">from those reported by Eschmeyer and Bailey (1955), </w:t>
      </w:r>
      <w:r w:rsidRPr="00712416">
        <w:rPr>
          <w:rFonts w:ascii="Times New Roman" w:hAnsi="Times New Roman" w:cs="Times New Roman"/>
          <w:sz w:val="24"/>
          <w:szCs w:val="24"/>
        </w:rPr>
        <w:t xml:space="preserve">but would be similar if </w:t>
      </w:r>
      <w:r w:rsidR="00210B9D" w:rsidRPr="00712416">
        <w:rPr>
          <w:rFonts w:ascii="Times New Roman" w:hAnsi="Times New Roman" w:cs="Times New Roman"/>
          <w:sz w:val="24"/>
          <w:szCs w:val="24"/>
        </w:rPr>
        <w:t>the</w:t>
      </w:r>
      <w:r w:rsidRPr="00712416">
        <w:rPr>
          <w:rFonts w:ascii="Times New Roman" w:hAnsi="Times New Roman" w:cs="Times New Roman"/>
          <w:sz w:val="24"/>
          <w:szCs w:val="24"/>
        </w:rPr>
        <w:t xml:space="preserve"> first annulus</w:t>
      </w:r>
      <w:r w:rsidR="00210B9D" w:rsidRPr="00712416">
        <w:rPr>
          <w:rFonts w:ascii="Times New Roman" w:hAnsi="Times New Roman" w:cs="Times New Roman"/>
          <w:sz w:val="24"/>
          <w:szCs w:val="24"/>
        </w:rPr>
        <w:t xml:space="preserve"> was also missing on their scales.  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his observation is likely a result of our use of otoliths to assess age and should be treated as a provisional conclusion until otolith ages can be validated.</w:t>
      </w:r>
      <w:r w:rsidR="00210B9D" w:rsidRPr="00712416">
        <w:rPr>
          <w:rFonts w:ascii="Times New Roman" w:hAnsi="Times New Roman" w:cs="Times New Roman"/>
          <w:sz w:val="24"/>
          <w:szCs w:val="24"/>
        </w:rPr>
        <w:t xml:space="preserve">  </w:t>
      </w:r>
      <w:r w:rsidR="00210B9D" w:rsidRPr="00712416">
        <w:rPr>
          <w:rFonts w:ascii="Times New Roman" w:hAnsi="Times New Roman" w:cs="Times New Roman"/>
          <w:sz w:val="24"/>
          <w:szCs w:val="24"/>
        </w:rPr>
        <w:lastRenderedPageBreak/>
        <w:t>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ins w:id="57" w:author="Taylor Stewart" w:date="2014-10-12T13:51:00Z">
        <w:r>
          <w:rPr>
            <w:rFonts w:ascii="Times New Roman" w:hAnsi="Times New Roman" w:cs="Times New Roman"/>
            <w:sz w:val="24"/>
            <w:szCs w:val="24"/>
          </w:rPr>
          <w:t>The vessel crew (</w:t>
        </w:r>
      </w:ins>
      <w:del w:id="58" w:author="Taylor Stewart" w:date="2014-10-12T13:51:00Z">
        <w:r w:rsidR="00082496" w:rsidRPr="00712416" w:rsidDel="00604627">
          <w:rPr>
            <w:rFonts w:ascii="Times New Roman" w:hAnsi="Times New Roman" w:cs="Times New Roman"/>
            <w:sz w:val="24"/>
            <w:szCs w:val="24"/>
          </w:rPr>
          <w:delText>Lori Evrard,</w:delText>
        </w:r>
        <w:r w:rsidR="0062558D" w:rsidRPr="00712416" w:rsidDel="00604627">
          <w:rPr>
            <w:rFonts w:ascii="Times New Roman" w:hAnsi="Times New Roman" w:cs="Times New Roman"/>
            <w:sz w:val="24"/>
            <w:szCs w:val="24"/>
          </w:rPr>
          <w:delText xml:space="preserve"> </w:delText>
        </w:r>
      </w:del>
      <w:r w:rsidR="0062558D" w:rsidRPr="00712416">
        <w:rPr>
          <w:rFonts w:ascii="Times New Roman" w:hAnsi="Times New Roman" w:cs="Times New Roman"/>
          <w:sz w:val="24"/>
          <w:szCs w:val="24"/>
        </w:rPr>
        <w:t>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ins w:id="59" w:author="Taylor Stewart" w:date="2014-10-12T13:52:00Z">
        <w:r>
          <w:rPr>
            <w:rFonts w:ascii="Times New Roman" w:hAnsi="Times New Roman" w:cs="Times New Roman"/>
            <w:sz w:val="24"/>
            <w:szCs w:val="24"/>
          </w:rPr>
          <w:t>)</w:t>
        </w:r>
      </w:ins>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w:t>
      </w:r>
      <w:proofErr w:type="spellStart"/>
      <w:r w:rsidR="00082496" w:rsidRPr="00712416">
        <w:rPr>
          <w:rFonts w:ascii="Times New Roman" w:hAnsi="Times New Roman" w:cs="Times New Roman"/>
          <w:sz w:val="24"/>
          <w:szCs w:val="24"/>
        </w:rPr>
        <w:t>Lebeda</w:t>
      </w:r>
      <w:proofErr w:type="spellEnd"/>
      <w:r w:rsidR="00082496"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 xml:space="preserve">Hanna </w:t>
      </w:r>
      <w:proofErr w:type="spellStart"/>
      <w:r w:rsidR="0025164E" w:rsidRPr="00712416">
        <w:rPr>
          <w:rFonts w:ascii="Times New Roman" w:hAnsi="Times New Roman" w:cs="Times New Roman"/>
          <w:sz w:val="24"/>
          <w:szCs w:val="24"/>
        </w:rPr>
        <w:t>Fiori</w:t>
      </w:r>
      <w:r w:rsidR="00FC01F0" w:rsidRPr="00712416">
        <w:rPr>
          <w:rFonts w:ascii="Times New Roman" w:hAnsi="Times New Roman" w:cs="Times New Roman"/>
          <w:sz w:val="24"/>
          <w:szCs w:val="24"/>
        </w:rPr>
        <w:t>o</w:t>
      </w:r>
      <w:proofErr w:type="spellEnd"/>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6BB15C7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proofErr w:type="gram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P. </w:t>
      </w:r>
      <w:del w:id="60" w:author="Taylor Stewart" w:date="2014-10-13T14:21: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1972.</w:t>
      </w:r>
      <w:proofErr w:type="gramEnd"/>
      <w:r w:rsidRPr="00712416">
        <w:rPr>
          <w:rFonts w:ascii="Times New Roman" w:hAnsi="Times New Roman" w:cs="Times New Roman"/>
          <w:sz w:val="24"/>
          <w:szCs w:val="24"/>
        </w:rPr>
        <w:t xml:space="preserve"> </w:t>
      </w:r>
      <w:del w:id="61" w:author="Taylor Stewart" w:date="2014-10-13T14:21: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 xml:space="preserve">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ins w:id="62" w:author="Taylor Stewart" w:date="2014-10-13T14:46:00Z">
        <w:r w:rsidR="00EF59F0">
          <w:rPr>
            <w:rFonts w:ascii="Times New Roman" w:hAnsi="Times New Roman" w:cs="Times New Roman"/>
            <w:sz w:val="24"/>
            <w:szCs w:val="24"/>
          </w:rPr>
          <w:t>, Norway</w:t>
        </w:r>
      </w:ins>
      <w:r w:rsidRPr="00712416">
        <w:rPr>
          <w:rFonts w:ascii="Times New Roman" w:hAnsi="Times New Roman" w:cs="Times New Roman"/>
          <w:sz w:val="24"/>
          <w:szCs w:val="24"/>
        </w:rPr>
        <w:t>.</w:t>
      </w:r>
      <w:proofErr w:type="gramEnd"/>
      <w:ins w:id="63" w:author="Taylor Stewart" w:date="2014-10-13T14:47:00Z">
        <w:r w:rsidR="00EF59F0">
          <w:rPr>
            <w:rFonts w:ascii="Times New Roman" w:hAnsi="Times New Roman" w:cs="Times New Roman"/>
            <w:sz w:val="24"/>
            <w:szCs w:val="24"/>
          </w:rPr>
          <w:t xml:space="preserve"> </w:t>
        </w:r>
      </w:ins>
      <w:proofErr w:type="spellStart"/>
      <w:ins w:id="64" w:author="Taylor Stewart" w:date="2014-10-13T18:33:00Z">
        <w:r w:rsidR="00EE1FAA" w:rsidRPr="00426B5A">
          <w:rPr>
            <w:rFonts w:ascii="Times New Roman" w:hAnsi="Times New Roman" w:cs="Times New Roman"/>
            <w:sz w:val="24"/>
            <w:szCs w:val="24"/>
            <w:rPrChange w:id="65" w:author="Taylor Stewart" w:date="2014-10-13T18:35:00Z">
              <w:rPr>
                <w:rFonts w:ascii="Times New Roman" w:hAnsi="Times New Roman" w:cs="Times New Roman"/>
                <w:sz w:val="24"/>
                <w:szCs w:val="24"/>
                <w:u w:val="single"/>
              </w:rPr>
            </w:rPrChange>
          </w:rPr>
          <w:t>Drottningholm</w:t>
        </w:r>
        <w:proofErr w:type="spellEnd"/>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ins>
      <w:ins w:id="66" w:author="Taylor Stewart" w:date="2014-10-13T14:47:00Z">
        <w:r w:rsidR="00EF59F0">
          <w:rPr>
            <w:rFonts w:ascii="Times New Roman" w:hAnsi="Times New Roman" w:cs="Times New Roman"/>
            <w:sz w:val="24"/>
            <w:szCs w:val="24"/>
          </w:rPr>
          <w:t>Inst</w:t>
        </w:r>
      </w:ins>
      <w:ins w:id="67" w:author="Taylor Stewart" w:date="2014-10-13T18:34:00Z">
        <w:r w:rsidR="00426B5A">
          <w:rPr>
            <w:rFonts w:ascii="Times New Roman" w:hAnsi="Times New Roman" w:cs="Times New Roman"/>
            <w:sz w:val="24"/>
            <w:szCs w:val="24"/>
          </w:rPr>
          <w:t>itute</w:t>
        </w:r>
      </w:ins>
      <w:del w:id="68" w:author="Taylor Stewart" w:date="2014-10-13T14:21:00Z">
        <w:r w:rsidRPr="00712416" w:rsidDel="00A727D1">
          <w:rPr>
            <w:rFonts w:ascii="Times New Roman" w:hAnsi="Times New Roman" w:cs="Times New Roman"/>
            <w:sz w:val="24"/>
            <w:szCs w:val="24"/>
          </w:rPr>
          <w:delText xml:space="preserve"> </w:delText>
        </w:r>
      </w:del>
      <w:del w:id="69" w:author="Taylor Stewart" w:date="2014-10-13T14:47:00Z">
        <w:r w:rsidRPr="00712416" w:rsidDel="00EF59F0">
          <w:rPr>
            <w:rFonts w:ascii="Times New Roman" w:hAnsi="Times New Roman" w:cs="Times New Roman"/>
            <w:sz w:val="24"/>
            <w:szCs w:val="24"/>
          </w:rPr>
          <w:delText xml:space="preserve"> Institute</w:delText>
        </w:r>
      </w:del>
      <w:r w:rsidRPr="00712416">
        <w:rPr>
          <w:rFonts w:ascii="Times New Roman" w:hAnsi="Times New Roman" w:cs="Times New Roman"/>
          <w:sz w:val="24"/>
          <w:szCs w:val="24"/>
        </w:rPr>
        <w:t xml:space="preserve"> of Freshwater Res</w:t>
      </w:r>
      <w:ins w:id="70" w:author="Taylor Stewart" w:date="2014-10-13T18:35:00Z">
        <w:r w:rsidR="00426B5A">
          <w:rPr>
            <w:rFonts w:ascii="Times New Roman" w:hAnsi="Times New Roman" w:cs="Times New Roman"/>
            <w:sz w:val="24"/>
            <w:szCs w:val="24"/>
          </w:rPr>
          <w:t>earch</w:t>
        </w:r>
      </w:ins>
      <w:del w:id="71" w:author="Taylor Stewart" w:date="2014-10-13T14:47:00Z">
        <w:r w:rsidRPr="00712416" w:rsidDel="00EF59F0">
          <w:rPr>
            <w:rFonts w:ascii="Times New Roman" w:hAnsi="Times New Roman" w:cs="Times New Roman"/>
            <w:sz w:val="24"/>
            <w:szCs w:val="24"/>
          </w:rPr>
          <w:delText>earch</w:delText>
        </w:r>
      </w:del>
      <w:del w:id="72" w:author="Taylor Stewart" w:date="2014-10-13T18:31:00Z">
        <w:r w:rsidRPr="00712416" w:rsidDel="00EE1FAA">
          <w:rPr>
            <w:rFonts w:ascii="Times New Roman" w:hAnsi="Times New Roman" w:cs="Times New Roman"/>
            <w:sz w:val="24"/>
            <w:szCs w:val="24"/>
          </w:rPr>
          <w:delText xml:space="preserve"> </w:delText>
        </w:r>
      </w:del>
      <w:del w:id="73" w:author="Taylor Stewart" w:date="2014-10-13T14:43:00Z">
        <w:r w:rsidRPr="00712416" w:rsidDel="00390C99">
          <w:rPr>
            <w:rFonts w:ascii="Times New Roman" w:hAnsi="Times New Roman" w:cs="Times New Roman"/>
            <w:sz w:val="24"/>
            <w:szCs w:val="24"/>
          </w:rPr>
          <w:delText xml:space="preserve">Drottningholm </w:delText>
        </w:r>
      </w:del>
      <w:del w:id="74" w:author="Taylor Stewart" w:date="2014-10-13T14:47:00Z">
        <w:r w:rsidRPr="00712416" w:rsidDel="00EF59F0">
          <w:rPr>
            <w:rFonts w:ascii="Times New Roman" w:hAnsi="Times New Roman" w:cs="Times New Roman"/>
            <w:sz w:val="24"/>
            <w:szCs w:val="24"/>
          </w:rPr>
          <w:delText>Report</w:delText>
        </w:r>
      </w:del>
      <w:ins w:id="75" w:author="Taylor Stewart" w:date="2014-10-13T14:22:00Z">
        <w:r w:rsidR="00A727D1">
          <w:rPr>
            <w:rFonts w:ascii="Times New Roman" w:hAnsi="Times New Roman" w:cs="Times New Roman"/>
            <w:sz w:val="24"/>
            <w:szCs w:val="24"/>
          </w:rPr>
          <w:t>.</w:t>
        </w:r>
      </w:ins>
      <w:r w:rsidRPr="00712416">
        <w:rPr>
          <w:rFonts w:ascii="Times New Roman" w:hAnsi="Times New Roman" w:cs="Times New Roman"/>
          <w:sz w:val="24"/>
          <w:szCs w:val="24"/>
        </w:rPr>
        <w:t xml:space="preserve"> </w:t>
      </w:r>
      <w:ins w:id="76" w:author="Taylor Stewart" w:date="2014-10-13T18:34:00Z">
        <w:r w:rsidR="00EE1FAA">
          <w:rPr>
            <w:rFonts w:ascii="Times New Roman" w:hAnsi="Times New Roman" w:cs="Times New Roman"/>
            <w:sz w:val="24"/>
            <w:szCs w:val="24"/>
          </w:rPr>
          <w:t>(</w:t>
        </w:r>
        <w:proofErr w:type="gramStart"/>
        <w:r w:rsidR="00EE1FAA">
          <w:rPr>
            <w:rFonts w:ascii="Times New Roman" w:hAnsi="Times New Roman" w:cs="Times New Roman"/>
            <w:sz w:val="24"/>
            <w:szCs w:val="24"/>
          </w:rPr>
          <w:t>no</w:t>
        </w:r>
        <w:proofErr w:type="gramEnd"/>
        <w:r w:rsidR="00EE1FAA">
          <w:rPr>
            <w:rFonts w:ascii="Times New Roman" w:hAnsi="Times New Roman" w:cs="Times New Roman"/>
            <w:sz w:val="24"/>
            <w:szCs w:val="24"/>
          </w:rPr>
          <w:t xml:space="preserve">. </w:t>
        </w:r>
      </w:ins>
      <w:r w:rsidRPr="00712416">
        <w:rPr>
          <w:rFonts w:ascii="Times New Roman" w:hAnsi="Times New Roman" w:cs="Times New Roman"/>
          <w:sz w:val="24"/>
          <w:szCs w:val="24"/>
        </w:rPr>
        <w:t>52:5-22</w:t>
      </w:r>
      <w:ins w:id="77" w:author="Taylor Stewart" w:date="2014-10-13T18:34:00Z">
        <w:r w:rsidR="00EE1FAA">
          <w:rPr>
            <w:rFonts w:ascii="Times New Roman" w:hAnsi="Times New Roman" w:cs="Times New Roman"/>
            <w:sz w:val="24"/>
            <w:szCs w:val="24"/>
          </w:rPr>
          <w:t>)</w:t>
        </w:r>
      </w:ins>
      <w:r w:rsidRPr="00712416">
        <w:rPr>
          <w:rFonts w:ascii="Times New Roman" w:hAnsi="Times New Roman" w:cs="Times New Roman"/>
          <w:sz w:val="24"/>
          <w:szCs w:val="24"/>
        </w:rPr>
        <w:t>.</w:t>
      </w:r>
      <w:bookmarkStart w:id="78" w:name="_GoBack"/>
      <w:bookmarkEnd w:id="78"/>
    </w:p>
    <w:p w14:paraId="16C95821" w14:textId="05F38EAE"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w:t>
      </w:r>
      <w:del w:id="79"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1984. </w:t>
      </w:r>
      <w:del w:id="80"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xml:space="preserve">. </w:t>
      </w:r>
      <w:del w:id="81" w:author="Taylor Stewart" w:date="2014-10-13T14:22: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Environ</w:t>
      </w:r>
      <w:del w:id="82" w:author="Taylor Stewart" w:date="2014-10-13T14:49:00Z">
        <w:r w:rsidRPr="00712416" w:rsidDel="00EF59F0">
          <w:rPr>
            <w:rFonts w:ascii="Times New Roman" w:hAnsi="Times New Roman" w:cs="Times New Roman"/>
            <w:sz w:val="24"/>
            <w:szCs w:val="24"/>
          </w:rPr>
          <w:delText xml:space="preserve">mental </w:delText>
        </w:r>
      </w:del>
      <w:ins w:id="83" w:author="Taylor Stewart" w:date="2014-10-13T14:49:00Z">
        <w:r w:rsidR="00EF59F0">
          <w:rPr>
            <w:rFonts w:ascii="Times New Roman" w:hAnsi="Times New Roman" w:cs="Times New Roman"/>
            <w:sz w:val="24"/>
            <w:szCs w:val="24"/>
          </w:rPr>
          <w:t xml:space="preserve"> </w:t>
        </w:r>
      </w:ins>
      <w:proofErr w:type="spellStart"/>
      <w:r w:rsidRPr="00712416">
        <w:rPr>
          <w:rFonts w:ascii="Times New Roman" w:hAnsi="Times New Roman" w:cs="Times New Roman"/>
          <w:sz w:val="24"/>
          <w:szCs w:val="24"/>
        </w:rPr>
        <w:t>Bio</w:t>
      </w:r>
      <w:ins w:id="84" w:author="Taylor Stewart" w:date="2014-10-13T14:49:00Z">
        <w:r w:rsidR="00EF59F0">
          <w:rPr>
            <w:rFonts w:ascii="Times New Roman" w:hAnsi="Times New Roman" w:cs="Times New Roman"/>
            <w:sz w:val="24"/>
            <w:szCs w:val="24"/>
          </w:rPr>
          <w:t>l</w:t>
        </w:r>
      </w:ins>
      <w:proofErr w:type="spellEnd"/>
      <w:del w:id="85" w:author="Taylor Stewart" w:date="2014-10-13T14:49:00Z">
        <w:r w:rsidRPr="00712416" w:rsidDel="00EF59F0">
          <w:rPr>
            <w:rFonts w:ascii="Times New Roman" w:hAnsi="Times New Roman" w:cs="Times New Roman"/>
            <w:sz w:val="24"/>
            <w:szCs w:val="24"/>
          </w:rPr>
          <w:delText>logy of</w:delText>
        </w:r>
      </w:del>
      <w:r w:rsidRPr="00712416">
        <w:rPr>
          <w:rFonts w:ascii="Times New Roman" w:hAnsi="Times New Roman" w:cs="Times New Roman"/>
          <w:sz w:val="24"/>
          <w:szCs w:val="24"/>
        </w:rPr>
        <w:t xml:space="preserve"> Fishes</w:t>
      </w:r>
      <w:ins w:id="86" w:author="Taylor Stewart" w:date="2014-10-13T14:22:00Z">
        <w:r w:rsidR="00A727D1">
          <w:rPr>
            <w:rFonts w:ascii="Times New Roman" w:hAnsi="Times New Roman" w:cs="Times New Roman"/>
            <w:sz w:val="24"/>
            <w:szCs w:val="24"/>
          </w:rPr>
          <w:t>.</w:t>
        </w:r>
      </w:ins>
      <w:r w:rsidRPr="00712416">
        <w:rPr>
          <w:rFonts w:ascii="Times New Roman" w:hAnsi="Times New Roman" w:cs="Times New Roman"/>
          <w:sz w:val="24"/>
          <w:szCs w:val="24"/>
        </w:rPr>
        <w:t xml:space="preserve"> 10:297-299.</w:t>
      </w:r>
    </w:p>
    <w:p w14:paraId="218F1AE3" w14:textId="6BB56A3F"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Barnett HK, Paige DK. </w:t>
      </w:r>
      <w:del w:id="87"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2014. </w:t>
      </w:r>
      <w:del w:id="88"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w:t>
      </w:r>
      <w:del w:id="89"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Northwest Sci</w:t>
      </w:r>
      <w:del w:id="90" w:author="Taylor Stewart" w:date="2014-10-13T14:51:00Z">
        <w:r w:rsidRPr="00712416" w:rsidDel="00EF59F0">
          <w:rPr>
            <w:rFonts w:ascii="Times New Roman" w:hAnsi="Times New Roman" w:cs="Times New Roman"/>
            <w:sz w:val="24"/>
            <w:szCs w:val="24"/>
          </w:rPr>
          <w:delText>ence</w:delText>
        </w:r>
      </w:del>
      <w:r w:rsidRPr="00712416">
        <w:rPr>
          <w:rFonts w:ascii="Times New Roman" w:hAnsi="Times New Roman" w:cs="Times New Roman"/>
          <w:sz w:val="24"/>
          <w:szCs w:val="24"/>
        </w:rPr>
        <w:t xml:space="preserve">. </w:t>
      </w:r>
      <w:del w:id="91" w:author="Taylor Stewart" w:date="2014-10-13T14:23: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88:155-168.</w:t>
      </w:r>
      <w:proofErr w:type="gramEnd"/>
    </w:p>
    <w:p w14:paraId="0FB888AB" w14:textId="47812BBC"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w:t>
      </w:r>
      <w:del w:id="92" w:author="Taylor Stewart" w:date="2014-10-13T14:23:00Z">
        <w:r w:rsidR="009368E7" w:rsidRPr="00712416" w:rsidDel="00A727D1">
          <w:rPr>
            <w:rFonts w:ascii="Times New Roman" w:hAnsi="Times New Roman" w:cs="Times New Roman"/>
            <w:sz w:val="24"/>
            <w:szCs w:val="24"/>
          </w:rPr>
          <w:delText xml:space="preserve"> </w:delText>
        </w:r>
      </w:del>
      <w:r w:rsidR="009368E7" w:rsidRPr="00712416">
        <w:rPr>
          <w:rFonts w:ascii="Times New Roman" w:hAnsi="Times New Roman" w:cs="Times New Roman"/>
          <w:sz w:val="24"/>
          <w:szCs w:val="24"/>
        </w:rPr>
        <w:t xml:space="preserve">2014. </w:t>
      </w:r>
      <w:del w:id="93" w:author="Taylor Stewart" w:date="2014-10-13T14:23:00Z">
        <w:r w:rsidR="009368E7" w:rsidRPr="00712416" w:rsidDel="00A727D1">
          <w:rPr>
            <w:rFonts w:ascii="Times New Roman" w:hAnsi="Times New Roman" w:cs="Times New Roman"/>
            <w:sz w:val="24"/>
            <w:szCs w:val="24"/>
          </w:rPr>
          <w:delText xml:space="preserve"> </w:delText>
        </w:r>
      </w:del>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w:t>
      </w:r>
      <w:del w:id="94"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95"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96" w:author="Taylor Stewart" w:date="2014-10-11T16:01:00Z">
            <w:rPr/>
          </w:rPrChange>
        </w:rPr>
        <w:instrText xml:space="preserve"> HYPERLINK "http://cran.r-project.org/web/packages/nlstools/index.html" </w:instrText>
      </w:r>
      <w:r w:rsidR="00712416" w:rsidRPr="00712416">
        <w:rPr>
          <w:rPrChange w:id="97" w:author="Taylor Stewart" w:date="2014-10-11T16:01:00Z">
            <w:rPr>
              <w:rStyle w:val="Hyperlink"/>
              <w:rFonts w:ascii="Times New Roman" w:hAnsi="Times New Roman" w:cs="Times New Roman"/>
              <w:sz w:val="24"/>
              <w:szCs w:val="24"/>
            </w:rPr>
          </w:rPrChange>
        </w:rPr>
        <w:fldChar w:fldCharType="separate"/>
      </w:r>
      <w:r w:rsidR="00EF4126" w:rsidRPr="00712416">
        <w:rPr>
          <w:rStyle w:val="Hyperlink"/>
          <w:rFonts w:ascii="Times New Roman" w:hAnsi="Times New Roman" w:cs="Times New Roman"/>
          <w:sz w:val="24"/>
          <w:szCs w:val="24"/>
        </w:rPr>
        <w:t>http://cran.r-project.org/web/packages/nlstools/index.html</w:t>
      </w:r>
      <w:r w:rsidR="00712416" w:rsidRPr="00712416">
        <w:rPr>
          <w:rStyle w:val="Hyperlink"/>
          <w:rFonts w:ascii="Times New Roman" w:hAnsi="Times New Roman" w:cs="Times New Roman"/>
          <w:sz w:val="24"/>
          <w:szCs w:val="24"/>
          <w:rPrChange w:id="98"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2E3CAE8E" w14:textId="74A75BB0" w:rsidR="004928D6" w:rsidRPr="00712416" w:rsidRDefault="00062BE8" w:rsidP="00F74134">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lastRenderedPageBreak/>
        <w:t>Beamish RJ, Fournier DA.</w:t>
      </w:r>
      <w:proofErr w:type="gramEnd"/>
      <w:del w:id="99"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1981. </w:t>
      </w:r>
      <w:del w:id="100"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method for comparing the precision of a set of age determinations. </w:t>
      </w:r>
      <w:del w:id="101"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Can</w:t>
      </w:r>
      <w:del w:id="102" w:author="Taylor Stewart" w:date="2014-10-13T14:54:00Z">
        <w:r w:rsidRPr="00712416" w:rsidDel="00EF59F0">
          <w:rPr>
            <w:rFonts w:ascii="Times New Roman" w:hAnsi="Times New Roman" w:cs="Times New Roman"/>
            <w:sz w:val="24"/>
            <w:szCs w:val="24"/>
          </w:rPr>
          <w:delText>adian</w:delText>
        </w:r>
      </w:del>
      <w:r w:rsidRPr="00712416">
        <w:rPr>
          <w:rFonts w:ascii="Times New Roman" w:hAnsi="Times New Roman" w:cs="Times New Roman"/>
          <w:sz w:val="24"/>
          <w:szCs w:val="24"/>
        </w:rPr>
        <w:t xml:space="preserve"> J</w:t>
      </w:r>
      <w:del w:id="103" w:author="Taylor Stewart" w:date="2014-10-13T14:54:00Z">
        <w:r w:rsidRPr="00712416" w:rsidDel="00EF59F0">
          <w:rPr>
            <w:rFonts w:ascii="Times New Roman" w:hAnsi="Times New Roman" w:cs="Times New Roman"/>
            <w:sz w:val="24"/>
            <w:szCs w:val="24"/>
          </w:rPr>
          <w:delText>ournal</w:delText>
        </w:r>
      </w:del>
      <w:r w:rsidRPr="00712416">
        <w:rPr>
          <w:rFonts w:ascii="Times New Roman" w:hAnsi="Times New Roman" w:cs="Times New Roman"/>
          <w:sz w:val="24"/>
          <w:szCs w:val="24"/>
        </w:rPr>
        <w:t xml:space="preserve"> </w:t>
      </w:r>
      <w:del w:id="104" w:author="Taylor Stewart" w:date="2014-10-13T14:54:00Z">
        <w:r w:rsidRPr="00712416" w:rsidDel="00EF59F0">
          <w:rPr>
            <w:rFonts w:ascii="Times New Roman" w:hAnsi="Times New Roman" w:cs="Times New Roman"/>
            <w:sz w:val="24"/>
            <w:szCs w:val="24"/>
          </w:rPr>
          <w:delText xml:space="preserve">of </w:delText>
        </w:r>
      </w:del>
      <w:r w:rsidRPr="00712416">
        <w:rPr>
          <w:rFonts w:ascii="Times New Roman" w:hAnsi="Times New Roman" w:cs="Times New Roman"/>
          <w:sz w:val="24"/>
          <w:szCs w:val="24"/>
        </w:rPr>
        <w:t>Fish</w:t>
      </w:r>
      <w:del w:id="105" w:author="Taylor Stewart" w:date="2014-10-13T14:54:00Z">
        <w:r w:rsidRPr="00712416" w:rsidDel="00EF59F0">
          <w:rPr>
            <w:rFonts w:ascii="Times New Roman" w:hAnsi="Times New Roman" w:cs="Times New Roman"/>
            <w:sz w:val="24"/>
            <w:szCs w:val="24"/>
          </w:rPr>
          <w:delText>eries and</w:delText>
        </w:r>
      </w:del>
      <w:r w:rsidRPr="00712416">
        <w:rPr>
          <w:rFonts w:ascii="Times New Roman" w:hAnsi="Times New Roman" w:cs="Times New Roman"/>
          <w:sz w:val="24"/>
          <w:szCs w:val="24"/>
        </w:rPr>
        <w:t xml:space="preserve"> Aquatic Sci</w:t>
      </w:r>
      <w:del w:id="106" w:author="Taylor Stewart" w:date="2014-10-13T14:54:00Z">
        <w:r w:rsidRPr="00712416" w:rsidDel="00EF59F0">
          <w:rPr>
            <w:rFonts w:ascii="Times New Roman" w:hAnsi="Times New Roman" w:cs="Times New Roman"/>
            <w:sz w:val="24"/>
            <w:szCs w:val="24"/>
          </w:rPr>
          <w:delText>ences</w:delText>
        </w:r>
      </w:del>
      <w:r w:rsidRPr="00712416">
        <w:rPr>
          <w:rFonts w:ascii="Times New Roman" w:hAnsi="Times New Roman" w:cs="Times New Roman"/>
          <w:sz w:val="24"/>
          <w:szCs w:val="24"/>
        </w:rPr>
        <w:t>.</w:t>
      </w:r>
      <w:del w:id="107"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38:982-983.</w:t>
      </w:r>
      <w:proofErr w:type="gramEnd"/>
    </w:p>
    <w:p w14:paraId="01AE3430" w14:textId="01ED9483" w:rsidR="00380B3A" w:rsidRPr="00712416" w:rsidRDefault="00380B3A">
      <w:pPr>
        <w:spacing w:after="0" w:line="480" w:lineRule="auto"/>
        <w:ind w:left="1440" w:hanging="1440"/>
        <w:rPr>
          <w:rFonts w:ascii="Times New Roman" w:hAnsi="Times New Roman" w:cs="Times New Roman"/>
          <w:sz w:val="24"/>
          <w:szCs w:val="24"/>
        </w:rPr>
        <w:pPrChange w:id="108" w:author="Taylor Stewart" w:date="2014-10-13T14:58:00Z">
          <w:pPr>
            <w:spacing w:after="0" w:line="480" w:lineRule="auto"/>
            <w:ind w:left="720" w:hanging="720"/>
          </w:pPr>
        </w:pPrChange>
      </w:pPr>
      <w:r w:rsidRPr="00712416">
        <w:rPr>
          <w:rFonts w:ascii="Times New Roman" w:hAnsi="Times New Roman" w:cs="Times New Roman"/>
          <w:sz w:val="24"/>
          <w:szCs w:val="24"/>
        </w:rPr>
        <w:t xml:space="preserve">Becker GC. </w:t>
      </w:r>
      <w:del w:id="109"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1983. </w:t>
      </w:r>
      <w:del w:id="110" w:author="Taylor Stewart" w:date="2014-10-13T14:23:00Z">
        <w:r w:rsidRPr="00712416" w:rsidDel="00A727D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Fishes of Wisconsin. </w:t>
      </w:r>
      <w:ins w:id="111" w:author="Taylor Stewart" w:date="2014-10-13T14:57:00Z">
        <w:r w:rsidR="00B95BC0" w:rsidRPr="00712416">
          <w:rPr>
            <w:rFonts w:ascii="Times New Roman" w:hAnsi="Times New Roman" w:cs="Times New Roman"/>
            <w:sz w:val="24"/>
            <w:szCs w:val="24"/>
          </w:rPr>
          <w:t xml:space="preserve">Madison </w:t>
        </w:r>
        <w:r w:rsidR="00B95BC0">
          <w:rPr>
            <w:rFonts w:ascii="Times New Roman" w:hAnsi="Times New Roman" w:cs="Times New Roman"/>
            <w:sz w:val="24"/>
            <w:szCs w:val="24"/>
          </w:rPr>
          <w:t>(</w:t>
        </w:r>
        <w:r w:rsidR="00B95BC0" w:rsidRPr="00712416">
          <w:rPr>
            <w:rFonts w:ascii="Times New Roman" w:hAnsi="Times New Roman" w:cs="Times New Roman"/>
            <w:sz w:val="24"/>
            <w:szCs w:val="24"/>
          </w:rPr>
          <w:t>WI</w:t>
        </w:r>
        <w:r w:rsidR="00B95BC0">
          <w:rPr>
            <w:rFonts w:ascii="Times New Roman" w:hAnsi="Times New Roman" w:cs="Times New Roman"/>
            <w:sz w:val="24"/>
            <w:szCs w:val="24"/>
          </w:rPr>
          <w:t xml:space="preserve">): </w:t>
        </w:r>
      </w:ins>
      <w:del w:id="112" w:author="Taylor Stewart" w:date="2014-10-13T14:23:00Z">
        <w:r w:rsidRPr="00712416" w:rsidDel="00A727D1">
          <w:rPr>
            <w:rFonts w:ascii="Times New Roman" w:hAnsi="Times New Roman" w:cs="Times New Roman"/>
            <w:sz w:val="24"/>
            <w:szCs w:val="24"/>
          </w:rPr>
          <w:delText xml:space="preserve"> </w:delText>
        </w:r>
      </w:del>
      <w:r w:rsidR="00A84510" w:rsidRPr="00712416">
        <w:rPr>
          <w:rFonts w:ascii="Times New Roman" w:hAnsi="Times New Roman" w:cs="Times New Roman"/>
          <w:sz w:val="24"/>
          <w:szCs w:val="24"/>
        </w:rPr>
        <w:t>University of Wisconsin Press</w:t>
      </w:r>
      <w:ins w:id="113" w:author="Taylor Stewart" w:date="2014-10-13T14:57:00Z">
        <w:r w:rsidR="00B95BC0">
          <w:rPr>
            <w:rFonts w:ascii="Times New Roman" w:hAnsi="Times New Roman" w:cs="Times New Roman"/>
            <w:sz w:val="24"/>
            <w:szCs w:val="24"/>
          </w:rPr>
          <w:t>.</w:t>
        </w:r>
      </w:ins>
      <w:del w:id="114" w:author="Taylor Stewart" w:date="2014-10-13T14:57:00Z">
        <w:r w:rsidR="00A84510" w:rsidRPr="00712416" w:rsidDel="00B95BC0">
          <w:rPr>
            <w:rFonts w:ascii="Times New Roman" w:hAnsi="Times New Roman" w:cs="Times New Roman"/>
            <w:sz w:val="24"/>
            <w:szCs w:val="24"/>
          </w:rPr>
          <w:delText>, Madison</w:delText>
        </w:r>
      </w:del>
      <w:del w:id="115" w:author="Taylor Stewart" w:date="2014-10-13T14:55:00Z">
        <w:r w:rsidR="00A84510" w:rsidRPr="00712416" w:rsidDel="00B95BC0">
          <w:rPr>
            <w:rFonts w:ascii="Times New Roman" w:hAnsi="Times New Roman" w:cs="Times New Roman"/>
            <w:sz w:val="24"/>
            <w:szCs w:val="24"/>
          </w:rPr>
          <w:delText>,</w:delText>
        </w:r>
      </w:del>
      <w:del w:id="116" w:author="Taylor Stewart" w:date="2014-10-13T14:57:00Z">
        <w:r w:rsidR="00A84510" w:rsidRPr="00712416" w:rsidDel="00B95BC0">
          <w:rPr>
            <w:rFonts w:ascii="Times New Roman" w:hAnsi="Times New Roman" w:cs="Times New Roman"/>
            <w:sz w:val="24"/>
            <w:szCs w:val="24"/>
          </w:rPr>
          <w:delText xml:space="preserve"> WI</w:delText>
        </w:r>
      </w:del>
      <w:del w:id="117" w:author="Taylor Stewart" w:date="2014-10-13T14:56:00Z">
        <w:r w:rsidR="00A84510" w:rsidRPr="00712416" w:rsidDel="00B95BC0">
          <w:rPr>
            <w:rFonts w:ascii="Times New Roman" w:hAnsi="Times New Roman" w:cs="Times New Roman"/>
            <w:sz w:val="24"/>
            <w:szCs w:val="24"/>
          </w:rPr>
          <w:delText>.</w:delText>
        </w:r>
      </w:del>
    </w:p>
    <w:p w14:paraId="36A9775D" w14:textId="79608A9E" w:rsidR="00EF4126" w:rsidRPr="00712416" w:rsidDel="00712416" w:rsidRDefault="00EF4126" w:rsidP="00900D5A">
      <w:pPr>
        <w:spacing w:after="0" w:line="480" w:lineRule="auto"/>
        <w:ind w:left="720" w:hanging="720"/>
        <w:rPr>
          <w:del w:id="118" w:author="Taylor Stewart" w:date="2014-10-11T16:02:00Z"/>
          <w:rFonts w:ascii="Times New Roman" w:hAnsi="Times New Roman" w:cs="Times New Roman"/>
          <w:sz w:val="24"/>
          <w:szCs w:val="24"/>
        </w:rPr>
      </w:pPr>
      <w:del w:id="119" w:author="Taylor Stewart" w:date="2014-10-11T16:02:00Z">
        <w:r w:rsidRPr="00712416" w:rsidDel="00712416">
          <w:rPr>
            <w:rFonts w:ascii="Times New Roman" w:hAnsi="Times New Roman" w:cs="Times New Roman"/>
            <w:sz w:val="24"/>
            <w:szCs w:val="24"/>
          </w:rPr>
          <w:delText>Benjamini Y, Hochberg Y.  1995.  Controlling the false discover</w:delText>
        </w:r>
        <w:r w:rsidR="0000449D" w:rsidRPr="00712416" w:rsidDel="00712416">
          <w:rPr>
            <w:rFonts w:ascii="Times New Roman" w:hAnsi="Times New Roman" w:cs="Times New Roman"/>
            <w:sz w:val="24"/>
            <w:szCs w:val="24"/>
          </w:rPr>
          <w:delText>y</w:delText>
        </w:r>
        <w:r w:rsidRPr="00712416" w:rsidDel="00712416">
          <w:rPr>
            <w:rFonts w:ascii="Times New Roman" w:hAnsi="Times New Roman" w:cs="Times New Roman"/>
            <w:sz w:val="24"/>
            <w:szCs w:val="24"/>
          </w:rPr>
          <w:delText xml:space="preserve"> rate: A practical and powerful approach to multiple testing.  Journal of the Royal Statistical Society, Series B.  57:289-300.</w:delText>
        </w:r>
      </w:del>
    </w:p>
    <w:p w14:paraId="1E5503A7" w14:textId="5176F26E" w:rsidR="00C9153A"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w:t>
      </w:r>
      <w:del w:id="120" w:author="Taylor Stewart" w:date="2014-10-13T14:23:00Z">
        <w:r w:rsidR="00086D05" w:rsidRPr="00712416" w:rsidDel="00A727D1">
          <w:rPr>
            <w:rFonts w:ascii="Times New Roman" w:hAnsi="Times New Roman" w:cs="Times New Roman"/>
            <w:sz w:val="24"/>
            <w:szCs w:val="24"/>
          </w:rPr>
          <w:delText xml:space="preserve"> </w:delText>
        </w:r>
      </w:del>
      <w:r w:rsidR="00C9153A" w:rsidRPr="00712416">
        <w:rPr>
          <w:rFonts w:ascii="Times New Roman" w:hAnsi="Times New Roman" w:cs="Times New Roman"/>
          <w:sz w:val="24"/>
          <w:szCs w:val="24"/>
        </w:rPr>
        <w:t>2014</w:t>
      </w:r>
      <w:r w:rsidR="00086D05" w:rsidRPr="00712416">
        <w:rPr>
          <w:rFonts w:ascii="Times New Roman" w:hAnsi="Times New Roman" w:cs="Times New Roman"/>
          <w:sz w:val="24"/>
          <w:szCs w:val="24"/>
        </w:rPr>
        <w:t xml:space="preserve">. </w:t>
      </w:r>
      <w:del w:id="121" w:author="Taylor Stewart" w:date="2014-10-13T14:23:00Z">
        <w:r w:rsidR="00086D05" w:rsidRPr="00712416" w:rsidDel="00A727D1">
          <w:rPr>
            <w:rFonts w:ascii="Times New Roman" w:hAnsi="Times New Roman" w:cs="Times New Roman"/>
            <w:sz w:val="24"/>
            <w:szCs w:val="24"/>
          </w:rPr>
          <w:delText xml:space="preserve"> </w:delText>
        </w:r>
      </w:del>
      <w:r w:rsidR="00086D05" w:rsidRPr="00712416">
        <w:rPr>
          <w:rFonts w:ascii="Times New Roman" w:hAnsi="Times New Roman" w:cs="Times New Roman"/>
          <w:sz w:val="24"/>
          <w:szCs w:val="24"/>
        </w:rPr>
        <w:t>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del w:id="122" w:author="Taylor Stewart" w:date="2014-10-13T15:05:00Z">
        <w:r w:rsidR="00C9153A" w:rsidRPr="00712416" w:rsidDel="00A614EE">
          <w:rPr>
            <w:rFonts w:ascii="Times New Roman" w:hAnsi="Times New Roman" w:cs="Times New Roman"/>
            <w:sz w:val="24"/>
            <w:szCs w:val="24"/>
          </w:rPr>
          <w:delText>adian</w:delText>
        </w:r>
      </w:del>
      <w:r w:rsidRPr="00712416">
        <w:rPr>
          <w:rFonts w:ascii="Times New Roman" w:hAnsi="Times New Roman" w:cs="Times New Roman"/>
          <w:sz w:val="24"/>
          <w:szCs w:val="24"/>
        </w:rPr>
        <w:t xml:space="preserve"> J</w:t>
      </w:r>
      <w:del w:id="123" w:author="Taylor Stewart" w:date="2014-10-13T15:05: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Zool</w:t>
      </w:r>
      <w:del w:id="124" w:author="Taylor Stewart" w:date="2014-10-13T15:05:00Z">
        <w:r w:rsidRPr="00712416" w:rsidDel="00A614EE">
          <w:rPr>
            <w:rFonts w:ascii="Times New Roman" w:hAnsi="Times New Roman" w:cs="Times New Roman"/>
            <w:sz w:val="24"/>
            <w:szCs w:val="24"/>
          </w:rPr>
          <w:delText>ogy</w:delText>
        </w:r>
      </w:del>
      <w:r w:rsidR="00086D05" w:rsidRPr="00712416">
        <w:rPr>
          <w:rFonts w:ascii="Times New Roman" w:hAnsi="Times New Roman" w:cs="Times New Roman"/>
          <w:sz w:val="24"/>
          <w:szCs w:val="24"/>
        </w:rPr>
        <w:t xml:space="preserve">. </w:t>
      </w:r>
      <w:del w:id="125" w:author="Taylor Stewart" w:date="2014-10-13T14:23:00Z">
        <w:r w:rsidRPr="00712416" w:rsidDel="00A727D1">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92:267–271</w:t>
      </w:r>
      <w:ins w:id="126" w:author="Taylor Stewart" w:date="2014-10-13T14:24:00Z">
        <w:r w:rsidR="00D92E1A">
          <w:rPr>
            <w:rFonts w:ascii="Times New Roman" w:hAnsi="Times New Roman" w:cs="Times New Roman"/>
            <w:sz w:val="24"/>
            <w:szCs w:val="24"/>
          </w:rPr>
          <w:t>.</w:t>
        </w:r>
      </w:ins>
      <w:proofErr w:type="gramEnd"/>
    </w:p>
    <w:p w14:paraId="64CBEDEB" w14:textId="2F426168"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w:t>
      </w:r>
      <w:del w:id="127"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2001. </w:t>
      </w:r>
      <w:del w:id="128"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Accuracy, precision and quality control in age determination, including a review of the use and abuse of age validation methods. </w:t>
      </w:r>
      <w:del w:id="129"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J</w:t>
      </w:r>
      <w:del w:id="130" w:author="Taylor Stewart" w:date="2014-10-13T15:05: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Fish Biol</w:t>
      </w:r>
      <w:del w:id="131" w:author="Taylor Stewart" w:date="2014-10-13T15:05:00Z">
        <w:r w:rsidRPr="00712416" w:rsidDel="00A614EE">
          <w:rPr>
            <w:rFonts w:ascii="Times New Roman" w:hAnsi="Times New Roman" w:cs="Times New Roman"/>
            <w:sz w:val="24"/>
            <w:szCs w:val="24"/>
          </w:rPr>
          <w:delText>ogy</w:delText>
        </w:r>
      </w:del>
      <w:r w:rsidR="00A4230E" w:rsidRPr="00712416">
        <w:rPr>
          <w:rFonts w:ascii="Times New Roman" w:hAnsi="Times New Roman" w:cs="Times New Roman"/>
          <w:sz w:val="24"/>
          <w:szCs w:val="24"/>
        </w:rPr>
        <w:t>.</w:t>
      </w:r>
      <w:proofErr w:type="gramEnd"/>
      <w:r w:rsidR="00A4230E" w:rsidRPr="00712416">
        <w:rPr>
          <w:rFonts w:ascii="Times New Roman" w:hAnsi="Times New Roman" w:cs="Times New Roman"/>
          <w:sz w:val="24"/>
          <w:szCs w:val="24"/>
        </w:rPr>
        <w:t xml:space="preserve"> </w:t>
      </w:r>
      <w:del w:id="132"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59:197-242.</w:t>
      </w:r>
      <w:proofErr w:type="gramEnd"/>
    </w:p>
    <w:p w14:paraId="7E734016" w14:textId="209F99BE"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w:t>
      </w:r>
      <w:del w:id="133"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1995. </w:t>
      </w:r>
      <w:del w:id="134"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Graphical and statistical methods for determining the consistency of age determinations. </w:t>
      </w:r>
      <w:del w:id="135"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Trans</w:t>
      </w:r>
      <w:del w:id="136" w:author="Taylor Stewart" w:date="2014-10-13T15:06:00Z">
        <w:r w:rsidRPr="00712416" w:rsidDel="00A614EE">
          <w:rPr>
            <w:rFonts w:ascii="Times New Roman" w:hAnsi="Times New Roman" w:cs="Times New Roman"/>
            <w:sz w:val="24"/>
            <w:szCs w:val="24"/>
          </w:rPr>
          <w:delText>actions of the</w:delText>
        </w:r>
      </w:del>
      <w:r w:rsidRPr="00712416">
        <w:rPr>
          <w:rFonts w:ascii="Times New Roman" w:hAnsi="Times New Roman" w:cs="Times New Roman"/>
          <w:sz w:val="24"/>
          <w:szCs w:val="24"/>
        </w:rPr>
        <w:t xml:space="preserve"> A</w:t>
      </w:r>
      <w:ins w:id="137" w:author="Taylor Stewart" w:date="2014-10-13T15:06:00Z">
        <w:r w:rsidR="00A614EE">
          <w:rPr>
            <w:rFonts w:ascii="Times New Roman" w:hAnsi="Times New Roman" w:cs="Times New Roman"/>
            <w:sz w:val="24"/>
            <w:szCs w:val="24"/>
          </w:rPr>
          <w:t xml:space="preserve">m </w:t>
        </w:r>
      </w:ins>
      <w:del w:id="138" w:author="Taylor Stewart" w:date="2014-10-13T15:06:00Z">
        <w:r w:rsidRPr="00712416" w:rsidDel="00A614EE">
          <w:rPr>
            <w:rFonts w:ascii="Times New Roman" w:hAnsi="Times New Roman" w:cs="Times New Roman"/>
            <w:sz w:val="24"/>
            <w:szCs w:val="24"/>
          </w:rPr>
          <w:delText xml:space="preserve">merican </w:delText>
        </w:r>
      </w:del>
      <w:r w:rsidRPr="00712416">
        <w:rPr>
          <w:rFonts w:ascii="Times New Roman" w:hAnsi="Times New Roman" w:cs="Times New Roman"/>
          <w:sz w:val="24"/>
          <w:szCs w:val="24"/>
        </w:rPr>
        <w:t>Fish</w:t>
      </w:r>
      <w:del w:id="139" w:author="Taylor Stewart" w:date="2014-10-13T15:06:00Z">
        <w:r w:rsidRPr="00712416" w:rsidDel="00A614EE">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Soc</w:t>
      </w:r>
      <w:del w:id="140" w:author="Taylor Stewart" w:date="2014-10-13T15:06:00Z">
        <w:r w:rsidRPr="00712416" w:rsidDel="00A614EE">
          <w:rPr>
            <w:rFonts w:ascii="Times New Roman" w:hAnsi="Times New Roman" w:cs="Times New Roman"/>
            <w:sz w:val="24"/>
            <w:szCs w:val="24"/>
          </w:rPr>
          <w:delText>iety</w:delText>
        </w:r>
      </w:del>
      <w:r w:rsidRPr="00712416">
        <w:rPr>
          <w:rFonts w:ascii="Times New Roman" w:hAnsi="Times New Roman" w:cs="Times New Roman"/>
          <w:sz w:val="24"/>
          <w:szCs w:val="24"/>
        </w:rPr>
        <w:t xml:space="preserve">. </w:t>
      </w:r>
      <w:del w:id="141"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124:131-138.</w:t>
      </w:r>
      <w:proofErr w:type="gramEnd"/>
    </w:p>
    <w:p w14:paraId="266E8587" w14:textId="46303485"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Chang WYB. </w:t>
      </w:r>
      <w:del w:id="142"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1982. </w:t>
      </w:r>
      <w:del w:id="143"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statistical method for evaluating the reproducibility of age determination. </w:t>
      </w:r>
      <w:del w:id="144"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Can</w:t>
      </w:r>
      <w:ins w:id="145" w:author="Taylor Stewart" w:date="2014-10-13T15:07:00Z">
        <w:r w:rsidR="00A614EE">
          <w:rPr>
            <w:rFonts w:ascii="Times New Roman" w:hAnsi="Times New Roman" w:cs="Times New Roman"/>
            <w:sz w:val="24"/>
            <w:szCs w:val="24"/>
          </w:rPr>
          <w:t xml:space="preserve"> </w:t>
        </w:r>
      </w:ins>
      <w:del w:id="146" w:author="Taylor Stewart" w:date="2014-10-13T15:07:00Z">
        <w:r w:rsidRPr="00712416" w:rsidDel="00A614EE">
          <w:rPr>
            <w:rFonts w:ascii="Times New Roman" w:hAnsi="Times New Roman" w:cs="Times New Roman"/>
            <w:sz w:val="24"/>
            <w:szCs w:val="24"/>
          </w:rPr>
          <w:delText xml:space="preserve">adian </w:delText>
        </w:r>
      </w:del>
      <w:r w:rsidRPr="00712416">
        <w:rPr>
          <w:rFonts w:ascii="Times New Roman" w:hAnsi="Times New Roman" w:cs="Times New Roman"/>
          <w:sz w:val="24"/>
          <w:szCs w:val="24"/>
        </w:rPr>
        <w:t>J</w:t>
      </w:r>
      <w:del w:id="147" w:author="Taylor Stewart" w:date="2014-10-13T15:07: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Fish</w:t>
      </w:r>
      <w:del w:id="148" w:author="Taylor Stewart" w:date="2014-10-13T15:07:00Z">
        <w:r w:rsidRPr="00712416" w:rsidDel="00A614EE">
          <w:rPr>
            <w:rFonts w:ascii="Times New Roman" w:hAnsi="Times New Roman" w:cs="Times New Roman"/>
            <w:sz w:val="24"/>
            <w:szCs w:val="24"/>
          </w:rPr>
          <w:delText>eries</w:delText>
        </w:r>
      </w:del>
      <w:ins w:id="149" w:author="Taylor Stewart" w:date="2014-10-13T15:07:00Z">
        <w:r w:rsidR="00A614EE">
          <w:rPr>
            <w:rFonts w:ascii="Times New Roman" w:hAnsi="Times New Roman" w:cs="Times New Roman"/>
            <w:sz w:val="24"/>
            <w:szCs w:val="24"/>
          </w:rPr>
          <w:t xml:space="preserve"> </w:t>
        </w:r>
      </w:ins>
      <w:del w:id="150" w:author="Taylor Stewart" w:date="2014-10-13T15:07:00Z">
        <w:r w:rsidRPr="00712416" w:rsidDel="00A614EE">
          <w:rPr>
            <w:rFonts w:ascii="Times New Roman" w:hAnsi="Times New Roman" w:cs="Times New Roman"/>
            <w:sz w:val="24"/>
            <w:szCs w:val="24"/>
          </w:rPr>
          <w:delText xml:space="preserve"> and </w:delText>
        </w:r>
      </w:del>
      <w:r w:rsidRPr="00712416">
        <w:rPr>
          <w:rFonts w:ascii="Times New Roman" w:hAnsi="Times New Roman" w:cs="Times New Roman"/>
          <w:sz w:val="24"/>
          <w:szCs w:val="24"/>
        </w:rPr>
        <w:t>Aquatic Sci</w:t>
      </w:r>
      <w:del w:id="151" w:author="Taylor Stewart" w:date="2014-10-13T15:07:00Z">
        <w:r w:rsidRPr="00712416" w:rsidDel="00A614EE">
          <w:rPr>
            <w:rFonts w:ascii="Times New Roman" w:hAnsi="Times New Roman" w:cs="Times New Roman"/>
            <w:sz w:val="24"/>
            <w:szCs w:val="24"/>
          </w:rPr>
          <w:delText>ences</w:delText>
        </w:r>
      </w:del>
      <w:r w:rsidRPr="00712416">
        <w:rPr>
          <w:rFonts w:ascii="Times New Roman" w:hAnsi="Times New Roman" w:cs="Times New Roman"/>
          <w:sz w:val="24"/>
          <w:szCs w:val="24"/>
        </w:rPr>
        <w:t xml:space="preserve">. </w:t>
      </w:r>
      <w:del w:id="152"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39:1208-1210.</w:t>
      </w:r>
      <w:proofErr w:type="gramEnd"/>
    </w:p>
    <w:p w14:paraId="7905577E" w14:textId="12AD13A7"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del w:id="153" w:author="Taylor Stewart" w:date="2014-10-13T14:24:00Z">
        <w:r w:rsidR="002158A6" w:rsidRPr="00712416" w:rsidDel="00D92E1A">
          <w:rPr>
            <w:rFonts w:ascii="Times New Roman" w:hAnsi="Times New Roman" w:cs="Times New Roman"/>
            <w:sz w:val="24"/>
            <w:szCs w:val="24"/>
          </w:rPr>
          <w:delText xml:space="preserve"> </w:delText>
        </w:r>
      </w:del>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xml:space="preserve">. </w:t>
      </w:r>
      <w:del w:id="154"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A new record of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proofErr w:type="gramStart"/>
      <w:ins w:id="155" w:author="Taylor Stewart" w:date="2014-10-13T18:17:00Z">
        <w:r w:rsidR="007338A8">
          <w:rPr>
            <w:rFonts w:ascii="Times New Roman" w:hAnsi="Times New Roman" w:cs="Times New Roman"/>
            <w:sz w:val="24"/>
            <w:szCs w:val="24"/>
          </w:rPr>
          <w:t>A</w:t>
        </w:r>
      </w:ins>
      <w:proofErr w:type="gramEnd"/>
      <w:del w:id="156" w:author="Taylor Stewart" w:date="2014-10-13T18:17:00Z">
        <w:r w:rsidR="002158A6" w:rsidRPr="00712416" w:rsidDel="007338A8">
          <w:rPr>
            <w:rFonts w:ascii="Times New Roman" w:hAnsi="Times New Roman" w:cs="Times New Roman"/>
            <w:sz w:val="24"/>
            <w:szCs w:val="24"/>
          </w:rPr>
          <w:delText>a</w:delText>
        </w:r>
      </w:del>
      <w:r w:rsidR="002158A6" w:rsidRPr="00712416">
        <w:rPr>
          <w:rFonts w:ascii="Times New Roman" w:hAnsi="Times New Roman" w:cs="Times New Roman"/>
          <w:sz w:val="24"/>
          <w:szCs w:val="24"/>
        </w:rPr>
        <w:t>mguem</w:t>
      </w:r>
      <w:proofErr w:type="spellEnd"/>
      <w:r w:rsidR="002158A6" w:rsidRPr="00712416">
        <w:rPr>
          <w:rFonts w:ascii="Times New Roman" w:hAnsi="Times New Roman" w:cs="Times New Roman"/>
          <w:sz w:val="24"/>
          <w:szCs w:val="24"/>
        </w:rPr>
        <w:t xml:space="preserve"> </w:t>
      </w:r>
      <w:ins w:id="157" w:author="Taylor Stewart" w:date="2014-10-13T18:17:00Z">
        <w:r w:rsidR="007338A8">
          <w:rPr>
            <w:rFonts w:ascii="Times New Roman" w:hAnsi="Times New Roman" w:cs="Times New Roman"/>
            <w:sz w:val="24"/>
            <w:szCs w:val="24"/>
          </w:rPr>
          <w:t>R</w:t>
        </w:r>
      </w:ins>
      <w:del w:id="158" w:author="Taylor Stewart" w:date="2014-10-13T18:17:00Z">
        <w:r w:rsidR="002158A6" w:rsidRPr="00712416" w:rsidDel="007338A8">
          <w:rPr>
            <w:rFonts w:ascii="Times New Roman" w:hAnsi="Times New Roman" w:cs="Times New Roman"/>
            <w:sz w:val="24"/>
            <w:szCs w:val="24"/>
          </w:rPr>
          <w:delText>r</w:delText>
        </w:r>
      </w:del>
      <w:r w:rsidR="002158A6" w:rsidRPr="00712416">
        <w:rPr>
          <w:rFonts w:ascii="Times New Roman" w:hAnsi="Times New Roman" w:cs="Times New Roman"/>
          <w:sz w:val="24"/>
          <w:szCs w:val="24"/>
        </w:rPr>
        <w:t xml:space="preserve">iver </w:t>
      </w:r>
      <w:ins w:id="159" w:author="Taylor Stewart" w:date="2014-10-13T18:18:00Z">
        <w:r w:rsidR="007338A8">
          <w:rPr>
            <w:rFonts w:ascii="Times New Roman" w:hAnsi="Times New Roman" w:cs="Times New Roman"/>
            <w:sz w:val="24"/>
            <w:szCs w:val="24"/>
          </w:rPr>
          <w:t>B</w:t>
        </w:r>
      </w:ins>
      <w:del w:id="160" w:author="Taylor Stewart" w:date="2014-10-13T18:18:00Z">
        <w:r w:rsidR="002158A6" w:rsidRPr="00712416" w:rsidDel="007338A8">
          <w:rPr>
            <w:rFonts w:ascii="Times New Roman" w:hAnsi="Times New Roman" w:cs="Times New Roman"/>
            <w:sz w:val="24"/>
            <w:szCs w:val="24"/>
          </w:rPr>
          <w:delText>b</w:delText>
        </w:r>
      </w:del>
      <w:r w:rsidR="002158A6" w:rsidRPr="00712416">
        <w:rPr>
          <w:rFonts w:ascii="Times New Roman" w:hAnsi="Times New Roman" w:cs="Times New Roman"/>
          <w:sz w:val="24"/>
          <w:szCs w:val="24"/>
        </w:rPr>
        <w:t>asin (</w:t>
      </w:r>
      <w:proofErr w:type="spellStart"/>
      <w:ins w:id="161" w:author="Taylor Stewart" w:date="2014-10-13T18:18:00Z">
        <w:r w:rsidR="007338A8">
          <w:rPr>
            <w:rFonts w:ascii="Times New Roman" w:hAnsi="Times New Roman" w:cs="Times New Roman"/>
            <w:sz w:val="24"/>
            <w:szCs w:val="24"/>
          </w:rPr>
          <w:t>C</w:t>
        </w:r>
      </w:ins>
      <w:del w:id="162" w:author="Taylor Stewart" w:date="2014-10-13T18:18:00Z">
        <w:r w:rsidR="002158A6" w:rsidRPr="00712416" w:rsidDel="007338A8">
          <w:rPr>
            <w:rFonts w:ascii="Times New Roman" w:hAnsi="Times New Roman" w:cs="Times New Roman"/>
            <w:sz w:val="24"/>
            <w:szCs w:val="24"/>
          </w:rPr>
          <w:delText>c</w:delText>
        </w:r>
      </w:del>
      <w:r w:rsidR="002158A6" w:rsidRPr="00712416">
        <w:rPr>
          <w:rFonts w:ascii="Times New Roman" w:hAnsi="Times New Roman" w:cs="Times New Roman"/>
          <w:sz w:val="24"/>
          <w:szCs w:val="24"/>
        </w:rPr>
        <w:t>hukotski</w:t>
      </w:r>
      <w:proofErr w:type="spellEnd"/>
      <w:r w:rsidR="002158A6" w:rsidRPr="00712416">
        <w:rPr>
          <w:rFonts w:ascii="Times New Roman" w:hAnsi="Times New Roman" w:cs="Times New Roman"/>
          <w:sz w:val="24"/>
          <w:szCs w:val="24"/>
        </w:rPr>
        <w:t xml:space="preserve"> </w:t>
      </w:r>
      <w:ins w:id="163" w:author="Taylor Stewart" w:date="2014-10-13T18:18:00Z">
        <w:r w:rsidR="007338A8">
          <w:rPr>
            <w:rFonts w:ascii="Times New Roman" w:hAnsi="Times New Roman" w:cs="Times New Roman"/>
            <w:sz w:val="24"/>
            <w:szCs w:val="24"/>
          </w:rPr>
          <w:t>P</w:t>
        </w:r>
      </w:ins>
      <w:del w:id="164" w:author="Taylor Stewart" w:date="2014-10-13T18:18:00Z">
        <w:r w:rsidR="002158A6" w:rsidRPr="00712416" w:rsidDel="007338A8">
          <w:rPr>
            <w:rFonts w:ascii="Times New Roman" w:hAnsi="Times New Roman" w:cs="Times New Roman"/>
            <w:sz w:val="24"/>
            <w:szCs w:val="24"/>
          </w:rPr>
          <w:delText>p</w:delText>
        </w:r>
      </w:del>
      <w:r w:rsidR="00517D0B" w:rsidRPr="00712416">
        <w:rPr>
          <w:rFonts w:ascii="Times New Roman" w:hAnsi="Times New Roman" w:cs="Times New Roman"/>
          <w:sz w:val="24"/>
          <w:szCs w:val="24"/>
        </w:rPr>
        <w:t xml:space="preserve">eninsula). </w:t>
      </w:r>
      <w:del w:id="165" w:author="Taylor Stewart" w:date="2014-10-13T14:24:00Z">
        <w:r w:rsidR="002158A6"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J</w:t>
      </w:r>
      <w:del w:id="166" w:author="Taylor Stewart" w:date="2014-10-13T15:07:00Z">
        <w:r w:rsidR="00517D0B" w:rsidRPr="00712416" w:rsidDel="00A614EE">
          <w:rPr>
            <w:rFonts w:ascii="Times New Roman" w:hAnsi="Times New Roman" w:cs="Times New Roman"/>
            <w:sz w:val="24"/>
            <w:szCs w:val="24"/>
          </w:rPr>
          <w:delText>ournal of</w:delText>
        </w:r>
      </w:del>
      <w:r w:rsidR="00517D0B" w:rsidRPr="00712416">
        <w:rPr>
          <w:rFonts w:ascii="Times New Roman" w:hAnsi="Times New Roman" w:cs="Times New Roman"/>
          <w:sz w:val="24"/>
          <w:szCs w:val="24"/>
        </w:rPr>
        <w:t xml:space="preserve"> Ichthyology</w:t>
      </w:r>
      <w:r w:rsidR="002158A6" w:rsidRPr="00712416">
        <w:rPr>
          <w:rFonts w:ascii="Times New Roman" w:hAnsi="Times New Roman" w:cs="Times New Roman"/>
          <w:sz w:val="24"/>
          <w:szCs w:val="24"/>
        </w:rPr>
        <w:t xml:space="preserve">. </w:t>
      </w:r>
      <w:del w:id="167" w:author="Taylor Stewart" w:date="2014-10-13T14:24: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32(4)</w:t>
      </w:r>
      <w:proofErr w:type="gramStart"/>
      <w:r w:rsidRPr="00712416">
        <w:rPr>
          <w:rFonts w:ascii="Times New Roman" w:hAnsi="Times New Roman" w:cs="Times New Roman"/>
          <w:sz w:val="24"/>
          <w:szCs w:val="24"/>
        </w:rPr>
        <w:t>:46</w:t>
      </w:r>
      <w:proofErr w:type="gramEnd"/>
      <w:r w:rsidRPr="00712416">
        <w:rPr>
          <w:rFonts w:ascii="Times New Roman" w:hAnsi="Times New Roman" w:cs="Times New Roman"/>
          <w:sz w:val="24"/>
          <w:szCs w:val="24"/>
        </w:rPr>
        <w:t>-55</w:t>
      </w:r>
      <w:r w:rsidR="002158A6" w:rsidRPr="00712416">
        <w:rPr>
          <w:rFonts w:ascii="Times New Roman" w:hAnsi="Times New Roman" w:cs="Times New Roman"/>
          <w:sz w:val="24"/>
          <w:szCs w:val="24"/>
        </w:rPr>
        <w:t>.</w:t>
      </w:r>
    </w:p>
    <w:p w14:paraId="1017FA77" w14:textId="0C0D5720"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xml:space="preserve">. </w:t>
      </w:r>
      <w:del w:id="168"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1955.</w:t>
      </w:r>
      <w:del w:id="169" w:author="Taylor Stewart" w:date="2014-10-13T14:24:00Z">
        <w:r w:rsidR="002158A6" w:rsidRPr="00712416" w:rsidDel="00D92E1A">
          <w:rPr>
            <w:rFonts w:ascii="Times New Roman" w:hAnsi="Times New Roman" w:cs="Times New Roman"/>
            <w:sz w:val="24"/>
            <w:szCs w:val="24"/>
          </w:rPr>
          <w:delText xml:space="preserve"> </w:delText>
        </w:r>
      </w:del>
      <w:r w:rsidR="002158A6" w:rsidRPr="00712416">
        <w:rPr>
          <w:rFonts w:ascii="Times New Roman" w:hAnsi="Times New Roman" w:cs="Times New Roman"/>
          <w:sz w:val="24"/>
          <w:szCs w:val="24"/>
        </w:rPr>
        <w:t xml:space="preserve">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del w:id="170" w:author="Taylor Stewart" w:date="2014-10-13T14:24:00Z">
        <w:r w:rsidR="002158A6" w:rsidRPr="00712416" w:rsidDel="00D92E1A">
          <w:rPr>
            <w:rFonts w:ascii="Times New Roman" w:hAnsi="Times New Roman" w:cs="Times New Roman"/>
            <w:sz w:val="24"/>
            <w:szCs w:val="24"/>
          </w:rPr>
          <w:delText xml:space="preserve"> </w:delText>
        </w:r>
      </w:del>
      <w:ins w:id="171" w:author="Taylor Stewart" w:date="2014-10-13T15:08:00Z">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ins>
      <w:del w:id="172" w:author="Taylor Stewart" w:date="2014-10-13T15:08:00Z">
        <w:r w:rsidR="00517D0B" w:rsidRPr="00712416" w:rsidDel="00A614EE">
          <w:rPr>
            <w:rFonts w:ascii="Times New Roman" w:hAnsi="Times New Roman" w:cs="Times New Roman"/>
            <w:sz w:val="24"/>
            <w:szCs w:val="24"/>
          </w:rPr>
          <w:delText>Transaction of</w:delText>
        </w:r>
        <w:r w:rsidRPr="00712416" w:rsidDel="00A614EE">
          <w:rPr>
            <w:rFonts w:ascii="Times New Roman" w:hAnsi="Times New Roman" w:cs="Times New Roman"/>
            <w:sz w:val="24"/>
            <w:szCs w:val="24"/>
          </w:rPr>
          <w:delText xml:space="preserve"> the American Fisheries Society</w:delText>
        </w:r>
      </w:del>
      <w:r w:rsidR="002158A6" w:rsidRPr="00712416">
        <w:rPr>
          <w:rFonts w:ascii="Times New Roman" w:hAnsi="Times New Roman" w:cs="Times New Roman"/>
          <w:sz w:val="24"/>
          <w:szCs w:val="24"/>
        </w:rPr>
        <w:t xml:space="preserve">. </w:t>
      </w:r>
      <w:del w:id="173" w:author="Taylor Stewart" w:date="2014-10-13T14:24: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roofErr w:type="gramEnd"/>
    </w:p>
    <w:p w14:paraId="02F061D4" w14:textId="77777777"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w:t>
      </w:r>
      <w:del w:id="174"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1998. </w:t>
      </w:r>
      <w:del w:id="175"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Testing and viewing symmetry in contingency tables, with application to readers of fish ages. </w:t>
      </w:r>
      <w:del w:id="176"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Biometrics. </w:t>
      </w:r>
      <w:del w:id="177" w:author="Taylor Stewart" w:date="2014-10-13T14:25: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54:620-629.</w:t>
      </w:r>
      <w:proofErr w:type="gramEnd"/>
    </w:p>
    <w:p w14:paraId="5AE5B723" w14:textId="48C7D491"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Fox J. </w:t>
      </w:r>
      <w:del w:id="178"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1997. </w:t>
      </w:r>
      <w:del w:id="179"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Applied regression analysis, linear models, and related m</w:t>
      </w:r>
      <w:r w:rsidR="00907A58" w:rsidRPr="00712416">
        <w:rPr>
          <w:rFonts w:ascii="Times New Roman" w:hAnsi="Times New Roman" w:cs="Times New Roman"/>
          <w:sz w:val="24"/>
          <w:szCs w:val="24"/>
        </w:rPr>
        <w:t xml:space="preserve">ethods. </w:t>
      </w:r>
      <w:ins w:id="180" w:author="Taylor Stewart" w:date="2014-10-13T15:09:00Z">
        <w:r w:rsidR="00A614EE">
          <w:rPr>
            <w:rFonts w:ascii="Times New Roman" w:hAnsi="Times New Roman" w:cs="Times New Roman"/>
            <w:sz w:val="24"/>
            <w:szCs w:val="24"/>
          </w:rPr>
          <w:t xml:space="preserve">Thousand Oaks (CA): </w:t>
        </w:r>
      </w:ins>
      <w:del w:id="181" w:author="Taylor Stewart" w:date="2014-10-13T14:25:00Z">
        <w:r w:rsidR="00907A58" w:rsidRPr="00712416" w:rsidDel="00D92E1A">
          <w:rPr>
            <w:rFonts w:ascii="Times New Roman" w:hAnsi="Times New Roman" w:cs="Times New Roman"/>
            <w:sz w:val="24"/>
            <w:szCs w:val="24"/>
          </w:rPr>
          <w:delText xml:space="preserve"> </w:delText>
        </w:r>
      </w:del>
      <w:r w:rsidR="00907A58" w:rsidRPr="00712416">
        <w:rPr>
          <w:rFonts w:ascii="Times New Roman" w:hAnsi="Times New Roman" w:cs="Times New Roman"/>
          <w:sz w:val="24"/>
          <w:szCs w:val="24"/>
        </w:rPr>
        <w:t>Sage Publications</w:t>
      </w:r>
      <w:ins w:id="182" w:author="Taylor Stewart" w:date="2014-10-13T15:09:00Z">
        <w:r w:rsidR="00A614EE">
          <w:rPr>
            <w:rFonts w:ascii="Times New Roman" w:hAnsi="Times New Roman" w:cs="Times New Roman"/>
            <w:sz w:val="24"/>
            <w:szCs w:val="24"/>
          </w:rPr>
          <w:t>.</w:t>
        </w:r>
      </w:ins>
      <w:del w:id="183" w:author="Taylor Stewart" w:date="2014-10-13T15:09:00Z">
        <w:r w:rsidR="00907A58" w:rsidRPr="00712416" w:rsidDel="00A614EE">
          <w:rPr>
            <w:rFonts w:ascii="Times New Roman" w:hAnsi="Times New Roman" w:cs="Times New Roman"/>
            <w:sz w:val="24"/>
            <w:szCs w:val="24"/>
          </w:rPr>
          <w:delText>, Thousand Oaks, CA.</w:delText>
        </w:r>
      </w:del>
    </w:p>
    <w:p w14:paraId="39AFB19A" w14:textId="21CBB3B3"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xml:space="preserve">. </w:t>
      </w:r>
      <w:del w:id="184" w:author="Taylor Stewart" w:date="2014-10-13T14:25: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1988. </w:t>
      </w:r>
      <w:del w:id="185" w:author="Taylor Stewart" w:date="2014-10-13T14:25: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ins w:id="186" w:author="Taylor Stewart" w:date="2014-10-13T17:27:00Z">
        <w:r w:rsidR="00811099">
          <w:rPr>
            <w:rFonts w:ascii="Times New Roman" w:hAnsi="Times New Roman" w:cs="Times New Roman"/>
            <w:sz w:val="24"/>
            <w:szCs w:val="24"/>
          </w:rPr>
          <w:t>.</w:t>
        </w:r>
      </w:ins>
      <w:proofErr w:type="gramEnd"/>
      <w:del w:id="187" w:author="Taylor Stewart" w:date="2014-10-13T14:25:00Z">
        <w:r w:rsidR="00F43B57" w:rsidRPr="00712416" w:rsidDel="00D92E1A">
          <w:rPr>
            <w:rFonts w:ascii="Times New Roman" w:hAnsi="Times New Roman" w:cs="Times New Roman"/>
            <w:sz w:val="24"/>
            <w:szCs w:val="24"/>
          </w:rPr>
          <w:delText xml:space="preserve"> </w:delText>
        </w:r>
      </w:del>
      <w:r w:rsidR="00481CF7" w:rsidRPr="00712416">
        <w:rPr>
          <w:rFonts w:ascii="Times New Roman" w:hAnsi="Times New Roman" w:cs="Times New Roman"/>
          <w:sz w:val="24"/>
          <w:szCs w:val="24"/>
        </w:rPr>
        <w:t xml:space="preserve"> Can</w:t>
      </w:r>
      <w:ins w:id="188" w:author="Taylor Stewart" w:date="2014-10-13T15:09:00Z">
        <w:r w:rsidR="00A614EE">
          <w:rPr>
            <w:rFonts w:ascii="Times New Roman" w:hAnsi="Times New Roman" w:cs="Times New Roman"/>
            <w:sz w:val="24"/>
            <w:szCs w:val="24"/>
          </w:rPr>
          <w:t xml:space="preserve"> </w:t>
        </w:r>
      </w:ins>
      <w:del w:id="189" w:author="Taylor Stewart" w:date="2014-10-13T15:09:00Z">
        <w:r w:rsidR="00481CF7" w:rsidRPr="00712416" w:rsidDel="00A614EE">
          <w:rPr>
            <w:rFonts w:ascii="Times New Roman" w:hAnsi="Times New Roman" w:cs="Times New Roman"/>
            <w:sz w:val="24"/>
            <w:szCs w:val="24"/>
          </w:rPr>
          <w:delText xml:space="preserve">adian </w:delText>
        </w:r>
      </w:del>
      <w:ins w:id="190" w:author="Taylor Stewart" w:date="2014-10-13T15:09:00Z">
        <w:r w:rsidR="00A614EE">
          <w:rPr>
            <w:rFonts w:ascii="Times New Roman" w:hAnsi="Times New Roman" w:cs="Times New Roman"/>
            <w:sz w:val="24"/>
            <w:szCs w:val="24"/>
          </w:rPr>
          <w:t xml:space="preserve">J </w:t>
        </w:r>
      </w:ins>
      <w:del w:id="191" w:author="Taylor Stewart" w:date="2014-10-13T15:09:00Z">
        <w:r w:rsidR="00481CF7" w:rsidRPr="00712416" w:rsidDel="00A614EE">
          <w:rPr>
            <w:rFonts w:ascii="Times New Roman" w:hAnsi="Times New Roman" w:cs="Times New Roman"/>
            <w:sz w:val="24"/>
            <w:szCs w:val="24"/>
          </w:rPr>
          <w:delText>Journal of</w:delText>
        </w:r>
        <w:r w:rsidRPr="00712416" w:rsidDel="00A614EE">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192" w:author="Taylor Stewart" w:date="2014-10-13T15:09:00Z">
        <w:r w:rsidRPr="00712416" w:rsidDel="00A614EE">
          <w:rPr>
            <w:rFonts w:ascii="Times New Roman" w:hAnsi="Times New Roman" w:cs="Times New Roman"/>
            <w:sz w:val="24"/>
            <w:szCs w:val="24"/>
          </w:rPr>
          <w:delText>eries and</w:delText>
        </w:r>
      </w:del>
      <w:r w:rsidRPr="00712416">
        <w:rPr>
          <w:rFonts w:ascii="Times New Roman" w:hAnsi="Times New Roman" w:cs="Times New Roman"/>
          <w:sz w:val="24"/>
          <w:szCs w:val="24"/>
        </w:rPr>
        <w:t xml:space="preserve"> Aquatic Sci</w:t>
      </w:r>
      <w:del w:id="193" w:author="Taylor Stewart" w:date="2014-10-13T15:09:00Z">
        <w:r w:rsidRPr="00712416" w:rsidDel="00A614EE">
          <w:rPr>
            <w:rFonts w:ascii="Times New Roman" w:hAnsi="Times New Roman" w:cs="Times New Roman"/>
            <w:sz w:val="24"/>
            <w:szCs w:val="24"/>
          </w:rPr>
          <w:delText>ences</w:delText>
        </w:r>
      </w:del>
      <w:r w:rsidR="00F43B57" w:rsidRPr="00712416">
        <w:rPr>
          <w:rFonts w:ascii="Times New Roman" w:hAnsi="Times New Roman" w:cs="Times New Roman"/>
          <w:sz w:val="24"/>
          <w:szCs w:val="24"/>
        </w:rPr>
        <w:t>.</w:t>
      </w:r>
      <w:del w:id="194" w:author="Taylor Stewart" w:date="2014-10-13T14:25:00Z">
        <w:r w:rsidR="00F43B57"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45:936-942</w:t>
      </w:r>
      <w:r w:rsidR="00F43B57" w:rsidRPr="00712416">
        <w:rPr>
          <w:rFonts w:ascii="Times New Roman" w:hAnsi="Times New Roman" w:cs="Times New Roman"/>
          <w:sz w:val="24"/>
          <w:szCs w:val="24"/>
        </w:rPr>
        <w:t>.</w:t>
      </w:r>
      <w:proofErr w:type="gramEnd"/>
    </w:p>
    <w:p w14:paraId="0CA12770" w14:textId="3A21C35B"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Froese</w:t>
      </w:r>
      <w:proofErr w:type="spellEnd"/>
      <w:r w:rsidR="00C50C10" w:rsidRPr="00712416">
        <w:rPr>
          <w:rFonts w:ascii="Times New Roman" w:hAnsi="Times New Roman" w:cs="Times New Roman"/>
          <w:sz w:val="24"/>
          <w:szCs w:val="24"/>
        </w:rPr>
        <w:t xml:space="preserve"> R. </w:t>
      </w:r>
      <w:del w:id="195"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2006.</w:t>
      </w:r>
      <w:del w:id="196"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Cube law, condition factor, and weight-length relationships: history, meta-analysis and recommendations. </w:t>
      </w:r>
      <w:del w:id="197" w:author="Taylor Stewart" w:date="2014-10-13T14:25: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J</w:t>
      </w:r>
      <w:del w:id="198" w:author="Taylor Stewart" w:date="2014-10-13T15:10:00Z">
        <w:r w:rsidR="00C50C10" w:rsidRPr="00712416" w:rsidDel="00A614EE">
          <w:rPr>
            <w:rFonts w:ascii="Times New Roman" w:hAnsi="Times New Roman" w:cs="Times New Roman"/>
            <w:sz w:val="24"/>
            <w:szCs w:val="24"/>
          </w:rPr>
          <w:delText>ournal of</w:delText>
        </w:r>
      </w:del>
      <w:r w:rsidR="00C50C10" w:rsidRPr="00712416">
        <w:rPr>
          <w:rFonts w:ascii="Times New Roman" w:hAnsi="Times New Roman" w:cs="Times New Roman"/>
          <w:sz w:val="24"/>
          <w:szCs w:val="24"/>
        </w:rPr>
        <w:t xml:space="preserve"> </w:t>
      </w:r>
      <w:proofErr w:type="spellStart"/>
      <w:r w:rsidR="00C50C10" w:rsidRPr="00712416">
        <w:rPr>
          <w:rFonts w:ascii="Times New Roman" w:hAnsi="Times New Roman" w:cs="Times New Roman"/>
          <w:sz w:val="24"/>
          <w:szCs w:val="24"/>
        </w:rPr>
        <w:t>Appl</w:t>
      </w:r>
      <w:proofErr w:type="spellEnd"/>
      <w:del w:id="199" w:author="Taylor Stewart" w:date="2014-10-13T15:10:00Z">
        <w:r w:rsidR="00C50C10" w:rsidRPr="00712416" w:rsidDel="00A614EE">
          <w:rPr>
            <w:rFonts w:ascii="Times New Roman" w:hAnsi="Times New Roman" w:cs="Times New Roman"/>
            <w:sz w:val="24"/>
            <w:szCs w:val="24"/>
          </w:rPr>
          <w:delText>ied</w:delText>
        </w:r>
      </w:del>
      <w:r w:rsidR="00C50C10" w:rsidRPr="00712416">
        <w:rPr>
          <w:rFonts w:ascii="Times New Roman" w:hAnsi="Times New Roman" w:cs="Times New Roman"/>
          <w:sz w:val="24"/>
          <w:szCs w:val="24"/>
        </w:rPr>
        <w:t xml:space="preserve"> Ichthyology. </w:t>
      </w:r>
      <w:del w:id="200" w:author="Taylor Stewart" w:date="2014-10-13T14:25:00Z">
        <w:r w:rsidR="00C50C10" w:rsidRPr="00712416" w:rsidDel="00D92E1A">
          <w:rPr>
            <w:rFonts w:ascii="Times New Roman" w:hAnsi="Times New Roman" w:cs="Times New Roman"/>
            <w:sz w:val="24"/>
            <w:szCs w:val="24"/>
          </w:rPr>
          <w:delText xml:space="preserve"> </w:delText>
        </w:r>
      </w:del>
      <w:proofErr w:type="gramStart"/>
      <w:r w:rsidR="00C50C10" w:rsidRPr="00712416">
        <w:rPr>
          <w:rFonts w:ascii="Times New Roman" w:hAnsi="Times New Roman" w:cs="Times New Roman"/>
          <w:sz w:val="24"/>
          <w:szCs w:val="24"/>
        </w:rPr>
        <w:t>22:241-253.</w:t>
      </w:r>
      <w:proofErr w:type="gramEnd"/>
    </w:p>
    <w:p w14:paraId="1D645C60" w14:textId="0A28F2DC" w:rsidR="00A727D1" w:rsidRDefault="00D92E1A" w:rsidP="00A727D1">
      <w:pPr>
        <w:spacing w:after="0" w:line="480" w:lineRule="auto"/>
        <w:ind w:left="720" w:hanging="720"/>
        <w:rPr>
          <w:ins w:id="201" w:author="Taylor Stewart" w:date="2014-10-13T14:15:00Z"/>
          <w:rFonts w:ascii="Times New Roman" w:hAnsi="Times New Roman" w:cs="Times New Roman"/>
          <w:sz w:val="24"/>
          <w:szCs w:val="24"/>
        </w:rPr>
      </w:pPr>
      <w:proofErr w:type="spellStart"/>
      <w:ins w:id="202" w:author="Taylor Stewart" w:date="2014-10-13T14:15:00Z">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proofErr w:type="gramStart"/>
        <w:r>
          <w:rPr>
            <w:rFonts w:ascii="Times New Roman" w:hAnsi="Times New Roman" w:cs="Times New Roman"/>
            <w:sz w:val="24"/>
            <w:szCs w:val="24"/>
          </w:rPr>
          <w:t>FishBase</w:t>
        </w:r>
        <w:proofErr w:type="spellEnd"/>
        <w:r>
          <w:rPr>
            <w:rFonts w:ascii="Times New Roman" w:hAnsi="Times New Roman" w:cs="Times New Roman"/>
            <w:sz w:val="24"/>
            <w:szCs w:val="24"/>
          </w:rPr>
          <w:t>, version 08/2014.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r w:rsidR="00A727D1" w:rsidRPr="00472DC6">
          <w:fldChar w:fldCharType="begin"/>
        </w:r>
        <w:r w:rsidR="00A727D1" w:rsidRPr="00472DC6">
          <w:rPr>
            <w:rFonts w:ascii="Times New Roman" w:hAnsi="Times New Roman" w:cs="Times New Roman"/>
            <w:sz w:val="24"/>
            <w:szCs w:val="24"/>
          </w:rPr>
          <w:instrText xml:space="preserve"> HYPERLINK "http://www.fishbase.org" </w:instrText>
        </w:r>
        <w:r w:rsidR="00A727D1" w:rsidRPr="00472DC6">
          <w:fldChar w:fldCharType="separate"/>
        </w:r>
        <w:r w:rsidR="00A727D1" w:rsidRPr="00712416">
          <w:rPr>
            <w:rStyle w:val="Hyperlink"/>
            <w:rFonts w:ascii="Times New Roman" w:hAnsi="Times New Roman" w:cs="Times New Roman"/>
            <w:sz w:val="24"/>
            <w:szCs w:val="24"/>
          </w:rPr>
          <w:t>www.fishbase.org</w:t>
        </w:r>
        <w:r w:rsidR="00A727D1" w:rsidRPr="00472DC6">
          <w:rPr>
            <w:rStyle w:val="Hyperlink"/>
            <w:rFonts w:ascii="Times New Roman" w:hAnsi="Times New Roman" w:cs="Times New Roman"/>
            <w:sz w:val="24"/>
            <w:szCs w:val="24"/>
          </w:rPr>
          <w:fldChar w:fldCharType="end"/>
        </w:r>
        <w:r>
          <w:rPr>
            <w:rFonts w:ascii="Times New Roman" w:hAnsi="Times New Roman" w:cs="Times New Roman"/>
            <w:sz w:val="24"/>
            <w:szCs w:val="24"/>
          </w:rPr>
          <w:t>.</w:t>
        </w:r>
      </w:ins>
    </w:p>
    <w:p w14:paraId="673D7BB9" w14:textId="2294940E"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R, Thorson JT, Reyes Jr RB. </w:t>
      </w:r>
      <w:del w:id="203"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2013. </w:t>
      </w:r>
      <w:del w:id="204" w:author="Taylor Stewart" w:date="2014-10-13T14:25: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A Bayesian approach for estimating length-weight relationships in fishes. </w:t>
      </w:r>
      <w:del w:id="205"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206" w:author="Taylor Stewart" w:date="2014-10-13T15:12: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Appl</w:t>
      </w:r>
      <w:proofErr w:type="spellEnd"/>
      <w:del w:id="207" w:author="Taylor Stewart" w:date="2014-10-13T15:12:00Z">
        <w:r w:rsidRPr="00712416" w:rsidDel="00A614EE">
          <w:rPr>
            <w:rFonts w:ascii="Times New Roman" w:hAnsi="Times New Roman" w:cs="Times New Roman"/>
            <w:sz w:val="24"/>
            <w:szCs w:val="24"/>
          </w:rPr>
          <w:delText>ied</w:delText>
        </w:r>
      </w:del>
      <w:r w:rsidRPr="00712416">
        <w:rPr>
          <w:rFonts w:ascii="Times New Roman" w:hAnsi="Times New Roman" w:cs="Times New Roman"/>
          <w:sz w:val="24"/>
          <w:szCs w:val="24"/>
        </w:rPr>
        <w:t xml:space="preserve"> Ichthyology. </w:t>
      </w:r>
      <w:del w:id="208"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30:78-85.</w:t>
      </w:r>
      <w:proofErr w:type="gramEnd"/>
    </w:p>
    <w:p w14:paraId="072ECB91" w14:textId="56F374C1" w:rsidR="007504F1" w:rsidRPr="00712416" w:rsidDel="00A727D1" w:rsidRDefault="007504F1" w:rsidP="007504F1">
      <w:pPr>
        <w:spacing w:after="0" w:line="480" w:lineRule="auto"/>
        <w:ind w:left="720" w:hanging="720"/>
        <w:rPr>
          <w:del w:id="209" w:author="Taylor Stewart" w:date="2014-10-13T14:15:00Z"/>
          <w:rFonts w:ascii="Times New Roman" w:hAnsi="Times New Roman" w:cs="Times New Roman"/>
          <w:sz w:val="24"/>
          <w:szCs w:val="24"/>
        </w:rPr>
      </w:pPr>
      <w:del w:id="210" w:author="Taylor Stewart" w:date="2014-10-13T14:15:00Z">
        <w:r w:rsidRPr="00712416" w:rsidDel="00A727D1">
          <w:rPr>
            <w:rFonts w:ascii="Times New Roman" w:hAnsi="Times New Roman" w:cs="Times New Roman"/>
            <w:sz w:val="24"/>
            <w:szCs w:val="24"/>
          </w:rPr>
          <w:delText>Froese R, Pauly D.  2014.  FishBase, version 08/2014.  [cited from 2014 Sep 23].  Available at: http://</w:delText>
        </w:r>
        <w:r w:rsidR="00712416" w:rsidRPr="00712416" w:rsidDel="00A727D1">
          <w:rPr>
            <w:rPrChange w:id="211" w:author="Taylor Stewart" w:date="2014-10-11T16:01:00Z">
              <w:rPr>
                <w:rStyle w:val="Hyperlink"/>
                <w:rFonts w:ascii="Times New Roman" w:hAnsi="Times New Roman" w:cs="Times New Roman"/>
                <w:sz w:val="24"/>
                <w:szCs w:val="24"/>
              </w:rPr>
            </w:rPrChange>
          </w:rPr>
          <w:fldChar w:fldCharType="begin"/>
        </w:r>
        <w:r w:rsidR="00712416" w:rsidRPr="00712416" w:rsidDel="00A727D1">
          <w:rPr>
            <w:rFonts w:ascii="Times New Roman" w:hAnsi="Times New Roman" w:cs="Times New Roman"/>
            <w:sz w:val="24"/>
            <w:szCs w:val="24"/>
            <w:rPrChange w:id="212" w:author="Taylor Stewart" w:date="2014-10-11T16:01:00Z">
              <w:rPr/>
            </w:rPrChange>
          </w:rPr>
          <w:delInstrText xml:space="preserve"> HYPERLINK "http://www.fishbase.org" </w:delInstrText>
        </w:r>
        <w:r w:rsidR="00712416" w:rsidRPr="00712416" w:rsidDel="00A727D1">
          <w:rPr>
            <w:rPrChange w:id="213" w:author="Taylor Stewart" w:date="2014-10-11T16:01:00Z">
              <w:rPr>
                <w:rStyle w:val="Hyperlink"/>
                <w:rFonts w:ascii="Times New Roman" w:hAnsi="Times New Roman" w:cs="Times New Roman"/>
                <w:sz w:val="24"/>
                <w:szCs w:val="24"/>
              </w:rPr>
            </w:rPrChange>
          </w:rPr>
          <w:fldChar w:fldCharType="separate"/>
        </w:r>
        <w:r w:rsidRPr="00712416" w:rsidDel="00A727D1">
          <w:rPr>
            <w:rStyle w:val="Hyperlink"/>
            <w:rFonts w:ascii="Times New Roman" w:hAnsi="Times New Roman" w:cs="Times New Roman"/>
            <w:sz w:val="24"/>
            <w:szCs w:val="24"/>
          </w:rPr>
          <w:delText>www.fishbase.org</w:delText>
        </w:r>
        <w:r w:rsidR="00712416" w:rsidRPr="00712416" w:rsidDel="00A727D1">
          <w:rPr>
            <w:rStyle w:val="Hyperlink"/>
            <w:rFonts w:ascii="Times New Roman" w:hAnsi="Times New Roman" w:cs="Times New Roman"/>
            <w:sz w:val="24"/>
            <w:szCs w:val="24"/>
            <w:rPrChange w:id="214" w:author="Taylor Stewart" w:date="2014-10-11T16:01:00Z">
              <w:rPr>
                <w:rStyle w:val="Hyperlink"/>
                <w:rFonts w:ascii="Times New Roman" w:hAnsi="Times New Roman" w:cs="Times New Roman"/>
                <w:sz w:val="24"/>
                <w:szCs w:val="24"/>
              </w:rPr>
            </w:rPrChange>
          </w:rPr>
          <w:fldChar w:fldCharType="end"/>
        </w:r>
        <w:r w:rsidRPr="00712416" w:rsidDel="00A727D1">
          <w:rPr>
            <w:rFonts w:ascii="Times New Roman" w:hAnsi="Times New Roman" w:cs="Times New Roman"/>
            <w:sz w:val="24"/>
            <w:szCs w:val="24"/>
          </w:rPr>
          <w:delText xml:space="preserve">.  </w:delText>
        </w:r>
      </w:del>
    </w:p>
    <w:p w14:paraId="243D4367" w14:textId="15ABF729" w:rsidR="00EF4126" w:rsidRPr="00712416" w:rsidRDefault="00EF412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Gerritsen</w:t>
      </w:r>
      <w:proofErr w:type="spellEnd"/>
      <w:r w:rsidRPr="00712416">
        <w:rPr>
          <w:rFonts w:ascii="Times New Roman" w:hAnsi="Times New Roman" w:cs="Times New Roman"/>
          <w:sz w:val="24"/>
          <w:szCs w:val="24"/>
        </w:rPr>
        <w:t xml:space="preserve"> HD, McGrath D, </w:t>
      </w:r>
      <w:proofErr w:type="spellStart"/>
      <w:r w:rsidRPr="00712416">
        <w:rPr>
          <w:rFonts w:ascii="Times New Roman" w:hAnsi="Times New Roman" w:cs="Times New Roman"/>
          <w:sz w:val="24"/>
          <w:szCs w:val="24"/>
        </w:rPr>
        <w:t>Lordan</w:t>
      </w:r>
      <w:proofErr w:type="spellEnd"/>
      <w:r w:rsidRPr="00712416">
        <w:rPr>
          <w:rFonts w:ascii="Times New Roman" w:hAnsi="Times New Roman" w:cs="Times New Roman"/>
          <w:sz w:val="24"/>
          <w:szCs w:val="24"/>
        </w:rPr>
        <w:t xml:space="preserve"> C. </w:t>
      </w:r>
      <w:del w:id="215"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2006. </w:t>
      </w:r>
      <w:del w:id="216"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 simple method for comparing age-length keys reveals significant regional differences within a single stock of haddock (</w:t>
      </w:r>
      <w:proofErr w:type="spellStart"/>
      <w:r w:rsidRPr="00712416">
        <w:rPr>
          <w:rFonts w:ascii="Times New Roman" w:hAnsi="Times New Roman" w:cs="Times New Roman"/>
          <w:i/>
          <w:sz w:val="24"/>
          <w:szCs w:val="24"/>
        </w:rPr>
        <w:t>Melanogrammus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aeglefinus</w:t>
      </w:r>
      <w:proofErr w:type="spellEnd"/>
      <w:r w:rsidRPr="00712416">
        <w:rPr>
          <w:rFonts w:ascii="Times New Roman" w:hAnsi="Times New Roman" w:cs="Times New Roman"/>
          <w:sz w:val="24"/>
          <w:szCs w:val="24"/>
        </w:rPr>
        <w:t xml:space="preserve">). </w:t>
      </w:r>
      <w:del w:id="217"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ICES J</w:t>
      </w:r>
      <w:del w:id="218" w:author="Taylor Stewart" w:date="2014-10-13T15:12:00Z">
        <w:r w:rsidRPr="00712416" w:rsidDel="00A614EE">
          <w:rPr>
            <w:rFonts w:ascii="Times New Roman" w:hAnsi="Times New Roman" w:cs="Times New Roman"/>
            <w:sz w:val="24"/>
            <w:szCs w:val="24"/>
          </w:rPr>
          <w:delText>ournal of</w:delText>
        </w:r>
      </w:del>
      <w:r w:rsidRPr="00712416">
        <w:rPr>
          <w:rFonts w:ascii="Times New Roman" w:hAnsi="Times New Roman" w:cs="Times New Roman"/>
          <w:sz w:val="24"/>
          <w:szCs w:val="24"/>
        </w:rPr>
        <w:t xml:space="preserve"> Marine Sci</w:t>
      </w:r>
      <w:del w:id="219" w:author="Taylor Stewart" w:date="2014-10-13T15:12:00Z">
        <w:r w:rsidRPr="00712416" w:rsidDel="00A614EE">
          <w:rPr>
            <w:rFonts w:ascii="Times New Roman" w:hAnsi="Times New Roman" w:cs="Times New Roman"/>
            <w:sz w:val="24"/>
            <w:szCs w:val="24"/>
          </w:rPr>
          <w:delText>ence</w:delText>
        </w:r>
      </w:del>
      <w:r w:rsidR="00A4230E" w:rsidRPr="00712416">
        <w:rPr>
          <w:rFonts w:ascii="Times New Roman" w:hAnsi="Times New Roman" w:cs="Times New Roman"/>
          <w:sz w:val="24"/>
          <w:szCs w:val="24"/>
        </w:rPr>
        <w:t>.</w:t>
      </w:r>
      <w:proofErr w:type="gramEnd"/>
      <w:r w:rsidR="00A4230E" w:rsidRPr="00712416">
        <w:rPr>
          <w:rFonts w:ascii="Times New Roman" w:hAnsi="Times New Roman" w:cs="Times New Roman"/>
          <w:sz w:val="24"/>
          <w:szCs w:val="24"/>
        </w:rPr>
        <w:t xml:space="preserve"> </w:t>
      </w:r>
      <w:del w:id="220"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63:1096-1100.</w:t>
      </w:r>
      <w:proofErr w:type="gramEnd"/>
    </w:p>
    <w:p w14:paraId="08F16EF4" w14:textId="40C450EC"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w:t>
      </w:r>
      <w:proofErr w:type="spellStart"/>
      <w:r w:rsidRPr="00712416">
        <w:rPr>
          <w:rFonts w:ascii="Times New Roman" w:hAnsi="Times New Roman" w:cs="Times New Roman"/>
          <w:sz w:val="24"/>
          <w:szCs w:val="24"/>
        </w:rPr>
        <w:t>Stockwell</w:t>
      </w:r>
      <w:proofErr w:type="spellEnd"/>
      <w:r w:rsidRPr="00712416">
        <w:rPr>
          <w:rFonts w:ascii="Times New Roman" w:hAnsi="Times New Roman" w:cs="Times New Roman"/>
          <w:sz w:val="24"/>
          <w:szCs w:val="24"/>
        </w:rPr>
        <w:t xml:space="preserve"> JD. </w:t>
      </w:r>
      <w:del w:id="221"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2012. </w:t>
      </w:r>
      <w:del w:id="222" w:author="Taylor Stewart" w:date="2014-10-13T14:26: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Habitat use by fishes of Lake Superior. I. Diel patterns of habitat use in nearshore and offshore waters of the Apostle Islands region. </w:t>
      </w:r>
      <w:del w:id="223"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 xml:space="preserve">Aquatic Ecosystem Health </w:t>
      </w:r>
      <w:del w:id="224" w:author="Taylor Stewart" w:date="2014-10-13T15:14:00Z">
        <w:r w:rsidRPr="00712416" w:rsidDel="009E5A53">
          <w:rPr>
            <w:rFonts w:ascii="Times New Roman" w:hAnsi="Times New Roman" w:cs="Times New Roman"/>
            <w:sz w:val="24"/>
            <w:szCs w:val="24"/>
          </w:rPr>
          <w:delText xml:space="preserve">and </w:delText>
        </w:r>
      </w:del>
      <w:proofErr w:type="spellStart"/>
      <w:r w:rsidRPr="00712416">
        <w:rPr>
          <w:rFonts w:ascii="Times New Roman" w:hAnsi="Times New Roman" w:cs="Times New Roman"/>
          <w:sz w:val="24"/>
          <w:szCs w:val="24"/>
        </w:rPr>
        <w:t>Manag</w:t>
      </w:r>
      <w:proofErr w:type="spellEnd"/>
      <w:del w:id="225" w:author="Taylor Stewart" w:date="2014-10-13T15:14:00Z">
        <w:r w:rsidRPr="00712416" w:rsidDel="009E5A53">
          <w:rPr>
            <w:rFonts w:ascii="Times New Roman" w:hAnsi="Times New Roman" w:cs="Times New Roman"/>
            <w:sz w:val="24"/>
            <w:szCs w:val="24"/>
          </w:rPr>
          <w:delText>ement</w:delText>
        </w:r>
      </w:del>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w:t>
      </w:r>
      <w:del w:id="226"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15:333-354.</w:t>
      </w:r>
      <w:proofErr w:type="gramEnd"/>
    </w:p>
    <w:p w14:paraId="5D4F93D1" w14:textId="466157E8" w:rsidR="00517D0B" w:rsidRPr="00712416" w:rsidRDefault="00387D34"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w:t>
      </w:r>
      <w:proofErr w:type="gramEnd"/>
      <w:r w:rsidR="00F43B57" w:rsidRPr="00712416">
        <w:rPr>
          <w:rFonts w:ascii="Times New Roman" w:hAnsi="Times New Roman" w:cs="Times New Roman"/>
          <w:sz w:val="24"/>
          <w:szCs w:val="24"/>
        </w:rPr>
        <w:t xml:space="preserve"> </w:t>
      </w:r>
      <w:del w:id="227" w:author="Taylor Stewart" w:date="2014-10-13T14:26:00Z">
        <w:r w:rsidR="00F43B57" w:rsidRPr="00712416" w:rsidDel="00D92E1A">
          <w:rPr>
            <w:rFonts w:ascii="Times New Roman" w:hAnsi="Times New Roman" w:cs="Times New Roman"/>
            <w:sz w:val="24"/>
            <w:szCs w:val="24"/>
          </w:rPr>
          <w:delText xml:space="preserve"> </w:delText>
        </w:r>
      </w:del>
      <w:proofErr w:type="gramStart"/>
      <w:r w:rsidR="00F43B57" w:rsidRPr="00712416">
        <w:rPr>
          <w:rFonts w:ascii="Times New Roman" w:hAnsi="Times New Roman" w:cs="Times New Roman"/>
          <w:sz w:val="24"/>
          <w:szCs w:val="24"/>
        </w:rPr>
        <w:t>196</w:t>
      </w:r>
      <w:ins w:id="228" w:author="Taylor Stewart" w:date="2014-10-11T16:04:00Z">
        <w:r w:rsidR="00712416">
          <w:rPr>
            <w:rFonts w:ascii="Times New Roman" w:hAnsi="Times New Roman" w:cs="Times New Roman"/>
            <w:sz w:val="24"/>
            <w:szCs w:val="24"/>
          </w:rPr>
          <w:t>6</w:t>
        </w:r>
      </w:ins>
      <w:del w:id="229" w:author="Taylor Stewart" w:date="2014-10-11T16:04:00Z">
        <w:r w:rsidR="00F43B57" w:rsidRPr="00712416" w:rsidDel="00712416">
          <w:rPr>
            <w:rFonts w:ascii="Times New Roman" w:hAnsi="Times New Roman" w:cs="Times New Roman"/>
            <w:sz w:val="24"/>
            <w:szCs w:val="24"/>
          </w:rPr>
          <w:delText>5</w:delText>
        </w:r>
      </w:del>
      <w:r w:rsidR="00F43B57" w:rsidRPr="00712416">
        <w:rPr>
          <w:rFonts w:ascii="Times New Roman" w:hAnsi="Times New Roman" w:cs="Times New Roman"/>
          <w:sz w:val="24"/>
          <w:szCs w:val="24"/>
        </w:rPr>
        <w:t xml:space="preserve">. </w:t>
      </w:r>
      <w:del w:id="230" w:author="Taylor Stewart" w:date="2014-10-13T14:26: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w:t>
      </w:r>
      <w:del w:id="231" w:author="Taylor Stewart" w:date="2014-10-13T14:26:00Z">
        <w:r w:rsidR="00F43B57"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232" w:author="Taylor Stewart" w:date="2014-10-13T15:21:00Z">
        <w:r w:rsidRPr="00712416" w:rsidDel="009E5A53">
          <w:rPr>
            <w:rFonts w:ascii="Times New Roman" w:hAnsi="Times New Roman" w:cs="Times New Roman"/>
            <w:sz w:val="24"/>
            <w:szCs w:val="24"/>
          </w:rPr>
          <w:delText>ery</w:delText>
        </w:r>
      </w:del>
      <w:r w:rsidRPr="00712416">
        <w:rPr>
          <w:rFonts w:ascii="Times New Roman" w:hAnsi="Times New Roman" w:cs="Times New Roman"/>
          <w:sz w:val="24"/>
          <w:szCs w:val="24"/>
        </w:rPr>
        <w:t xml:space="preserve"> Bull</w:t>
      </w:r>
      <w:del w:id="233" w:author="Taylor Stewart" w:date="2014-10-13T15:21:00Z">
        <w:r w:rsidRPr="00712416" w:rsidDel="009E5A53">
          <w:rPr>
            <w:rFonts w:ascii="Times New Roman" w:hAnsi="Times New Roman" w:cs="Times New Roman"/>
            <w:sz w:val="24"/>
            <w:szCs w:val="24"/>
          </w:rPr>
          <w:delText>etin</w:delText>
        </w:r>
      </w:del>
      <w:r w:rsidRPr="00712416">
        <w:rPr>
          <w:rFonts w:ascii="Times New Roman" w:hAnsi="Times New Roman" w:cs="Times New Roman"/>
          <w:sz w:val="24"/>
          <w:szCs w:val="24"/>
        </w:rPr>
        <w:t>,</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del w:id="234" w:author="Taylor Stewart" w:date="2014-10-13T15:20:00Z">
        <w:r w:rsidRPr="00712416" w:rsidDel="009E5A53">
          <w:rPr>
            <w:rFonts w:ascii="Times New Roman" w:hAnsi="Times New Roman" w:cs="Times New Roman"/>
            <w:sz w:val="24"/>
            <w:szCs w:val="24"/>
          </w:rPr>
          <w:delText>ife</w:delText>
        </w:r>
      </w:del>
      <w:r w:rsidR="00517D0B" w:rsidRPr="00712416">
        <w:rPr>
          <w:rFonts w:ascii="Times New Roman" w:hAnsi="Times New Roman" w:cs="Times New Roman"/>
          <w:sz w:val="24"/>
          <w:szCs w:val="24"/>
        </w:rPr>
        <w:t xml:space="preserve"> Ser</w:t>
      </w:r>
      <w:ins w:id="235" w:author="Taylor Stewart" w:date="2014-10-13T15:20:00Z">
        <w:r w:rsidR="009E5A53">
          <w:rPr>
            <w:rFonts w:ascii="Times New Roman" w:hAnsi="Times New Roman" w:cs="Times New Roman"/>
            <w:sz w:val="24"/>
            <w:szCs w:val="24"/>
          </w:rPr>
          <w:t>v</w:t>
        </w:r>
      </w:ins>
      <w:del w:id="236" w:author="Taylor Stewart" w:date="2014-10-13T15:20:00Z">
        <w:r w:rsidR="00517D0B" w:rsidRPr="00712416" w:rsidDel="009E5A53">
          <w:rPr>
            <w:rFonts w:ascii="Times New Roman" w:hAnsi="Times New Roman" w:cs="Times New Roman"/>
            <w:sz w:val="24"/>
            <w:szCs w:val="24"/>
          </w:rPr>
          <w:delText>v</w:delText>
        </w:r>
        <w:r w:rsidRPr="00712416" w:rsidDel="009E5A53">
          <w:rPr>
            <w:rFonts w:ascii="Times New Roman" w:hAnsi="Times New Roman" w:cs="Times New Roman"/>
            <w:sz w:val="24"/>
            <w:szCs w:val="24"/>
          </w:rPr>
          <w:delText>ice</w:delText>
        </w:r>
      </w:del>
      <w:r w:rsidR="00F43B57" w:rsidRPr="00712416">
        <w:rPr>
          <w:rFonts w:ascii="Times New Roman" w:hAnsi="Times New Roman" w:cs="Times New Roman"/>
          <w:sz w:val="24"/>
          <w:szCs w:val="24"/>
        </w:rPr>
        <w:t xml:space="preserve">. </w:t>
      </w:r>
      <w:del w:id="237" w:author="Taylor Stewart" w:date="2014-10-13T14:26: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roofErr w:type="gramEnd"/>
    </w:p>
    <w:p w14:paraId="4C21A3D2" w14:textId="77777777"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Herbst</w:t>
      </w:r>
      <w:proofErr w:type="spellEnd"/>
      <w:r w:rsidRPr="00712416">
        <w:rPr>
          <w:rFonts w:ascii="Times New Roman" w:hAnsi="Times New Roman" w:cs="Times New Roman"/>
          <w:color w:val="222222"/>
          <w:sz w:val="24"/>
          <w:szCs w:val="24"/>
          <w:shd w:val="clear" w:color="auto" w:fill="FFFFFF"/>
        </w:rPr>
        <w:t xml:space="preserve"> SJ, Marsden, JE. </w:t>
      </w:r>
      <w:del w:id="238"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2011. </w:t>
      </w:r>
      <w:del w:id="239"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Comparison of precision and bias of scale, fin ray, and otolith age estimates for lake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del w:id="240"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proofErr w:type="gramStart"/>
      <w:r w:rsidRPr="00712416">
        <w:rPr>
          <w:rFonts w:ascii="Times New Roman" w:hAnsi="Times New Roman" w:cs="Times New Roman"/>
          <w:iCs/>
          <w:color w:val="222222"/>
          <w:sz w:val="24"/>
          <w:szCs w:val="24"/>
          <w:shd w:val="clear" w:color="auto" w:fill="FFFFFF"/>
        </w:rPr>
        <w:t>J</w:t>
      </w:r>
      <w:del w:id="241" w:author="Taylor Stewart" w:date="2014-10-13T15:21:00Z">
        <w:r w:rsidRPr="00712416" w:rsidDel="009E5A53">
          <w:rPr>
            <w:rFonts w:ascii="Times New Roman" w:hAnsi="Times New Roman" w:cs="Times New Roman"/>
            <w:iCs/>
            <w:color w:val="222222"/>
            <w:sz w:val="24"/>
            <w:szCs w:val="24"/>
            <w:shd w:val="clear" w:color="auto" w:fill="FFFFFF"/>
          </w:rPr>
          <w:delText>ournal of</w:delText>
        </w:r>
      </w:del>
      <w:r w:rsidRPr="00712416">
        <w:rPr>
          <w:rFonts w:ascii="Times New Roman" w:hAnsi="Times New Roman" w:cs="Times New Roman"/>
          <w:iCs/>
          <w:color w:val="222222"/>
          <w:sz w:val="24"/>
          <w:szCs w:val="24"/>
          <w:shd w:val="clear" w:color="auto" w:fill="FFFFFF"/>
        </w:rPr>
        <w:t xml:space="preserve"> Great Lakes Res</w:t>
      </w:r>
      <w:del w:id="242" w:author="Taylor Stewart" w:date="2014-10-13T15:22:00Z">
        <w:r w:rsidRPr="00712416" w:rsidDel="009E5A53">
          <w:rPr>
            <w:rFonts w:ascii="Times New Roman" w:hAnsi="Times New Roman" w:cs="Times New Roman"/>
            <w:iCs/>
            <w:color w:val="222222"/>
            <w:sz w:val="24"/>
            <w:szCs w:val="24"/>
            <w:shd w:val="clear" w:color="auto" w:fill="FFFFFF"/>
          </w:rPr>
          <w:delText>earch</w:delText>
        </w:r>
      </w:del>
      <w:r w:rsidRPr="00712416">
        <w:rPr>
          <w:rFonts w:ascii="Times New Roman" w:hAnsi="Times New Roman" w:cs="Times New Roman"/>
          <w:sz w:val="24"/>
          <w:szCs w:val="24"/>
          <w:rPrChange w:id="243" w:author="Taylor Stewart" w:date="2014-10-11T16:01:00Z">
            <w:rPr/>
          </w:rPrChange>
        </w:rPr>
        <w:t>.</w:t>
      </w:r>
      <w:proofErr w:type="gramEnd"/>
      <w:r w:rsidRPr="00712416">
        <w:rPr>
          <w:rFonts w:ascii="Times New Roman" w:hAnsi="Times New Roman" w:cs="Times New Roman"/>
          <w:sz w:val="24"/>
          <w:szCs w:val="24"/>
          <w:rPrChange w:id="244" w:author="Taylor Stewart" w:date="2014-10-11T16:01:00Z">
            <w:rPr/>
          </w:rPrChange>
        </w:rPr>
        <w:t xml:space="preserve">  </w:t>
      </w:r>
      <w:proofErr w:type="gramStart"/>
      <w:r w:rsidRPr="00712416">
        <w:rPr>
          <w:rFonts w:ascii="Times New Roman" w:hAnsi="Times New Roman" w:cs="Times New Roman"/>
          <w:color w:val="222222"/>
          <w:sz w:val="24"/>
          <w:szCs w:val="24"/>
          <w:shd w:val="clear" w:color="auto" w:fill="FFFFFF"/>
        </w:rPr>
        <w:t>37:386-389.</w:t>
      </w:r>
      <w:proofErr w:type="gramEnd"/>
    </w:p>
    <w:p w14:paraId="74AE70F6" w14:textId="41968E4C"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Jessop BM. </w:t>
      </w:r>
      <w:del w:id="245"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1972. </w:t>
      </w:r>
      <w:del w:id="246"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Aging round whitefish (</w:t>
      </w:r>
      <w:r w:rsidRPr="00712416">
        <w:rPr>
          <w:rFonts w:ascii="Times New Roman" w:hAnsi="Times New Roman" w:cs="Times New Roman"/>
          <w:i/>
          <w:sz w:val="24"/>
          <w:szCs w:val="24"/>
        </w:rPr>
        <w:t xml:space="preserve">Prosopium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xml:space="preserve">) of the Leaf River, Ungava, Quebec, by otoliths. </w:t>
      </w:r>
      <w:del w:id="247"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248" w:author="Taylor Stewart" w:date="2014-10-13T15:22:00Z">
        <w:r w:rsidRPr="00712416" w:rsidDel="009E5A53">
          <w:rPr>
            <w:rFonts w:ascii="Times New Roman" w:hAnsi="Times New Roman" w:cs="Times New Roman"/>
            <w:sz w:val="24"/>
            <w:szCs w:val="24"/>
          </w:rPr>
          <w:delText>ournal of the</w:delText>
        </w:r>
      </w:del>
      <w:r w:rsidRPr="00712416">
        <w:rPr>
          <w:rFonts w:ascii="Times New Roman" w:hAnsi="Times New Roman" w:cs="Times New Roman"/>
          <w:sz w:val="24"/>
          <w:szCs w:val="24"/>
        </w:rPr>
        <w:t xml:space="preserve"> Fish</w:t>
      </w:r>
      <w:del w:id="249" w:author="Taylor Stewart" w:date="2014-10-13T15:22:00Z">
        <w:r w:rsidRPr="00712416" w:rsidDel="009E5A53">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Res</w:t>
      </w:r>
      <w:del w:id="250" w:author="Taylor Stewart" w:date="2014-10-13T15:22:00Z">
        <w:r w:rsidRPr="00712416" w:rsidDel="009E5A53">
          <w:rPr>
            <w:rFonts w:ascii="Times New Roman" w:hAnsi="Times New Roman" w:cs="Times New Roman"/>
            <w:sz w:val="24"/>
            <w:szCs w:val="24"/>
          </w:rPr>
          <w:delText>earch</w:delText>
        </w:r>
      </w:del>
      <w:r w:rsidRPr="00712416">
        <w:rPr>
          <w:rFonts w:ascii="Times New Roman" w:hAnsi="Times New Roman" w:cs="Times New Roman"/>
          <w:sz w:val="24"/>
          <w:szCs w:val="24"/>
        </w:rPr>
        <w:t xml:space="preserve"> Board </w:t>
      </w:r>
      <w:del w:id="251" w:author="Taylor Stewart" w:date="2014-10-13T15:22:00Z">
        <w:r w:rsidRPr="00712416" w:rsidDel="009E5A53">
          <w:rPr>
            <w:rFonts w:ascii="Times New Roman" w:hAnsi="Times New Roman" w:cs="Times New Roman"/>
            <w:sz w:val="24"/>
            <w:szCs w:val="24"/>
          </w:rPr>
          <w:delText xml:space="preserve">of </w:delText>
        </w:r>
      </w:del>
      <w:r w:rsidRPr="00712416">
        <w:rPr>
          <w:rFonts w:ascii="Times New Roman" w:hAnsi="Times New Roman" w:cs="Times New Roman"/>
          <w:sz w:val="24"/>
          <w:szCs w:val="24"/>
        </w:rPr>
        <w:t>Can</w:t>
      </w:r>
      <w:del w:id="252" w:author="Taylor Stewart" w:date="2014-10-13T15:22:00Z">
        <w:r w:rsidRPr="00712416" w:rsidDel="009E5A53">
          <w:rPr>
            <w:rFonts w:ascii="Times New Roman" w:hAnsi="Times New Roman" w:cs="Times New Roman"/>
            <w:sz w:val="24"/>
            <w:szCs w:val="24"/>
          </w:rPr>
          <w:delText>ada</w:delText>
        </w:r>
      </w:del>
      <w:r w:rsidRPr="00712416">
        <w:rPr>
          <w:rFonts w:ascii="Times New Roman" w:hAnsi="Times New Roman" w:cs="Times New Roman"/>
          <w:sz w:val="24"/>
          <w:szCs w:val="24"/>
        </w:rPr>
        <w:t>.</w:t>
      </w:r>
      <w:del w:id="253" w:author="Taylor Stewart" w:date="2014-10-13T14:27: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29:452-454.</w:t>
      </w:r>
      <w:proofErr w:type="gramEnd"/>
    </w:p>
    <w:p w14:paraId="3C3F70D8" w14:textId="1F7647E2" w:rsidR="00FC4777" w:rsidRPr="00712416" w:rsidRDefault="00387D34"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w:t>
      </w:r>
      <w:proofErr w:type="gramEnd"/>
      <w:r w:rsidR="00F43B57" w:rsidRPr="00712416">
        <w:rPr>
          <w:rFonts w:ascii="Times New Roman" w:hAnsi="Times New Roman" w:cs="Times New Roman"/>
          <w:sz w:val="24"/>
          <w:szCs w:val="24"/>
        </w:rPr>
        <w:t xml:space="preserve"> </w:t>
      </w:r>
      <w:del w:id="254"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1991. </w:t>
      </w:r>
      <w:del w:id="255"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w:t>
      </w:r>
      <w:del w:id="256" w:author="Taylor Stewart" w:date="2014-10-13T14:27:00Z">
        <w:r w:rsidR="00F43B57" w:rsidRPr="00712416" w:rsidDel="00D92E1A">
          <w:rPr>
            <w:rFonts w:ascii="Times New Roman" w:hAnsi="Times New Roman" w:cs="Times New Roman"/>
            <w:sz w:val="24"/>
            <w:szCs w:val="24"/>
          </w:rPr>
          <w:delText xml:space="preserve"> </w:delText>
        </w:r>
      </w:del>
      <w:r w:rsidR="00D216F9" w:rsidRPr="00712416">
        <w:rPr>
          <w:rFonts w:ascii="Times New Roman" w:hAnsi="Times New Roman" w:cs="Times New Roman"/>
          <w:sz w:val="24"/>
          <w:szCs w:val="24"/>
        </w:rPr>
        <w:t>Fish</w:t>
      </w:r>
      <w:del w:id="257" w:author="Taylor Stewart" w:date="2014-10-13T15:22:00Z">
        <w:r w:rsidR="00D216F9" w:rsidRPr="00712416" w:rsidDel="009E5A53">
          <w:rPr>
            <w:rFonts w:ascii="Times New Roman" w:hAnsi="Times New Roman" w:cs="Times New Roman"/>
            <w:sz w:val="24"/>
            <w:szCs w:val="24"/>
          </w:rPr>
          <w:delText>ery</w:delText>
        </w:r>
      </w:del>
      <w:r w:rsidR="00D216F9" w:rsidRPr="00712416">
        <w:rPr>
          <w:rFonts w:ascii="Times New Roman" w:hAnsi="Times New Roman" w:cs="Times New Roman"/>
          <w:sz w:val="24"/>
          <w:szCs w:val="24"/>
        </w:rPr>
        <w:t xml:space="preserve"> Bull</w:t>
      </w:r>
      <w:del w:id="258" w:author="Taylor Stewart" w:date="2014-10-13T15:22:00Z">
        <w:r w:rsidR="00D216F9" w:rsidRPr="00712416" w:rsidDel="009E5A53">
          <w:rPr>
            <w:rFonts w:ascii="Times New Roman" w:hAnsi="Times New Roman" w:cs="Times New Roman"/>
            <w:sz w:val="24"/>
            <w:szCs w:val="24"/>
          </w:rPr>
          <w:delText>etin</w:delText>
        </w:r>
      </w:del>
      <w:r w:rsidR="00D216F9" w:rsidRPr="00712416">
        <w:rPr>
          <w:rFonts w:ascii="Times New Roman" w:hAnsi="Times New Roman" w:cs="Times New Roman"/>
          <w:sz w:val="24"/>
          <w:szCs w:val="24"/>
        </w:rPr>
        <w:t xml:space="preserve">, </w:t>
      </w:r>
      <w:proofErr w:type="spellStart"/>
      <w:r w:rsidR="009B41BA" w:rsidRPr="00712416">
        <w:rPr>
          <w:rFonts w:ascii="Times New Roman" w:hAnsi="Times New Roman" w:cs="Times New Roman"/>
          <w:sz w:val="24"/>
          <w:szCs w:val="24"/>
        </w:rPr>
        <w:t>Nat</w:t>
      </w:r>
      <w:ins w:id="259" w:author="Taylor Stewart" w:date="2014-10-13T15:23:00Z">
        <w:r w:rsidR="009E5A53">
          <w:rPr>
            <w:rFonts w:ascii="Times New Roman" w:hAnsi="Times New Roman" w:cs="Times New Roman"/>
            <w:sz w:val="24"/>
            <w:szCs w:val="24"/>
          </w:rPr>
          <w:t>l</w:t>
        </w:r>
      </w:ins>
      <w:proofErr w:type="spellEnd"/>
      <w:del w:id="260" w:author="Taylor Stewart" w:date="2014-10-13T15:23:00Z">
        <w:r w:rsidR="00FD35EE" w:rsidRPr="00712416" w:rsidDel="009E5A53">
          <w:rPr>
            <w:rFonts w:ascii="Times New Roman" w:hAnsi="Times New Roman" w:cs="Times New Roman"/>
            <w:sz w:val="24"/>
            <w:szCs w:val="24"/>
          </w:rPr>
          <w:delText>ional</w:delText>
        </w:r>
      </w:del>
      <w:r w:rsidR="00FD35EE" w:rsidRPr="00712416">
        <w:rPr>
          <w:rFonts w:ascii="Times New Roman" w:hAnsi="Times New Roman" w:cs="Times New Roman"/>
          <w:sz w:val="24"/>
          <w:szCs w:val="24"/>
        </w:rPr>
        <w:t xml:space="preserve"> Oceanic</w:t>
      </w:r>
      <w:del w:id="261" w:author="Taylor Stewart" w:date="2014-10-13T15:23:00Z">
        <w:r w:rsidR="00D216F9" w:rsidRPr="00712416" w:rsidDel="009E5A53">
          <w:rPr>
            <w:rFonts w:ascii="Times New Roman" w:hAnsi="Times New Roman" w:cs="Times New Roman"/>
            <w:sz w:val="24"/>
            <w:szCs w:val="24"/>
          </w:rPr>
          <w:delText xml:space="preserve"> and</w:delText>
        </w:r>
      </w:del>
      <w:r w:rsidR="00D216F9" w:rsidRPr="00712416">
        <w:rPr>
          <w:rFonts w:ascii="Times New Roman" w:hAnsi="Times New Roman" w:cs="Times New Roman"/>
          <w:sz w:val="24"/>
          <w:szCs w:val="24"/>
        </w:rPr>
        <w:t xml:space="preserve"> Atmospheric Adm</w:t>
      </w:r>
      <w:del w:id="262" w:author="Taylor Stewart" w:date="2014-10-13T15:23:00Z">
        <w:r w:rsidR="00D216F9" w:rsidRPr="00712416" w:rsidDel="009E5A53">
          <w:rPr>
            <w:rFonts w:ascii="Times New Roman" w:hAnsi="Times New Roman" w:cs="Times New Roman"/>
            <w:sz w:val="24"/>
            <w:szCs w:val="24"/>
          </w:rPr>
          <w:delText>inistration</w:delText>
        </w:r>
      </w:del>
      <w:r w:rsidR="00F43B57" w:rsidRPr="00712416">
        <w:rPr>
          <w:rFonts w:ascii="Times New Roman" w:hAnsi="Times New Roman" w:cs="Times New Roman"/>
          <w:sz w:val="24"/>
          <w:szCs w:val="24"/>
        </w:rPr>
        <w:t>.</w:t>
      </w:r>
      <w:del w:id="263" w:author="Taylor Stewart" w:date="2014-10-13T14:27:00Z">
        <w:r w:rsidR="00F43B57" w:rsidRPr="00712416" w:rsidDel="00D92E1A">
          <w:rPr>
            <w:rFonts w:ascii="Times New Roman" w:hAnsi="Times New Roman" w:cs="Times New Roman"/>
            <w:sz w:val="24"/>
            <w:szCs w:val="24"/>
          </w:rPr>
          <w:delText xml:space="preserve"> </w:delText>
        </w:r>
      </w:del>
      <w:r w:rsidR="00D216F9" w:rsidRPr="00712416">
        <w:rPr>
          <w:rFonts w:ascii="Times New Roman" w:hAnsi="Times New Roman" w:cs="Times New Roman"/>
          <w:sz w:val="24"/>
          <w:szCs w:val="24"/>
        </w:rPr>
        <w:t xml:space="preserve"> </w:t>
      </w:r>
      <w:proofErr w:type="gramStart"/>
      <w:r w:rsidR="00D216F9" w:rsidRPr="00712416">
        <w:rPr>
          <w:rFonts w:ascii="Times New Roman" w:hAnsi="Times New Roman" w:cs="Times New Roman"/>
          <w:sz w:val="24"/>
          <w:szCs w:val="24"/>
        </w:rPr>
        <w:t>89:53-60</w:t>
      </w:r>
      <w:r w:rsidR="00F43B57" w:rsidRPr="00712416">
        <w:rPr>
          <w:rFonts w:ascii="Times New Roman" w:hAnsi="Times New Roman" w:cs="Times New Roman"/>
          <w:sz w:val="24"/>
          <w:szCs w:val="24"/>
        </w:rPr>
        <w:t>.</w:t>
      </w:r>
      <w:proofErr w:type="gramEnd"/>
    </w:p>
    <w:p w14:paraId="68D8EB3A" w14:textId="1FDC828E" w:rsidR="00214B20" w:rsidRPr="00712416" w:rsidDel="00712416" w:rsidRDefault="00D216F9" w:rsidP="00900D5A">
      <w:pPr>
        <w:spacing w:after="0" w:line="480" w:lineRule="auto"/>
        <w:ind w:left="720" w:hanging="720"/>
        <w:rPr>
          <w:del w:id="264" w:author="Taylor Stewart" w:date="2014-10-11T16:02:00Z"/>
          <w:rFonts w:ascii="Times New Roman" w:hAnsi="Times New Roman" w:cs="Times New Roman"/>
          <w:sz w:val="24"/>
          <w:szCs w:val="24"/>
        </w:rPr>
      </w:pPr>
      <w:del w:id="265" w:author="Taylor Stewart" w:date="2014-10-11T16:02:00Z">
        <w:r w:rsidRPr="00712416" w:rsidDel="00712416">
          <w:rPr>
            <w:rFonts w:ascii="Times New Roman" w:hAnsi="Times New Roman" w:cs="Times New Roman"/>
            <w:sz w:val="24"/>
            <w:szCs w:val="24"/>
          </w:rPr>
          <w:delText xml:space="preserve">Lindsey CC, </w:delText>
        </w:r>
        <w:r w:rsidR="00214B20" w:rsidRPr="00712416" w:rsidDel="00712416">
          <w:rPr>
            <w:rFonts w:ascii="Times New Roman" w:hAnsi="Times New Roman" w:cs="Times New Roman"/>
            <w:sz w:val="24"/>
            <w:szCs w:val="24"/>
          </w:rPr>
          <w:delText>Franzin</w:delText>
        </w:r>
        <w:r w:rsidRPr="00712416" w:rsidDel="00712416">
          <w:rPr>
            <w:rFonts w:ascii="Times New Roman" w:hAnsi="Times New Roman" w:cs="Times New Roman"/>
            <w:sz w:val="24"/>
            <w:szCs w:val="24"/>
          </w:rPr>
          <w:delText xml:space="preserve"> WG</w:delText>
        </w:r>
        <w:r w:rsidR="00F43B57" w:rsidRPr="00712416" w:rsidDel="00712416">
          <w:rPr>
            <w:rFonts w:ascii="Times New Roman" w:hAnsi="Times New Roman" w:cs="Times New Roman"/>
            <w:sz w:val="24"/>
            <w:szCs w:val="24"/>
          </w:rPr>
          <w:delText>.  1972.  New complexities in zoogeography and taxonomy of the pygmy w</w:delText>
        </w:r>
        <w:r w:rsidR="00214B20" w:rsidRPr="00712416" w:rsidDel="00712416">
          <w:rPr>
            <w:rFonts w:ascii="Times New Roman" w:hAnsi="Times New Roman" w:cs="Times New Roman"/>
            <w:sz w:val="24"/>
            <w:szCs w:val="24"/>
          </w:rPr>
          <w:delText>h</w:delText>
        </w:r>
        <w:r w:rsidRPr="00712416" w:rsidDel="00712416">
          <w:rPr>
            <w:rFonts w:ascii="Times New Roman" w:hAnsi="Times New Roman" w:cs="Times New Roman"/>
            <w:sz w:val="24"/>
            <w:szCs w:val="24"/>
          </w:rPr>
          <w:delText>itefish (</w:delText>
        </w:r>
        <w:r w:rsidRPr="00712416" w:rsidDel="00712416">
          <w:rPr>
            <w:rFonts w:ascii="Times New Roman" w:hAnsi="Times New Roman" w:cs="Times New Roman"/>
            <w:i/>
            <w:sz w:val="24"/>
            <w:szCs w:val="24"/>
          </w:rPr>
          <w:delText>Prosopium coulteri</w:delText>
        </w:r>
        <w:r w:rsidRPr="00712416" w:rsidDel="00712416">
          <w:rPr>
            <w:rFonts w:ascii="Times New Roman" w:hAnsi="Times New Roman" w:cs="Times New Roman"/>
            <w:sz w:val="24"/>
            <w:szCs w:val="24"/>
          </w:rPr>
          <w:delText xml:space="preserve">). </w:delText>
        </w:r>
        <w:r w:rsidR="00F43B57" w:rsidRPr="00712416" w:rsidDel="00712416">
          <w:rPr>
            <w:rFonts w:ascii="Times New Roman" w:hAnsi="Times New Roman" w:cs="Times New Roman"/>
            <w:sz w:val="24"/>
            <w:szCs w:val="24"/>
          </w:rPr>
          <w:delText xml:space="preserve"> </w:delText>
        </w:r>
        <w:r w:rsidR="006D13D1" w:rsidRPr="00712416" w:rsidDel="00712416">
          <w:rPr>
            <w:rFonts w:ascii="Times New Roman" w:hAnsi="Times New Roman" w:cs="Times New Roman"/>
            <w:sz w:val="24"/>
            <w:szCs w:val="24"/>
          </w:rPr>
          <w:delText xml:space="preserve">Journal of the </w:delText>
        </w:r>
        <w:r w:rsidRPr="00712416" w:rsidDel="00712416">
          <w:rPr>
            <w:rFonts w:ascii="Times New Roman" w:hAnsi="Times New Roman" w:cs="Times New Roman"/>
            <w:sz w:val="24"/>
            <w:szCs w:val="24"/>
          </w:rPr>
          <w:delText>Fisheries Research</w:delText>
        </w:r>
        <w:r w:rsidR="00214B20" w:rsidRPr="00712416" w:rsidDel="00712416">
          <w:rPr>
            <w:rFonts w:ascii="Times New Roman" w:hAnsi="Times New Roman" w:cs="Times New Roman"/>
            <w:sz w:val="24"/>
            <w:szCs w:val="24"/>
          </w:rPr>
          <w:delText xml:space="preserve"> Board</w:delText>
        </w:r>
        <w:r w:rsidRPr="00712416" w:rsidDel="00712416">
          <w:rPr>
            <w:rFonts w:ascii="Times New Roman" w:hAnsi="Times New Roman" w:cs="Times New Roman"/>
            <w:sz w:val="24"/>
            <w:szCs w:val="24"/>
          </w:rPr>
          <w:delText xml:space="preserve"> of Canada</w:delText>
        </w:r>
        <w:r w:rsidR="00F43B57" w:rsidRPr="00712416" w:rsidDel="00712416">
          <w:rPr>
            <w:rFonts w:ascii="Times New Roman" w:hAnsi="Times New Roman" w:cs="Times New Roman"/>
            <w:sz w:val="24"/>
            <w:szCs w:val="24"/>
          </w:rPr>
          <w:delText xml:space="preserve">. </w:delText>
        </w:r>
        <w:r w:rsidRPr="00712416" w:rsidDel="00712416">
          <w:rPr>
            <w:rFonts w:ascii="Times New Roman" w:hAnsi="Times New Roman" w:cs="Times New Roman"/>
            <w:sz w:val="24"/>
            <w:szCs w:val="24"/>
          </w:rPr>
          <w:delText xml:space="preserve"> 29:1772–1775</w:delText>
        </w:r>
        <w:r w:rsidR="00F43B57" w:rsidRPr="00712416" w:rsidDel="00712416">
          <w:rPr>
            <w:rFonts w:ascii="Times New Roman" w:hAnsi="Times New Roman" w:cs="Times New Roman"/>
            <w:sz w:val="24"/>
            <w:szCs w:val="24"/>
          </w:rPr>
          <w:delText>.</w:delText>
        </w:r>
      </w:del>
    </w:p>
    <w:p w14:paraId="53609619" w14:textId="3AFAD9D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proofErr w:type="gram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w:t>
      </w:r>
      <w:proofErr w:type="spellStart"/>
      <w:r w:rsidRPr="00712416">
        <w:rPr>
          <w:rFonts w:ascii="Times New Roman" w:hAnsi="Times New Roman" w:cs="Times New Roman"/>
          <w:color w:val="222222"/>
          <w:sz w:val="24"/>
          <w:szCs w:val="24"/>
          <w:shd w:val="clear" w:color="auto" w:fill="FFFFFF"/>
        </w:rPr>
        <w:t>Isermann</w:t>
      </w:r>
      <w:proofErr w:type="spellEnd"/>
      <w:r w:rsidRPr="00712416">
        <w:rPr>
          <w:rFonts w:ascii="Times New Roman" w:hAnsi="Times New Roman" w:cs="Times New Roman"/>
          <w:color w:val="222222"/>
          <w:sz w:val="24"/>
          <w:szCs w:val="24"/>
          <w:shd w:val="clear" w:color="auto" w:fill="FFFFFF"/>
        </w:rPr>
        <w:t xml:space="preserve"> DA, Jackson JR, Martinez PJ.</w:t>
      </w:r>
      <w:proofErr w:type="gramEnd"/>
      <w:del w:id="266"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 2007. </w:t>
      </w:r>
      <w:del w:id="267"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Current status and review of freshwater fish aging procedures used by </w:t>
      </w:r>
      <w:r w:rsidRPr="00712416">
        <w:rPr>
          <w:rFonts w:ascii="Times New Roman" w:hAnsi="Times New Roman" w:cs="Times New Roman"/>
          <w:color w:val="222222"/>
          <w:sz w:val="24"/>
          <w:szCs w:val="24"/>
          <w:shd w:val="clear" w:color="auto" w:fill="FFFFFF"/>
        </w:rPr>
        <w:lastRenderedPageBreak/>
        <w:t xml:space="preserve">state and provincial fisheries agencies with recommendations for future directions. </w:t>
      </w:r>
      <w:del w:id="268" w:author="Taylor Stewart" w:date="2014-10-13T14:27: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Fisheries. </w:t>
      </w:r>
      <w:proofErr w:type="gramStart"/>
      <w:r w:rsidRPr="00712416">
        <w:rPr>
          <w:rFonts w:ascii="Times New Roman" w:hAnsi="Times New Roman" w:cs="Times New Roman"/>
          <w:color w:val="222222"/>
          <w:sz w:val="24"/>
          <w:szCs w:val="24"/>
          <w:shd w:val="clear" w:color="auto" w:fill="FFFFFF"/>
        </w:rPr>
        <w:t>32:329-340.</w:t>
      </w:r>
      <w:proofErr w:type="gramEnd"/>
    </w:p>
    <w:p w14:paraId="64C50B53" w14:textId="206301E9"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 xml:space="preserve">C. </w:t>
      </w:r>
      <w:del w:id="269"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2000. </w:t>
      </w:r>
      <w:del w:id="270" w:author="Taylor Stewart" w:date="2014-10-13T14:27: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Status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ins w:id="271" w:author="Taylor Stewart" w:date="2014-10-13T15:25:00Z">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ins>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ins w:id="272" w:author="Taylor Stewart" w:date="2014-10-13T15:28:00Z">
        <w:r w:rsidR="00B06722">
          <w:rPr>
            <w:rFonts w:ascii="Times New Roman" w:hAnsi="Times New Roman" w:cs="Times New Roman"/>
            <w:sz w:val="24"/>
            <w:szCs w:val="24"/>
          </w:rPr>
          <w:t>.</w:t>
        </w:r>
      </w:ins>
      <w:ins w:id="273" w:author="Taylor Stewart" w:date="2014-10-13T15:27:00Z">
        <w:r w:rsidR="00B06722">
          <w:rPr>
            <w:rFonts w:ascii="Times New Roman" w:hAnsi="Times New Roman" w:cs="Times New Roman"/>
            <w:sz w:val="24"/>
            <w:szCs w:val="24"/>
          </w:rPr>
          <w:t xml:space="preserve"> </w:t>
        </w:r>
        <w:proofErr w:type="gramStart"/>
        <w:r w:rsidR="00B06722">
          <w:rPr>
            <w:rFonts w:ascii="Times New Roman" w:hAnsi="Times New Roman" w:cs="Times New Roman"/>
            <w:sz w:val="24"/>
            <w:szCs w:val="24"/>
          </w:rPr>
          <w:t>(</w:t>
        </w:r>
      </w:ins>
      <w:del w:id="274" w:author="Taylor Stewart" w:date="2014-10-13T15:27:00Z">
        <w:r w:rsidR="009B2683" w:rsidRPr="00712416" w:rsidDel="00B06722">
          <w:rPr>
            <w:rFonts w:ascii="Times New Roman" w:hAnsi="Times New Roman" w:cs="Times New Roman"/>
            <w:sz w:val="24"/>
            <w:szCs w:val="24"/>
          </w:rPr>
          <w:delText xml:space="preserve">, </w:delText>
        </w:r>
      </w:del>
      <w:r w:rsidR="009B2683" w:rsidRPr="00712416">
        <w:rPr>
          <w:rFonts w:ascii="Times New Roman" w:hAnsi="Times New Roman" w:cs="Times New Roman"/>
          <w:sz w:val="24"/>
          <w:szCs w:val="24"/>
        </w:rPr>
        <w:t>Wildl</w:t>
      </w:r>
      <w:ins w:id="275" w:author="Taylor Stewart" w:date="2014-10-13T15:27:00Z">
        <w:r w:rsidR="00B06722">
          <w:rPr>
            <w:rFonts w:ascii="Times New Roman" w:hAnsi="Times New Roman" w:cs="Times New Roman"/>
            <w:sz w:val="24"/>
            <w:szCs w:val="24"/>
          </w:rPr>
          <w:t>ife</w:t>
        </w:r>
      </w:ins>
      <w:del w:id="276" w:author="Taylor Stewart" w:date="2014-10-13T15:24:00Z">
        <w:r w:rsidR="009B2683" w:rsidRPr="00712416" w:rsidDel="00B06722">
          <w:rPr>
            <w:rFonts w:ascii="Times New Roman" w:hAnsi="Times New Roman" w:cs="Times New Roman"/>
            <w:sz w:val="24"/>
            <w:szCs w:val="24"/>
          </w:rPr>
          <w:delText>ife</w:delText>
        </w:r>
      </w:del>
      <w:r w:rsidR="009B2683" w:rsidRPr="00712416">
        <w:rPr>
          <w:rFonts w:ascii="Times New Roman" w:hAnsi="Times New Roman" w:cs="Times New Roman"/>
          <w:sz w:val="24"/>
          <w:szCs w:val="24"/>
        </w:rPr>
        <w:t xml:space="preserve"> Status Report</w:t>
      </w:r>
      <w:ins w:id="277" w:author="Taylor Stewart" w:date="2014-10-13T15:28:00Z">
        <w:r w:rsidR="00B06722">
          <w:rPr>
            <w:rFonts w:ascii="Times New Roman" w:hAnsi="Times New Roman" w:cs="Times New Roman"/>
            <w:sz w:val="24"/>
            <w:szCs w:val="24"/>
          </w:rPr>
          <w:t>;</w:t>
        </w:r>
      </w:ins>
      <w:r w:rsidR="009B2683" w:rsidRPr="00712416">
        <w:rPr>
          <w:rFonts w:ascii="Times New Roman" w:hAnsi="Times New Roman" w:cs="Times New Roman"/>
          <w:sz w:val="24"/>
          <w:szCs w:val="24"/>
        </w:rPr>
        <w:t xml:space="preserve"> </w:t>
      </w:r>
      <w:ins w:id="278" w:author="Taylor Stewart" w:date="2014-10-13T15:28:00Z">
        <w:r w:rsidR="00B06722">
          <w:rPr>
            <w:rFonts w:ascii="Times New Roman" w:hAnsi="Times New Roman" w:cs="Times New Roman"/>
            <w:sz w:val="24"/>
            <w:szCs w:val="24"/>
          </w:rPr>
          <w:t>n</w:t>
        </w:r>
      </w:ins>
      <w:del w:id="279" w:author="Taylor Stewart" w:date="2014-10-13T15:28:00Z">
        <w:r w:rsidR="009B2683" w:rsidRPr="00712416" w:rsidDel="00B06722">
          <w:rPr>
            <w:rFonts w:ascii="Times New Roman" w:hAnsi="Times New Roman" w:cs="Times New Roman"/>
            <w:sz w:val="24"/>
            <w:szCs w:val="24"/>
          </w:rPr>
          <w:delText>N</w:delText>
        </w:r>
      </w:del>
      <w:r w:rsidR="009B2683" w:rsidRPr="00712416">
        <w:rPr>
          <w:rFonts w:ascii="Times New Roman" w:hAnsi="Times New Roman" w:cs="Times New Roman"/>
          <w:sz w:val="24"/>
          <w:szCs w:val="24"/>
        </w:rPr>
        <w:t>o. 2</w:t>
      </w:r>
      <w:ins w:id="280" w:author="Taylor Stewart" w:date="2014-10-13T15:25:00Z">
        <w:r w:rsidR="00B06722">
          <w:rPr>
            <w:rFonts w:ascii="Times New Roman" w:hAnsi="Times New Roman" w:cs="Times New Roman"/>
            <w:sz w:val="24"/>
            <w:szCs w:val="24"/>
          </w:rPr>
          <w:t>7).</w:t>
        </w:r>
      </w:ins>
      <w:proofErr w:type="gramEnd"/>
      <w:del w:id="281" w:author="Taylor Stewart" w:date="2014-10-13T15:25:00Z">
        <w:r w:rsidR="009B2683" w:rsidRPr="00712416" w:rsidDel="00B06722">
          <w:rPr>
            <w:rFonts w:ascii="Times New Roman" w:hAnsi="Times New Roman" w:cs="Times New Roman"/>
            <w:sz w:val="24"/>
            <w:szCs w:val="24"/>
          </w:rPr>
          <w:delText>7, Edmonton, AB.</w:delText>
        </w:r>
      </w:del>
    </w:p>
    <w:p w14:paraId="765067A2" w14:textId="7688B477"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del w:id="282" w:author="Taylor Stewart" w:date="2014-10-13T14:28:00Z">
        <w:r w:rsidR="00F43B57"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w:t>
      </w:r>
      <w:del w:id="283" w:author="Taylor Stewart" w:date="2014-10-13T14:28:00Z">
        <w:r w:rsidR="00F43B57" w:rsidRPr="00712416" w:rsidDel="00D92E1A">
          <w:rPr>
            <w:rFonts w:ascii="Times New Roman" w:hAnsi="Times New Roman" w:cs="Times New Roman"/>
            <w:sz w:val="24"/>
            <w:szCs w:val="24"/>
          </w:rPr>
          <w:delText xml:space="preserve"> </w:delText>
        </w:r>
      </w:del>
      <w:r w:rsidR="00F43B57" w:rsidRPr="00712416">
        <w:rPr>
          <w:rFonts w:ascii="Times New Roman" w:hAnsi="Times New Roman" w:cs="Times New Roman"/>
          <w:sz w:val="24"/>
          <w:szCs w:val="24"/>
        </w:rPr>
        <w:t xml:space="preserve">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 xml:space="preserve">Prosopium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ins w:id="284" w:author="Taylor Stewart" w:date="2014-10-13T15:29:00Z">
        <w:r w:rsidR="00FB4924">
          <w:rPr>
            <w:rFonts w:ascii="Times New Roman" w:hAnsi="Times New Roman" w:cs="Times New Roman"/>
            <w:sz w:val="24"/>
            <w:szCs w:val="24"/>
          </w:rPr>
          <w:t>[</w:t>
        </w:r>
      </w:ins>
      <w:del w:id="285" w:author="Taylor Stewart" w:date="2014-10-13T14:28:00Z">
        <w:r w:rsidR="00F43B57" w:rsidRPr="00712416" w:rsidDel="00D92E1A">
          <w:rPr>
            <w:rFonts w:ascii="Times New Roman" w:hAnsi="Times New Roman" w:cs="Times New Roman"/>
            <w:sz w:val="24"/>
            <w:szCs w:val="24"/>
          </w:rPr>
          <w:delText xml:space="preserve"> </w:delText>
        </w:r>
      </w:del>
      <w:proofErr w:type="gramStart"/>
      <w:ins w:id="286" w:author="Taylor Stewart" w:date="2014-10-13T15:30:00Z">
        <w:r w:rsidR="00FB4924">
          <w:rPr>
            <w:rFonts w:ascii="Times New Roman" w:hAnsi="Times New Roman" w:cs="Times New Roman"/>
            <w:sz w:val="24"/>
            <w:szCs w:val="24"/>
          </w:rPr>
          <w:t>d</w:t>
        </w:r>
      </w:ins>
      <w:proofErr w:type="gramEnd"/>
      <w:del w:id="287" w:author="Taylor Stewart" w:date="2014-10-13T15:30:00Z">
        <w:r w:rsidRPr="00712416" w:rsidDel="00FB4924">
          <w:rPr>
            <w:rFonts w:ascii="Times New Roman" w:hAnsi="Times New Roman" w:cs="Times New Roman"/>
            <w:sz w:val="24"/>
            <w:szCs w:val="24"/>
          </w:rPr>
          <w:delText>D</w:delText>
        </w:r>
      </w:del>
      <w:r w:rsidRPr="00712416">
        <w:rPr>
          <w:rFonts w:ascii="Times New Roman" w:hAnsi="Times New Roman" w:cs="Times New Roman"/>
          <w:sz w:val="24"/>
          <w:szCs w:val="24"/>
        </w:rPr>
        <w:t>issertation</w:t>
      </w:r>
      <w:ins w:id="288" w:author="Taylor Stewart" w:date="2014-10-13T15:29:00Z">
        <w:r w:rsidR="00FB4924">
          <w:rPr>
            <w:rFonts w:ascii="Times New Roman" w:hAnsi="Times New Roman" w:cs="Times New Roman"/>
            <w:sz w:val="24"/>
            <w:szCs w:val="24"/>
          </w:rPr>
          <w:t>]</w:t>
        </w:r>
      </w:ins>
      <w:ins w:id="289" w:author="Taylor Stewart" w:date="2014-10-13T15:30:00Z">
        <w:r w:rsidR="00FB4924">
          <w:rPr>
            <w:rFonts w:ascii="Times New Roman" w:hAnsi="Times New Roman" w:cs="Times New Roman"/>
            <w:sz w:val="24"/>
            <w:szCs w:val="24"/>
          </w:rPr>
          <w:t>. Vancouver (BC):</w:t>
        </w:r>
      </w:ins>
      <w:del w:id="290" w:author="Taylor Stewart" w:date="2014-10-13T15:30:00Z">
        <w:r w:rsidRPr="00712416" w:rsidDel="00FB4924">
          <w:rPr>
            <w:rFonts w:ascii="Times New Roman" w:hAnsi="Times New Roman" w:cs="Times New Roman"/>
            <w:sz w:val="24"/>
            <w:szCs w:val="24"/>
          </w:rPr>
          <w:delText>,</w:delText>
        </w:r>
      </w:del>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338373F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 </w:t>
      </w:r>
      <w:del w:id="291" w:author="Taylor Stewart" w:date="2014-10-13T15:33:00Z">
        <w:r w:rsidRPr="00712416" w:rsidDel="00FB4924">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1965. </w:t>
      </w:r>
      <w:del w:id="292" w:author="Taylor Stewart" w:date="2014-10-13T15:33:00Z">
        <w:r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r w:rsidR="00C50C10" w:rsidRPr="00712416">
        <w:rPr>
          <w:rFonts w:ascii="Times New Roman" w:hAnsi="Times New Roman" w:cs="Times New Roman"/>
          <w:i/>
          <w:sz w:val="24"/>
          <w:szCs w:val="24"/>
        </w:rPr>
        <w:t xml:space="preserve">Prosopium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xml:space="preserve">). </w:t>
      </w:r>
      <w:del w:id="293" w:author="Taylor Stewart" w:date="2014-10-13T15:33:00Z">
        <w:r w:rsidR="00C50C10"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J</w:t>
      </w:r>
      <w:del w:id="294" w:author="Taylor Stewart" w:date="2014-10-13T15:33:00Z">
        <w:r w:rsidR="00C50C10" w:rsidRPr="00712416" w:rsidDel="00FB4924">
          <w:rPr>
            <w:rFonts w:ascii="Times New Roman" w:hAnsi="Times New Roman" w:cs="Times New Roman"/>
            <w:sz w:val="24"/>
            <w:szCs w:val="24"/>
          </w:rPr>
          <w:delText>ournal of the</w:delText>
        </w:r>
      </w:del>
      <w:r w:rsidR="00C50C10" w:rsidRPr="00712416">
        <w:rPr>
          <w:rFonts w:ascii="Times New Roman" w:hAnsi="Times New Roman" w:cs="Times New Roman"/>
          <w:sz w:val="24"/>
          <w:szCs w:val="24"/>
        </w:rPr>
        <w:t xml:space="preserve"> Fish</w:t>
      </w:r>
      <w:del w:id="295" w:author="Taylor Stewart" w:date="2014-10-13T15:33:00Z">
        <w:r w:rsidR="00C50C10" w:rsidRPr="00712416" w:rsidDel="00FB4924">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296" w:author="Taylor Stewart" w:date="2014-10-13T15:33:00Z">
        <w:r w:rsidR="00C50C10" w:rsidRPr="00712416" w:rsidDel="00FB4924">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 </w:t>
      </w:r>
      <w:del w:id="297" w:author="Taylor Stewart" w:date="2014-10-13T15:33:00Z">
        <w:r w:rsidR="00C50C10" w:rsidRPr="00712416" w:rsidDel="00FB4924">
          <w:rPr>
            <w:rFonts w:ascii="Times New Roman" w:hAnsi="Times New Roman" w:cs="Times New Roman"/>
            <w:sz w:val="24"/>
            <w:szCs w:val="24"/>
          </w:rPr>
          <w:delText xml:space="preserve">of </w:delText>
        </w:r>
      </w:del>
      <w:r w:rsidR="00C50C10" w:rsidRPr="00712416">
        <w:rPr>
          <w:rFonts w:ascii="Times New Roman" w:hAnsi="Times New Roman" w:cs="Times New Roman"/>
          <w:sz w:val="24"/>
          <w:szCs w:val="24"/>
        </w:rPr>
        <w:t>Ca</w:t>
      </w:r>
      <w:ins w:id="298" w:author="Taylor Stewart" w:date="2014-10-13T15:33:00Z">
        <w:r w:rsidR="00FB4924">
          <w:rPr>
            <w:rFonts w:ascii="Times New Roman" w:hAnsi="Times New Roman" w:cs="Times New Roman"/>
            <w:sz w:val="24"/>
            <w:szCs w:val="24"/>
          </w:rPr>
          <w:t>n</w:t>
        </w:r>
      </w:ins>
      <w:del w:id="299" w:author="Taylor Stewart" w:date="2014-10-13T15:33:00Z">
        <w:r w:rsidR="00C50C10" w:rsidRPr="00712416" w:rsidDel="00FB4924">
          <w:rPr>
            <w:rFonts w:ascii="Times New Roman" w:hAnsi="Times New Roman" w:cs="Times New Roman"/>
            <w:sz w:val="24"/>
            <w:szCs w:val="24"/>
          </w:rPr>
          <w:delText>nada</w:delText>
        </w:r>
      </w:del>
      <w:r w:rsidR="00C50C10" w:rsidRPr="00712416">
        <w:rPr>
          <w:rFonts w:ascii="Times New Roman" w:hAnsi="Times New Roman" w:cs="Times New Roman"/>
          <w:sz w:val="24"/>
          <w:szCs w:val="24"/>
        </w:rPr>
        <w:t>.</w:t>
      </w:r>
      <w:del w:id="300" w:author="Taylor Stewart" w:date="2014-10-13T15:34:00Z">
        <w:r w:rsidR="00C50C10" w:rsidRPr="00712416" w:rsidDel="00FB4924">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w:t>
      </w:r>
      <w:proofErr w:type="gramStart"/>
      <w:r w:rsidR="00C50C10" w:rsidRPr="00712416">
        <w:rPr>
          <w:rFonts w:ascii="Times New Roman" w:hAnsi="Times New Roman" w:cs="Times New Roman"/>
          <w:sz w:val="24"/>
          <w:szCs w:val="24"/>
        </w:rPr>
        <w:t>22:1229-1259.</w:t>
      </w:r>
      <w:proofErr w:type="gramEnd"/>
    </w:p>
    <w:p w14:paraId="3DB17101" w14:textId="765F2C24" w:rsidR="000F03AD" w:rsidRPr="00712416" w:rsidRDefault="000F03AD" w:rsidP="000F03AD">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McPhail</w:t>
      </w:r>
      <w:proofErr w:type="spellEnd"/>
      <w:r w:rsidRPr="00712416">
        <w:rPr>
          <w:rFonts w:ascii="Times New Roman" w:hAnsi="Times New Roman" w:cs="Times New Roman"/>
          <w:sz w:val="24"/>
          <w:szCs w:val="24"/>
        </w:rPr>
        <w:t xml:space="preserve"> JD. </w:t>
      </w:r>
      <w:del w:id="301" w:author="Taylor Stewart" w:date="2014-10-13T17:25:00Z">
        <w:r w:rsidRPr="00712416" w:rsidDel="00811099">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2007. </w:t>
      </w:r>
      <w:del w:id="302" w:author="Taylor Stewart" w:date="2014-10-13T17:25:00Z">
        <w:r w:rsidRPr="00712416" w:rsidDel="00811099">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The freshwater fishes of British Columbia. </w:t>
      </w:r>
      <w:ins w:id="303" w:author="Taylor Stewart" w:date="2014-10-13T15:34:00Z">
        <w:r w:rsidR="0010105A">
          <w:rPr>
            <w:rFonts w:ascii="Times New Roman" w:hAnsi="Times New Roman" w:cs="Times New Roman"/>
            <w:sz w:val="24"/>
            <w:szCs w:val="24"/>
          </w:rPr>
          <w:t xml:space="preserve">Edmonton (AB): </w:t>
        </w:r>
      </w:ins>
      <w:del w:id="304" w:author="Taylor Stewart" w:date="2014-10-13T15:34:00Z">
        <w:r w:rsidRPr="00712416" w:rsidDel="0010105A">
          <w:rPr>
            <w:rFonts w:ascii="Times New Roman" w:hAnsi="Times New Roman" w:cs="Times New Roman"/>
            <w:sz w:val="24"/>
            <w:szCs w:val="24"/>
          </w:rPr>
          <w:delText xml:space="preserve"> </w:delText>
        </w:r>
      </w:del>
      <w:r w:rsidRPr="00712416">
        <w:rPr>
          <w:rFonts w:ascii="Times New Roman" w:hAnsi="Times New Roman" w:cs="Times New Roman"/>
          <w:sz w:val="24"/>
          <w:szCs w:val="24"/>
        </w:rPr>
        <w:t>University of Alberta Press</w:t>
      </w:r>
      <w:ins w:id="305" w:author="Taylor Stewart" w:date="2014-10-13T15:34:00Z">
        <w:r w:rsidR="0010105A">
          <w:rPr>
            <w:rFonts w:ascii="Times New Roman" w:hAnsi="Times New Roman" w:cs="Times New Roman"/>
            <w:sz w:val="24"/>
            <w:szCs w:val="24"/>
          </w:rPr>
          <w:t>.</w:t>
        </w:r>
      </w:ins>
      <w:del w:id="306" w:author="Taylor Stewart" w:date="2014-10-13T15:34:00Z">
        <w:r w:rsidRPr="00712416" w:rsidDel="0010105A">
          <w:rPr>
            <w:rFonts w:ascii="Times New Roman" w:hAnsi="Times New Roman" w:cs="Times New Roman"/>
            <w:sz w:val="24"/>
            <w:szCs w:val="24"/>
          </w:rPr>
          <w:delText>, Edmonton, AB.</w:delText>
        </w:r>
      </w:del>
    </w:p>
    <w:p w14:paraId="543F01EA" w14:textId="63FFFD62" w:rsidR="00380B3A" w:rsidRPr="00712416" w:rsidRDefault="00380B3A" w:rsidP="00900D5A">
      <w:pPr>
        <w:spacing w:after="0" w:line="480" w:lineRule="auto"/>
        <w:ind w:left="720" w:hanging="720"/>
        <w:rPr>
          <w:rFonts w:ascii="Times New Roman" w:hAnsi="Times New Roman" w:cs="Times New Roman"/>
          <w:sz w:val="24"/>
          <w:szCs w:val="24"/>
        </w:rPr>
      </w:pPr>
      <w:commentRangeStart w:id="307"/>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del w:id="308"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w:t>
      </w:r>
      <w:proofErr w:type="gramStart"/>
      <w:r w:rsidR="00C50C10" w:rsidRPr="00712416">
        <w:rPr>
          <w:rFonts w:ascii="Times New Roman" w:hAnsi="Times New Roman" w:cs="Times New Roman"/>
          <w:sz w:val="24"/>
          <w:szCs w:val="24"/>
        </w:rPr>
        <w:t>Freshwater fishes of northwestern Canada and Alaska.</w:t>
      </w:r>
      <w:proofErr w:type="gramEnd"/>
      <w:del w:id="309"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 </w:t>
      </w:r>
      <w:ins w:id="310" w:author="Taylor Stewart" w:date="2014-10-13T16:02:00Z">
        <w:r w:rsidR="001C600B">
          <w:rPr>
            <w:rFonts w:ascii="Times New Roman" w:hAnsi="Times New Roman" w:cs="Times New Roman"/>
            <w:sz w:val="24"/>
            <w:szCs w:val="24"/>
          </w:rPr>
          <w:t xml:space="preserve">Bulletin 173. </w:t>
        </w:r>
      </w:ins>
      <w:r w:rsidR="00C50C10" w:rsidRPr="00712416">
        <w:rPr>
          <w:rFonts w:ascii="Times New Roman" w:hAnsi="Times New Roman" w:cs="Times New Roman"/>
          <w:sz w:val="24"/>
          <w:szCs w:val="24"/>
        </w:rPr>
        <w:t>Fish</w:t>
      </w:r>
      <w:del w:id="311" w:author="Taylor Stewart" w:date="2014-10-13T15:34:00Z">
        <w:r w:rsidR="00C50C10" w:rsidRPr="00712416" w:rsidDel="002C34AB">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312" w:author="Taylor Stewart" w:date="2014-10-13T15:34:00Z">
        <w:r w:rsidR="00C50C10" w:rsidRPr="00712416" w:rsidDel="002C34AB">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w:t>
      </w:r>
      <w:del w:id="313" w:author="Taylor Stewart" w:date="2014-10-13T15:35:00Z">
        <w:r w:rsidR="00C50C10" w:rsidRPr="00712416" w:rsidDel="002C34AB">
          <w:rPr>
            <w:rFonts w:ascii="Times New Roman" w:hAnsi="Times New Roman" w:cs="Times New Roman"/>
            <w:sz w:val="24"/>
            <w:szCs w:val="24"/>
          </w:rPr>
          <w:delText xml:space="preserve"> of</w:delText>
        </w:r>
      </w:del>
      <w:r w:rsidR="00C50C10" w:rsidRPr="00712416">
        <w:rPr>
          <w:rFonts w:ascii="Times New Roman" w:hAnsi="Times New Roman" w:cs="Times New Roman"/>
          <w:sz w:val="24"/>
          <w:szCs w:val="24"/>
        </w:rPr>
        <w:t xml:space="preserve"> Ca</w:t>
      </w:r>
      <w:ins w:id="314" w:author="Taylor Stewart" w:date="2014-10-13T15:35:00Z">
        <w:r w:rsidR="002C34AB">
          <w:rPr>
            <w:rFonts w:ascii="Times New Roman" w:hAnsi="Times New Roman" w:cs="Times New Roman"/>
            <w:sz w:val="24"/>
            <w:szCs w:val="24"/>
          </w:rPr>
          <w:t>n</w:t>
        </w:r>
      </w:ins>
      <w:ins w:id="315" w:author="Taylor Stewart" w:date="2014-10-13T15:47:00Z">
        <w:r w:rsidR="001C600B">
          <w:rPr>
            <w:rFonts w:ascii="Times New Roman" w:hAnsi="Times New Roman" w:cs="Times New Roman"/>
            <w:sz w:val="24"/>
            <w:szCs w:val="24"/>
          </w:rPr>
          <w:t>.</w:t>
        </w:r>
      </w:ins>
      <w:del w:id="316" w:author="Taylor Stewart" w:date="2014-10-13T15:35:00Z">
        <w:r w:rsidR="00C50C10" w:rsidRPr="00712416" w:rsidDel="002C34AB">
          <w:rPr>
            <w:rFonts w:ascii="Times New Roman" w:hAnsi="Times New Roman" w:cs="Times New Roman"/>
            <w:sz w:val="24"/>
            <w:szCs w:val="24"/>
          </w:rPr>
          <w:delText>nada</w:delText>
        </w:r>
      </w:del>
      <w:del w:id="317" w:author="Taylor Stewart" w:date="2014-10-13T15:39:00Z">
        <w:r w:rsidR="00C50C10" w:rsidRPr="00712416" w:rsidDel="002C34AB">
          <w:rPr>
            <w:rFonts w:ascii="Times New Roman" w:hAnsi="Times New Roman" w:cs="Times New Roman"/>
            <w:sz w:val="24"/>
            <w:szCs w:val="24"/>
          </w:rPr>
          <w:delText xml:space="preserve">, Bulletin </w:delText>
        </w:r>
      </w:del>
      <w:del w:id="318" w:author="Taylor Stewart" w:date="2014-10-13T16:02:00Z">
        <w:r w:rsidR="00C50C10" w:rsidRPr="00712416" w:rsidDel="001C600B">
          <w:rPr>
            <w:rFonts w:ascii="Times New Roman" w:hAnsi="Times New Roman" w:cs="Times New Roman"/>
            <w:sz w:val="24"/>
            <w:szCs w:val="24"/>
          </w:rPr>
          <w:delText>173</w:delText>
        </w:r>
      </w:del>
      <w:del w:id="319" w:author="Taylor Stewart" w:date="2014-10-13T15:39:00Z">
        <w:r w:rsidR="00C50C10" w:rsidRPr="00712416" w:rsidDel="002C34AB">
          <w:rPr>
            <w:rFonts w:ascii="Times New Roman" w:hAnsi="Times New Roman" w:cs="Times New Roman"/>
            <w:sz w:val="24"/>
            <w:szCs w:val="24"/>
          </w:rPr>
          <w:delText xml:space="preserve">. </w:delText>
        </w:r>
      </w:del>
      <w:del w:id="320" w:author="Taylor Stewart" w:date="2014-10-13T14:28:00Z">
        <w:r w:rsidR="00C50C10" w:rsidRPr="00712416" w:rsidDel="00D92E1A">
          <w:rPr>
            <w:rFonts w:ascii="Times New Roman" w:hAnsi="Times New Roman" w:cs="Times New Roman"/>
            <w:sz w:val="24"/>
            <w:szCs w:val="24"/>
          </w:rPr>
          <w:delText xml:space="preserve"> </w:delText>
        </w:r>
      </w:del>
      <w:del w:id="321" w:author="Taylor Stewart" w:date="2014-10-13T15:39:00Z">
        <w:r w:rsidR="00C50C10" w:rsidRPr="00712416" w:rsidDel="002C34AB">
          <w:rPr>
            <w:rFonts w:ascii="Times New Roman" w:hAnsi="Times New Roman" w:cs="Times New Roman"/>
            <w:sz w:val="24"/>
            <w:szCs w:val="24"/>
          </w:rPr>
          <w:delText>Ottawa, ONT.</w:delText>
        </w:r>
      </w:del>
      <w:commentRangeEnd w:id="307"/>
      <w:r w:rsidR="00811099">
        <w:rPr>
          <w:rStyle w:val="CommentReference"/>
        </w:rPr>
        <w:commentReference w:id="307"/>
      </w:r>
    </w:p>
    <w:p w14:paraId="5D6C0E9E" w14:textId="30BA00C4"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del w:id="322"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w:t>
      </w:r>
      <w:del w:id="323"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Pygmy Whitefish studies on Dina Lake #1, 2000. </w:t>
      </w:r>
      <w:ins w:id="324" w:author="Taylor Stewart" w:date="2014-10-13T15:46:00Z">
        <w:r w:rsidR="00542191">
          <w:rPr>
            <w:rFonts w:ascii="Times New Roman" w:hAnsi="Times New Roman" w:cs="Times New Roman"/>
            <w:sz w:val="24"/>
            <w:szCs w:val="24"/>
          </w:rPr>
          <w:t xml:space="preserve">Prince George (BC): </w:t>
        </w:r>
      </w:ins>
      <w:del w:id="325" w:author="Taylor Stewart" w:date="2014-10-13T14:28: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Peace/Williston Fish and Wildlife Compensation Program</w:t>
      </w:r>
      <w:ins w:id="326" w:author="Taylor Stewart" w:date="2014-10-13T15:46:00Z">
        <w:r w:rsidR="00542191">
          <w:rPr>
            <w:rFonts w:ascii="Times New Roman" w:hAnsi="Times New Roman" w:cs="Times New Roman"/>
            <w:sz w:val="24"/>
            <w:szCs w:val="24"/>
          </w:rPr>
          <w:t>.</w:t>
        </w:r>
      </w:ins>
      <w:r w:rsidR="00C50C10" w:rsidRPr="00712416">
        <w:rPr>
          <w:rFonts w:ascii="Times New Roman" w:hAnsi="Times New Roman" w:cs="Times New Roman"/>
          <w:sz w:val="24"/>
          <w:szCs w:val="24"/>
        </w:rPr>
        <w:t xml:space="preserve"> </w:t>
      </w:r>
      <w:ins w:id="327" w:author="Taylor Stewart" w:date="2014-10-13T15:46:00Z">
        <w:r w:rsidR="00542191">
          <w:rPr>
            <w:rFonts w:ascii="Times New Roman" w:hAnsi="Times New Roman" w:cs="Times New Roman"/>
            <w:sz w:val="24"/>
            <w:szCs w:val="24"/>
          </w:rPr>
          <w:t>(</w:t>
        </w:r>
      </w:ins>
      <w:del w:id="328" w:author="Taylor Stewart" w:date="2014-10-13T15:45:00Z">
        <w:r w:rsidR="00C50C10" w:rsidRPr="00712416" w:rsidDel="00542191">
          <w:rPr>
            <w:rFonts w:ascii="Times New Roman" w:hAnsi="Times New Roman" w:cs="Times New Roman"/>
            <w:sz w:val="24"/>
            <w:szCs w:val="24"/>
          </w:rPr>
          <w:delText xml:space="preserve">Report </w:delText>
        </w:r>
      </w:del>
      <w:proofErr w:type="gramStart"/>
      <w:ins w:id="329" w:author="Taylor Stewart" w:date="2014-10-13T15:46:00Z">
        <w:r w:rsidR="00542191">
          <w:rPr>
            <w:rFonts w:ascii="Times New Roman" w:hAnsi="Times New Roman" w:cs="Times New Roman"/>
            <w:sz w:val="24"/>
            <w:szCs w:val="24"/>
          </w:rPr>
          <w:t>n</w:t>
        </w:r>
      </w:ins>
      <w:proofErr w:type="gramEnd"/>
      <w:del w:id="330" w:author="Taylor Stewart" w:date="2014-10-13T15:46:00Z">
        <w:r w:rsidR="00C50C10" w:rsidRPr="00712416" w:rsidDel="00542191">
          <w:rPr>
            <w:rFonts w:ascii="Times New Roman" w:hAnsi="Times New Roman" w:cs="Times New Roman"/>
            <w:sz w:val="24"/>
            <w:szCs w:val="24"/>
          </w:rPr>
          <w:delText>N</w:delText>
        </w:r>
      </w:del>
      <w:r w:rsidR="00C50C10" w:rsidRPr="00712416">
        <w:rPr>
          <w:rFonts w:ascii="Times New Roman" w:hAnsi="Times New Roman" w:cs="Times New Roman"/>
          <w:sz w:val="24"/>
          <w:szCs w:val="24"/>
        </w:rPr>
        <w:t>o. 245</w:t>
      </w:r>
      <w:ins w:id="331" w:author="Taylor Stewart" w:date="2014-10-13T15:46:00Z">
        <w:r w:rsidR="00542191">
          <w:rPr>
            <w:rFonts w:ascii="Times New Roman" w:hAnsi="Times New Roman" w:cs="Times New Roman"/>
            <w:sz w:val="24"/>
            <w:szCs w:val="24"/>
          </w:rPr>
          <w:t>)</w:t>
        </w:r>
      </w:ins>
      <w:r w:rsidR="00C50C10" w:rsidRPr="00712416">
        <w:rPr>
          <w:rFonts w:ascii="Times New Roman" w:hAnsi="Times New Roman" w:cs="Times New Roman"/>
          <w:sz w:val="24"/>
          <w:szCs w:val="24"/>
        </w:rPr>
        <w:t>.</w:t>
      </w:r>
    </w:p>
    <w:p w14:paraId="43A3C930" w14:textId="737F052F" w:rsidR="00837930" w:rsidRPr="00712416" w:rsidRDefault="00837930" w:rsidP="0083793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Neumman</w:t>
      </w:r>
      <w:proofErr w:type="spellEnd"/>
      <w:r w:rsidRPr="00712416">
        <w:rPr>
          <w:rFonts w:ascii="Times New Roman" w:hAnsi="Times New Roman" w:cs="Times New Roman"/>
          <w:sz w:val="24"/>
          <w:szCs w:val="24"/>
        </w:rPr>
        <w:t xml:space="preserve"> RM, Allen MS. </w:t>
      </w:r>
      <w:del w:id="332"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2007. </w:t>
      </w:r>
      <w:del w:id="333"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Size Structure. </w:t>
      </w:r>
      <w:del w:id="334" w:author="Taylor Stewart" w:date="2014-10-13T14:28: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In: Guy CS, Brown ML, editors. </w:t>
      </w:r>
      <w:del w:id="335" w:author="Taylor Stewart" w:date="2014-10-13T14:29: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Analysis and Interpretation of Freshwater Fisheries Data.</w:t>
      </w:r>
      <w:proofErr w:type="gramEnd"/>
      <w:r w:rsidRPr="00712416">
        <w:rPr>
          <w:rFonts w:ascii="Times New Roman" w:hAnsi="Times New Roman" w:cs="Times New Roman"/>
          <w:sz w:val="24"/>
          <w:szCs w:val="24"/>
        </w:rPr>
        <w:t xml:space="preserve"> </w:t>
      </w:r>
      <w:ins w:id="336" w:author="Taylor Stewart" w:date="2014-10-13T15:49:00Z">
        <w:r w:rsidR="00542191">
          <w:rPr>
            <w:rFonts w:ascii="Times New Roman" w:hAnsi="Times New Roman" w:cs="Times New Roman"/>
            <w:sz w:val="24"/>
            <w:szCs w:val="24"/>
          </w:rPr>
          <w:t xml:space="preserve">Bethesda (MD): </w:t>
        </w:r>
      </w:ins>
      <w:del w:id="337"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American Fisheries Society</w:t>
      </w:r>
      <w:ins w:id="338" w:author="Taylor Stewart" w:date="2014-10-13T15:50:00Z">
        <w:r w:rsidR="00542191">
          <w:rPr>
            <w:rFonts w:ascii="Times New Roman" w:hAnsi="Times New Roman" w:cs="Times New Roman"/>
            <w:sz w:val="24"/>
            <w:szCs w:val="24"/>
          </w:rPr>
          <w:t>;</w:t>
        </w:r>
      </w:ins>
      <w:del w:id="339" w:author="Taylor Stewart" w:date="2014-10-13T15:50:00Z">
        <w:r w:rsidRPr="00712416" w:rsidDel="00542191">
          <w:rPr>
            <w:rFonts w:ascii="Times New Roman" w:hAnsi="Times New Roman" w:cs="Times New Roman"/>
            <w:sz w:val="24"/>
            <w:szCs w:val="24"/>
          </w:rPr>
          <w:delText xml:space="preserve">: Bethesda, MD; </w:delText>
        </w:r>
      </w:del>
      <w:r w:rsidRPr="00712416">
        <w:rPr>
          <w:rFonts w:ascii="Times New Roman" w:hAnsi="Times New Roman" w:cs="Times New Roman"/>
          <w:sz w:val="24"/>
          <w:szCs w:val="24"/>
        </w:rPr>
        <w:t xml:space="preserve"> p. 375-421</w:t>
      </w:r>
      <w:ins w:id="340" w:author="Taylor Stewart" w:date="2014-10-13T15:50:00Z">
        <w:r w:rsidR="00542191">
          <w:rPr>
            <w:rFonts w:ascii="Times New Roman" w:hAnsi="Times New Roman" w:cs="Times New Roman"/>
            <w:sz w:val="24"/>
            <w:szCs w:val="24"/>
          </w:rPr>
          <w:t>.</w:t>
        </w:r>
      </w:ins>
    </w:p>
    <w:p w14:paraId="05A4B50E" w14:textId="0962FE9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w:t>
      </w:r>
      <w:del w:id="341"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2013. </w:t>
      </w:r>
      <w:del w:id="342" w:author="Taylor Stewart" w:date="2014-10-13T14:29:00Z">
        <w:r w:rsidRPr="00712416" w:rsidDel="00D92E1A">
          <w:rPr>
            <w:rFonts w:ascii="Times New Roman" w:hAnsi="Times New Roman" w:cs="Times New Roman"/>
            <w:sz w:val="24"/>
            <w:szCs w:val="24"/>
          </w:rPr>
          <w:delText xml:space="preserve"> </w:delText>
        </w:r>
      </w:del>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Models. </w:t>
      </w:r>
      <w:del w:id="343"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w:t>
      </w:r>
      <w:del w:id="344"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Available from:</w:t>
      </w:r>
      <w:r w:rsidRPr="00712416">
        <w:rPr>
          <w:rFonts w:ascii="Times New Roman" w:hAnsi="Times New Roman" w:cs="Times New Roman"/>
          <w:sz w:val="24"/>
          <w:szCs w:val="24"/>
        </w:rPr>
        <w:t xml:space="preserve"> </w:t>
      </w:r>
      <w:r w:rsidR="00712416" w:rsidRPr="00712416">
        <w:rPr>
          <w:rPrChange w:id="345"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46" w:author="Taylor Stewart" w:date="2014-10-11T16:01:00Z">
            <w:rPr/>
          </w:rPrChange>
        </w:rPr>
        <w:instrText xml:space="preserve"> HYPERLINK "http://fishr.wordpress.com/vignettes/" </w:instrText>
      </w:r>
      <w:r w:rsidR="00712416" w:rsidRPr="00712416">
        <w:rPr>
          <w:rPrChange w:id="347" w:author="Taylor Stewart" w:date="2014-10-11T16:01:00Z">
            <w:rPr>
              <w:rStyle w:val="Hyperlink"/>
              <w:rFonts w:ascii="Times New Roman" w:hAnsi="Times New Roman" w:cs="Times New Roman"/>
              <w:sz w:val="24"/>
              <w:szCs w:val="24"/>
            </w:rPr>
          </w:rPrChange>
        </w:rPr>
        <w:fldChar w:fldCharType="separate"/>
      </w:r>
      <w:r w:rsidRPr="00712416">
        <w:rPr>
          <w:rStyle w:val="Hyperlink"/>
          <w:rFonts w:ascii="Times New Roman" w:hAnsi="Times New Roman" w:cs="Times New Roman"/>
          <w:sz w:val="24"/>
          <w:szCs w:val="24"/>
        </w:rPr>
        <w:t>http://fishr.wordpress.com/vignettes/</w:t>
      </w:r>
      <w:r w:rsidR="00712416" w:rsidRPr="00712416">
        <w:rPr>
          <w:rStyle w:val="Hyperlink"/>
          <w:rFonts w:ascii="Times New Roman" w:hAnsi="Times New Roman" w:cs="Times New Roman"/>
          <w:sz w:val="24"/>
          <w:szCs w:val="24"/>
          <w:rPrChange w:id="348"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1AC28FAA" w14:textId="1AC676A4"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w:t>
      </w:r>
      <w:del w:id="349"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2014. </w:t>
      </w:r>
      <w:del w:id="350"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w:t>
      </w:r>
      <w:del w:id="351"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352"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53" w:author="Taylor Stewart" w:date="2014-10-11T16:01:00Z">
            <w:rPr/>
          </w:rPrChange>
        </w:rPr>
        <w:instrText xml:space="preserve"> HYPERLINK "http://fishr.wordpress.com/fsa/" </w:instrText>
      </w:r>
      <w:r w:rsidR="00712416" w:rsidRPr="00712416">
        <w:rPr>
          <w:rPrChange w:id="354" w:author="Taylor Stewart" w:date="2014-10-11T16:01:00Z">
            <w:rPr>
              <w:rStyle w:val="Hyperlink"/>
              <w:rFonts w:ascii="Times New Roman" w:hAnsi="Times New Roman" w:cs="Times New Roman"/>
              <w:sz w:val="24"/>
              <w:szCs w:val="24"/>
            </w:rPr>
          </w:rPrChange>
        </w:rPr>
        <w:fldChar w:fldCharType="separate"/>
      </w:r>
      <w:r w:rsidRPr="00712416">
        <w:rPr>
          <w:rStyle w:val="Hyperlink"/>
          <w:rFonts w:ascii="Times New Roman" w:hAnsi="Times New Roman" w:cs="Times New Roman"/>
          <w:sz w:val="24"/>
          <w:szCs w:val="24"/>
        </w:rPr>
        <w:t>http://fishr.wordpress.com/fsa/</w:t>
      </w:r>
      <w:r w:rsidR="00712416" w:rsidRPr="00712416">
        <w:rPr>
          <w:rStyle w:val="Hyperlink"/>
          <w:rFonts w:ascii="Times New Roman" w:hAnsi="Times New Roman" w:cs="Times New Roman"/>
          <w:sz w:val="24"/>
          <w:szCs w:val="24"/>
          <w:rPrChange w:id="355" w:author="Taylor Stewart" w:date="2014-10-11T16:01:00Z">
            <w:rPr>
              <w:rStyle w:val="Hyperlink"/>
              <w:rFonts w:ascii="Times New Roman" w:hAnsi="Times New Roman" w:cs="Times New Roman"/>
              <w:sz w:val="24"/>
              <w:szCs w:val="24"/>
            </w:rPr>
          </w:rPrChange>
        </w:rPr>
        <w:fldChar w:fldCharType="end"/>
      </w:r>
      <w:r w:rsidRPr="00712416">
        <w:rPr>
          <w:rFonts w:ascii="Times New Roman" w:hAnsi="Times New Roman" w:cs="Times New Roman"/>
          <w:sz w:val="24"/>
          <w:szCs w:val="24"/>
        </w:rPr>
        <w:t>.</w:t>
      </w:r>
    </w:p>
    <w:p w14:paraId="495FADC0" w14:textId="0CAF9F38"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del w:id="356" w:author="Taylor Stewart" w:date="2014-10-13T14:29: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w:t>
      </w:r>
      <w:del w:id="357" w:author="Taylor Stewart" w:date="2014-10-13T14:29:00Z">
        <w:r w:rsidR="00C50C10"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 xml:space="preserve">Ecological factors influencing fish distribution in a large subarctic lake system. </w:t>
      </w:r>
      <w:ins w:id="358" w:author="Taylor Stewart" w:date="2014-10-13T15:51:00Z">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dissertation</w:t>
        </w:r>
        <w:proofErr w:type="gramEnd"/>
        <w:r w:rsidR="00542191">
          <w:rPr>
            <w:rFonts w:ascii="Times New Roman" w:hAnsi="Times New Roman" w:cs="Times New Roman"/>
            <w:sz w:val="24"/>
            <w:szCs w:val="24"/>
          </w:rPr>
          <w:t>].</w:t>
        </w:r>
      </w:ins>
      <w:del w:id="359" w:author="Taylor Stewart" w:date="2014-10-13T14:29:00Z">
        <w:r w:rsidR="00C50C10" w:rsidRPr="00712416" w:rsidDel="00D92E1A">
          <w:rPr>
            <w:rFonts w:ascii="Times New Roman" w:hAnsi="Times New Roman" w:cs="Times New Roman"/>
            <w:sz w:val="24"/>
            <w:szCs w:val="24"/>
          </w:rPr>
          <w:delText xml:space="preserve"> </w:delText>
        </w:r>
      </w:del>
      <w:del w:id="360" w:author="Taylor Stewart" w:date="2014-10-13T15:51:00Z">
        <w:r w:rsidR="00C50C10" w:rsidRPr="00712416" w:rsidDel="00542191">
          <w:rPr>
            <w:rFonts w:ascii="Times New Roman" w:hAnsi="Times New Roman" w:cs="Times New Roman"/>
            <w:sz w:val="24"/>
            <w:szCs w:val="24"/>
          </w:rPr>
          <w:delText>M.Sc. Thesis</w:delText>
        </w:r>
      </w:del>
      <w:ins w:id="361" w:author="Taylor Stewart" w:date="2014-10-13T15:51:00Z">
        <w:r w:rsidR="00542191">
          <w:rPr>
            <w:rFonts w:ascii="Times New Roman" w:hAnsi="Times New Roman" w:cs="Times New Roman"/>
            <w:sz w:val="24"/>
            <w:szCs w:val="24"/>
          </w:rPr>
          <w:t xml:space="preserve"> Fairbanks (AK):</w:t>
        </w:r>
      </w:ins>
      <w:del w:id="362" w:author="Taylor Stewart" w:date="2014-10-13T15:51:00Z">
        <w:r w:rsidR="00C50C10" w:rsidRPr="00712416" w:rsidDel="00542191">
          <w:rPr>
            <w:rFonts w:ascii="Times New Roman" w:hAnsi="Times New Roman" w:cs="Times New Roman"/>
            <w:sz w:val="24"/>
            <w:szCs w:val="24"/>
          </w:rPr>
          <w:delText>,</w:delText>
        </w:r>
      </w:del>
      <w:r w:rsidR="00C50C10" w:rsidRPr="00712416">
        <w:rPr>
          <w:rFonts w:ascii="Times New Roman" w:hAnsi="Times New Roman" w:cs="Times New Roman"/>
          <w:sz w:val="24"/>
          <w:szCs w:val="24"/>
        </w:rPr>
        <w:t xml:space="preserve"> University of Alaska Fairbanks.</w:t>
      </w:r>
    </w:p>
    <w:p w14:paraId="7B66F536" w14:textId="6C9BAEB5"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w:t>
      </w:r>
      <w:del w:id="363"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2012. </w:t>
      </w:r>
      <w:del w:id="364" w:author="Taylor Stewart" w:date="2014-10-13T14:29:00Z">
        <w:r w:rsidR="00A4230E" w:rsidRPr="00712416" w:rsidDel="00D92E1A">
          <w:rPr>
            <w:rFonts w:ascii="Times New Roman" w:hAnsi="Times New Roman" w:cs="Times New Roman"/>
            <w:sz w:val="24"/>
            <w:szCs w:val="24"/>
          </w:rPr>
          <w:delText xml:space="preserve"> </w:delText>
        </w:r>
      </w:del>
      <w:proofErr w:type="gramStart"/>
      <w:r w:rsidR="00A4230E" w:rsidRPr="00712416">
        <w:rPr>
          <w:rFonts w:ascii="Times New Roman" w:hAnsi="Times New Roman" w:cs="Times New Roman"/>
          <w:sz w:val="24"/>
          <w:szCs w:val="24"/>
        </w:rPr>
        <w:t>Age and g</w:t>
      </w:r>
      <w:r w:rsidRPr="00712416">
        <w:rPr>
          <w:rFonts w:ascii="Times New Roman" w:hAnsi="Times New Roman" w:cs="Times New Roman"/>
          <w:sz w:val="24"/>
          <w:szCs w:val="24"/>
        </w:rPr>
        <w:t>rowth.</w:t>
      </w:r>
      <w:proofErr w:type="gramEnd"/>
      <w:r w:rsidRPr="00712416">
        <w:rPr>
          <w:rFonts w:ascii="Times New Roman" w:hAnsi="Times New Roman" w:cs="Times New Roman"/>
          <w:sz w:val="24"/>
          <w:szCs w:val="24"/>
        </w:rPr>
        <w:t xml:space="preserve"> </w:t>
      </w:r>
      <w:del w:id="365"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xml:space="preserve">, Parrish DL, Sutton TM, editor. </w:t>
      </w:r>
      <w:del w:id="366" w:author="Taylor Stewart" w:date="2014-10-13T14:29: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ins w:id="367" w:author="Taylor Stewart" w:date="2014-10-13T15:53:00Z">
        <w:r w:rsidR="00542191">
          <w:rPr>
            <w:rFonts w:ascii="Times New Roman" w:hAnsi="Times New Roman" w:cs="Times New Roman"/>
            <w:sz w:val="24"/>
            <w:szCs w:val="24"/>
          </w:rPr>
          <w:t>.</w:t>
        </w:r>
      </w:ins>
      <w:del w:id="368" w:author="Taylor Stewart" w:date="2014-10-13T15:53:00Z">
        <w:r w:rsidR="00A4230E" w:rsidRPr="00712416" w:rsidDel="00542191">
          <w:rPr>
            <w:rFonts w:ascii="Times New Roman" w:hAnsi="Times New Roman" w:cs="Times New Roman"/>
            <w:sz w:val="24"/>
            <w:szCs w:val="24"/>
          </w:rPr>
          <w:delText>,</w:delText>
        </w:r>
      </w:del>
      <w:r w:rsidR="00A4230E" w:rsidRPr="00712416">
        <w:rPr>
          <w:rFonts w:ascii="Times New Roman" w:hAnsi="Times New Roman" w:cs="Times New Roman"/>
          <w:sz w:val="24"/>
          <w:szCs w:val="24"/>
        </w:rPr>
        <w:t xml:space="preserve"> </w:t>
      </w:r>
      <w:ins w:id="369" w:author="Taylor Stewart" w:date="2014-10-13T15:53:00Z">
        <w:r w:rsidR="00745EB8">
          <w:rPr>
            <w:rFonts w:ascii="Times New Roman" w:hAnsi="Times New Roman" w:cs="Times New Roman"/>
            <w:sz w:val="24"/>
            <w:szCs w:val="24"/>
          </w:rPr>
          <w:t>3</w:t>
        </w:r>
        <w:r w:rsidR="00745EB8" w:rsidRPr="00745EB8">
          <w:rPr>
            <w:rFonts w:ascii="Times New Roman" w:hAnsi="Times New Roman" w:cs="Times New Roman"/>
            <w:sz w:val="24"/>
            <w:szCs w:val="24"/>
            <w:vertAlign w:val="superscript"/>
            <w:rPrChange w:id="370" w:author="Taylor Stewart" w:date="2014-10-13T16:07:00Z">
              <w:rPr>
                <w:rFonts w:ascii="Times New Roman" w:hAnsi="Times New Roman" w:cs="Times New Roman"/>
                <w:sz w:val="24"/>
                <w:szCs w:val="24"/>
              </w:rPr>
            </w:rPrChange>
          </w:rPr>
          <w:t>rd</w:t>
        </w:r>
        <w:r w:rsidR="00745EB8">
          <w:rPr>
            <w:rFonts w:ascii="Times New Roman" w:hAnsi="Times New Roman" w:cs="Times New Roman"/>
            <w:sz w:val="24"/>
            <w:szCs w:val="24"/>
          </w:rPr>
          <w:t xml:space="preserve"> </w:t>
        </w:r>
      </w:ins>
      <w:proofErr w:type="gramStart"/>
      <w:ins w:id="371" w:author="Taylor Stewart" w:date="2014-10-13T16:07:00Z">
        <w:r w:rsidR="00745EB8">
          <w:rPr>
            <w:rFonts w:ascii="Times New Roman" w:hAnsi="Times New Roman" w:cs="Times New Roman"/>
            <w:sz w:val="24"/>
            <w:szCs w:val="24"/>
          </w:rPr>
          <w:t>ed</w:t>
        </w:r>
      </w:ins>
      <w:proofErr w:type="gramEnd"/>
      <w:del w:id="372" w:author="Taylor Stewart" w:date="2014-10-13T15:53:00Z">
        <w:r w:rsidR="00A4230E" w:rsidRPr="00712416" w:rsidDel="00542191">
          <w:rPr>
            <w:rFonts w:ascii="Times New Roman" w:hAnsi="Times New Roman" w:cs="Times New Roman"/>
            <w:sz w:val="24"/>
            <w:szCs w:val="24"/>
          </w:rPr>
          <w:delText>third</w:delText>
        </w:r>
      </w:del>
      <w:del w:id="373" w:author="Taylor Stewart" w:date="2014-10-13T16:07:00Z">
        <w:r w:rsidR="00A4230E" w:rsidRPr="00712416" w:rsidDel="00745EB8">
          <w:rPr>
            <w:rFonts w:ascii="Times New Roman" w:hAnsi="Times New Roman" w:cs="Times New Roman"/>
            <w:sz w:val="24"/>
            <w:szCs w:val="24"/>
          </w:rPr>
          <w:delText xml:space="preserve"> e</w:delText>
        </w:r>
        <w:r w:rsidRPr="00712416" w:rsidDel="00745EB8">
          <w:rPr>
            <w:rFonts w:ascii="Times New Roman" w:hAnsi="Times New Roman" w:cs="Times New Roman"/>
            <w:sz w:val="24"/>
            <w:szCs w:val="24"/>
          </w:rPr>
          <w:delText>d</w:delText>
        </w:r>
      </w:del>
      <w:del w:id="374" w:author="Taylor Stewart" w:date="2014-10-13T15:53:00Z">
        <w:r w:rsidRPr="00712416" w:rsidDel="00542191">
          <w:rPr>
            <w:rFonts w:ascii="Times New Roman" w:hAnsi="Times New Roman" w:cs="Times New Roman"/>
            <w:sz w:val="24"/>
            <w:szCs w:val="24"/>
          </w:rPr>
          <w:delText>ition</w:delText>
        </w:r>
      </w:del>
      <w:r w:rsidRPr="00712416">
        <w:rPr>
          <w:rFonts w:ascii="Times New Roman" w:hAnsi="Times New Roman" w:cs="Times New Roman"/>
          <w:sz w:val="24"/>
          <w:szCs w:val="24"/>
        </w:rPr>
        <w:t xml:space="preserve">. </w:t>
      </w:r>
      <w:ins w:id="375" w:author="Taylor Stewart" w:date="2014-10-13T15:53:00Z">
        <w:r w:rsidR="00542191">
          <w:rPr>
            <w:rFonts w:ascii="Times New Roman" w:hAnsi="Times New Roman" w:cs="Times New Roman"/>
            <w:sz w:val="24"/>
            <w:szCs w:val="24"/>
          </w:rPr>
          <w:t xml:space="preserve">Bethesda (MD): </w:t>
        </w:r>
      </w:ins>
      <w:del w:id="376" w:author="Taylor Stewart" w:date="2014-10-13T14:29:00Z">
        <w:r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American Fisheries Society</w:t>
      </w:r>
      <w:del w:id="377" w:author="Taylor Stewart" w:date="2014-10-13T15:54:00Z">
        <w:r w:rsidR="00A4230E" w:rsidRPr="00712416" w:rsidDel="00542191">
          <w:rPr>
            <w:rFonts w:ascii="Times New Roman" w:hAnsi="Times New Roman" w:cs="Times New Roman"/>
            <w:sz w:val="24"/>
            <w:szCs w:val="24"/>
          </w:rPr>
          <w:delText>: Bethesda, MD</w:delText>
        </w:r>
      </w:del>
      <w:r w:rsidR="00A4230E" w:rsidRPr="00712416">
        <w:rPr>
          <w:rFonts w:ascii="Times New Roman" w:hAnsi="Times New Roman" w:cs="Times New Roman"/>
          <w:sz w:val="24"/>
          <w:szCs w:val="24"/>
        </w:rPr>
        <w:t>;</w:t>
      </w:r>
      <w:del w:id="378" w:author="Taylor Stewart" w:date="2014-10-13T15:54:00Z">
        <w:r w:rsidRPr="00712416" w:rsidDel="00542191">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ins w:id="379" w:author="Taylor Stewart" w:date="2014-10-13T14:30:00Z">
        <w:r w:rsidR="00D92E1A">
          <w:rPr>
            <w:rFonts w:ascii="Times New Roman" w:hAnsi="Times New Roman" w:cs="Times New Roman"/>
            <w:sz w:val="24"/>
            <w:szCs w:val="24"/>
          </w:rPr>
          <w:t>.</w:t>
        </w:r>
      </w:ins>
    </w:p>
    <w:p w14:paraId="249B4518" w14:textId="05A74BDD" w:rsidR="00517D0B" w:rsidRPr="00712416" w:rsidRDefault="00D216F9"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w:t>
      </w:r>
      <w:proofErr w:type="gramEnd"/>
      <w:r w:rsidR="009B2683" w:rsidRPr="00712416">
        <w:rPr>
          <w:rFonts w:ascii="Times New Roman" w:hAnsi="Times New Roman" w:cs="Times New Roman"/>
          <w:sz w:val="24"/>
          <w:szCs w:val="24"/>
        </w:rPr>
        <w:t xml:space="preserve"> </w:t>
      </w:r>
      <w:del w:id="380" w:author="Taylor Stewart" w:date="2014-10-13T14:30:00Z">
        <w:r w:rsidR="009B2683" w:rsidRPr="00712416" w:rsidDel="00D92E1A">
          <w:rPr>
            <w:rFonts w:ascii="Times New Roman" w:hAnsi="Times New Roman" w:cs="Times New Roman"/>
            <w:sz w:val="24"/>
            <w:szCs w:val="24"/>
          </w:rPr>
          <w:delText xml:space="preserve"> </w:delText>
        </w:r>
      </w:del>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del w:id="381" w:author="Taylor Stewart" w:date="2014-10-13T14:30:00Z">
        <w:r w:rsidR="00517D0B"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 xml:space="preserve">R: a language and environment for statistical computing. </w:t>
      </w:r>
      <w:del w:id="382" w:author="Taylor Stewart" w:date="2014-10-13T14:30:00Z">
        <w:r w:rsidR="009B2683" w:rsidRPr="00712416" w:rsidDel="00D92E1A">
          <w:rPr>
            <w:rFonts w:ascii="Times New Roman" w:hAnsi="Times New Roman" w:cs="Times New Roman"/>
            <w:sz w:val="24"/>
            <w:szCs w:val="24"/>
          </w:rPr>
          <w:delText xml:space="preserve"> </w:delText>
        </w:r>
      </w:del>
      <w:proofErr w:type="gramStart"/>
      <w:r w:rsidR="00517D0B" w:rsidRPr="00712416">
        <w:rPr>
          <w:rFonts w:ascii="Times New Roman" w:hAnsi="Times New Roman" w:cs="Times New Roman"/>
          <w:sz w:val="24"/>
          <w:szCs w:val="24"/>
        </w:rPr>
        <w:t>R Foundation for</w:t>
      </w:r>
      <w:r w:rsidRPr="00712416">
        <w:rPr>
          <w:rFonts w:ascii="Times New Roman" w:hAnsi="Times New Roman" w:cs="Times New Roman"/>
          <w:sz w:val="24"/>
          <w:szCs w:val="24"/>
        </w:rPr>
        <w:t xml:space="preserve"> Statistical Computing.</w:t>
      </w:r>
      <w:proofErr w:type="gramEnd"/>
      <w:r w:rsidR="009B2683" w:rsidRPr="00712416">
        <w:rPr>
          <w:rFonts w:ascii="Times New Roman" w:hAnsi="Times New Roman" w:cs="Times New Roman"/>
          <w:sz w:val="24"/>
          <w:szCs w:val="24"/>
        </w:rPr>
        <w:t xml:space="preserve"> </w:t>
      </w:r>
      <w:del w:id="383" w:author="Taylor Stewart" w:date="2014-10-13T14:30:00Z">
        <w:r w:rsidR="00907A58" w:rsidRPr="00712416" w:rsidDel="00D92E1A">
          <w:rPr>
            <w:rFonts w:ascii="Times New Roman" w:hAnsi="Times New Roman" w:cs="Times New Roman"/>
            <w:sz w:val="24"/>
            <w:szCs w:val="24"/>
          </w:rPr>
          <w:delText xml:space="preserve"> </w:delText>
        </w:r>
      </w:del>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712416" w:rsidRPr="00712416">
        <w:rPr>
          <w:rPrChange w:id="384" w:author="Taylor Stewart" w:date="2014-10-11T16:01:00Z">
            <w:rPr>
              <w:rStyle w:val="Hyperlink"/>
              <w:rFonts w:ascii="Times New Roman" w:hAnsi="Times New Roman" w:cs="Times New Roman"/>
              <w:sz w:val="24"/>
              <w:szCs w:val="24"/>
            </w:rPr>
          </w:rPrChange>
        </w:rPr>
        <w:fldChar w:fldCharType="begin"/>
      </w:r>
      <w:r w:rsidR="00712416" w:rsidRPr="00712416">
        <w:rPr>
          <w:rFonts w:ascii="Times New Roman" w:hAnsi="Times New Roman" w:cs="Times New Roman"/>
          <w:sz w:val="24"/>
          <w:szCs w:val="24"/>
          <w:rPrChange w:id="385" w:author="Taylor Stewart" w:date="2014-10-11T16:01:00Z">
            <w:rPr/>
          </w:rPrChange>
        </w:rPr>
        <w:instrText xml:space="preserve"> HYPERLINK "http://R-project.org" </w:instrText>
      </w:r>
      <w:r w:rsidR="00712416" w:rsidRPr="00712416">
        <w:rPr>
          <w:rPrChange w:id="386" w:author="Taylor Stewart" w:date="2014-10-11T16:01:00Z">
            <w:rPr>
              <w:rStyle w:val="Hyperlink"/>
              <w:rFonts w:ascii="Times New Roman" w:hAnsi="Times New Roman" w:cs="Times New Roman"/>
              <w:sz w:val="24"/>
              <w:szCs w:val="24"/>
            </w:rPr>
          </w:rPrChange>
        </w:rPr>
        <w:fldChar w:fldCharType="separate"/>
      </w:r>
      <w:r w:rsidR="00907A58" w:rsidRPr="00712416">
        <w:rPr>
          <w:rStyle w:val="Hyperlink"/>
          <w:rFonts w:ascii="Times New Roman" w:hAnsi="Times New Roman" w:cs="Times New Roman"/>
          <w:sz w:val="24"/>
          <w:szCs w:val="24"/>
        </w:rPr>
        <w:t>http://R-project.org</w:t>
      </w:r>
      <w:r w:rsidR="00712416" w:rsidRPr="00712416">
        <w:rPr>
          <w:rStyle w:val="Hyperlink"/>
          <w:rFonts w:ascii="Times New Roman" w:hAnsi="Times New Roman" w:cs="Times New Roman"/>
          <w:sz w:val="24"/>
          <w:szCs w:val="24"/>
          <w:rPrChange w:id="387" w:author="Taylor Stewart" w:date="2014-10-11T16:01:00Z">
            <w:rPr>
              <w:rStyle w:val="Hyperlink"/>
              <w:rFonts w:ascii="Times New Roman" w:hAnsi="Times New Roman" w:cs="Times New Roman"/>
              <w:sz w:val="24"/>
              <w:szCs w:val="24"/>
            </w:rPr>
          </w:rPrChange>
        </w:rPr>
        <w:fldChar w:fldCharType="end"/>
      </w:r>
      <w:r w:rsidR="00907A58" w:rsidRPr="00712416">
        <w:rPr>
          <w:rFonts w:ascii="Times New Roman" w:hAnsi="Times New Roman" w:cs="Times New Roman"/>
          <w:sz w:val="24"/>
          <w:szCs w:val="24"/>
        </w:rPr>
        <w:t>.</w:t>
      </w:r>
    </w:p>
    <w:p w14:paraId="73B65F97" w14:textId="2FE91322" w:rsidR="00907A58" w:rsidRPr="00712416" w:rsidRDefault="00907A58" w:rsidP="00900D5A">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w:t>
      </w:r>
      <w:proofErr w:type="gramEnd"/>
      <w:del w:id="388" w:author="Taylor Stewart" w:date="2014-10-13T14:30: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 2008.</w:t>
      </w:r>
      <w:del w:id="389" w:author="Taylor Stewart" w:date="2014-10-13T14:30: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del w:id="390" w:author="Taylor Stewart" w:date="2014-10-13T14:30:00Z">
        <w:r w:rsidR="009B2683" w:rsidRPr="00712416" w:rsidDel="00D92E1A">
          <w:rPr>
            <w:rFonts w:ascii="Times New Roman" w:hAnsi="Times New Roman" w:cs="Times New Roman"/>
            <w:sz w:val="24"/>
            <w:szCs w:val="24"/>
          </w:rPr>
          <w:delText xml:space="preserve"> </w:delText>
        </w:r>
      </w:del>
      <w:del w:id="391" w:author="Taylor Stewart" w:date="2014-10-13T18:18:00Z">
        <w:r w:rsidR="009B2683" w:rsidRPr="00712416" w:rsidDel="007338A8">
          <w:rPr>
            <w:rFonts w:ascii="Times New Roman" w:hAnsi="Times New Roman" w:cs="Times New Roman"/>
            <w:sz w:val="24"/>
            <w:szCs w:val="24"/>
          </w:rPr>
          <w:delText>Springer</w:delText>
        </w:r>
      </w:del>
      <w:ins w:id="392" w:author="Taylor Stewart" w:date="2014-10-13T18:18:00Z">
        <w:r w:rsidR="007338A8">
          <w:rPr>
            <w:rFonts w:ascii="Times New Roman" w:hAnsi="Times New Roman" w:cs="Times New Roman"/>
            <w:sz w:val="24"/>
            <w:szCs w:val="24"/>
          </w:rPr>
          <w:t>New York</w:t>
        </w:r>
      </w:ins>
      <w:ins w:id="393" w:author="Taylor Stewart" w:date="2014-10-13T15:54:00Z">
        <w:r w:rsidR="00542191">
          <w:rPr>
            <w:rFonts w:ascii="Times New Roman" w:hAnsi="Times New Roman" w:cs="Times New Roman"/>
            <w:sz w:val="24"/>
            <w:szCs w:val="24"/>
          </w:rPr>
          <w:t xml:space="preserve"> (</w:t>
        </w:r>
      </w:ins>
      <w:del w:id="394" w:author="Taylor Stewart" w:date="2014-10-13T15:54:00Z">
        <w:r w:rsidR="009B2683" w:rsidRPr="00712416" w:rsidDel="00542191">
          <w:rPr>
            <w:rFonts w:ascii="Times New Roman" w:hAnsi="Times New Roman" w:cs="Times New Roman"/>
            <w:sz w:val="24"/>
            <w:szCs w:val="24"/>
          </w:rPr>
          <w:delText xml:space="preserve">, </w:delText>
        </w:r>
      </w:del>
      <w:r w:rsidR="009B2683" w:rsidRPr="00712416">
        <w:rPr>
          <w:rFonts w:ascii="Times New Roman" w:hAnsi="Times New Roman" w:cs="Times New Roman"/>
          <w:sz w:val="24"/>
          <w:szCs w:val="24"/>
        </w:rPr>
        <w:t>NY</w:t>
      </w:r>
      <w:ins w:id="395" w:author="Taylor Stewart" w:date="2014-10-13T15:54:00Z">
        <w:r w:rsidR="00542191">
          <w:rPr>
            <w:rFonts w:ascii="Times New Roman" w:hAnsi="Times New Roman" w:cs="Times New Roman"/>
            <w:sz w:val="24"/>
            <w:szCs w:val="24"/>
          </w:rPr>
          <w:t>)</w:t>
        </w:r>
        <w:r w:rsidR="001C600B">
          <w:rPr>
            <w:rFonts w:ascii="Times New Roman" w:hAnsi="Times New Roman" w:cs="Times New Roman"/>
            <w:sz w:val="24"/>
            <w:szCs w:val="24"/>
          </w:rPr>
          <w:t>: Springer</w:t>
        </w:r>
      </w:ins>
      <w:ins w:id="396" w:author="Taylor Stewart" w:date="2014-10-13T15:55:00Z">
        <w:r w:rsidR="001C600B">
          <w:rPr>
            <w:rFonts w:ascii="Times New Roman" w:hAnsi="Times New Roman" w:cs="Times New Roman"/>
            <w:sz w:val="24"/>
            <w:szCs w:val="24"/>
          </w:rPr>
          <w:t>.</w:t>
        </w:r>
      </w:ins>
      <w:del w:id="397" w:author="Taylor Stewart" w:date="2014-10-13T15:54:00Z">
        <w:r w:rsidRPr="00712416" w:rsidDel="001C600B">
          <w:rPr>
            <w:rFonts w:ascii="Times New Roman" w:hAnsi="Times New Roman" w:cs="Times New Roman"/>
            <w:sz w:val="24"/>
            <w:szCs w:val="24"/>
          </w:rPr>
          <w:delText>.</w:delText>
        </w:r>
      </w:del>
    </w:p>
    <w:p w14:paraId="367E14B3" w14:textId="6828F401" w:rsidR="00214B20" w:rsidRPr="00712416" w:rsidRDefault="00D216F9" w:rsidP="00900D5A">
      <w:pPr>
        <w:spacing w:after="0" w:line="480" w:lineRule="auto"/>
        <w:ind w:left="720" w:hanging="720"/>
        <w:rPr>
          <w:rFonts w:ascii="Times New Roman" w:hAnsi="Times New Roman" w:cs="Times New Roman"/>
          <w:sz w:val="24"/>
          <w:szCs w:val="24"/>
        </w:rPr>
      </w:pPr>
      <w:commentRangeStart w:id="398"/>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del w:id="399" w:author="Taylor Stewart" w:date="2014-10-13T14:30:00Z">
        <w:r w:rsidR="009B2683" w:rsidRPr="00712416" w:rsidDel="00D92E1A">
          <w:rPr>
            <w:rFonts w:ascii="Times New Roman" w:hAnsi="Times New Roman" w:cs="Times New Roman"/>
            <w:sz w:val="24"/>
            <w:szCs w:val="24"/>
          </w:rPr>
          <w:delText xml:space="preserve"> </w:delText>
        </w:r>
      </w:del>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del w:id="400" w:author="Taylor Stewart" w:date="2014-10-13T14:30:00Z">
        <w:r w:rsidR="009B2683" w:rsidRPr="00712416" w:rsidDel="00D92E1A">
          <w:rPr>
            <w:rFonts w:ascii="Times New Roman" w:hAnsi="Times New Roman" w:cs="Times New Roman"/>
            <w:sz w:val="24"/>
            <w:szCs w:val="24"/>
          </w:rPr>
          <w:delText xml:space="preserve"> </w:delText>
        </w:r>
      </w:del>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ins w:id="401" w:author="Taylor Stewart" w:date="2014-10-13T15:59:00Z">
        <w:r w:rsidR="001C600B">
          <w:rPr>
            <w:rFonts w:ascii="Times New Roman" w:hAnsi="Times New Roman" w:cs="Times New Roman"/>
            <w:sz w:val="24"/>
            <w:szCs w:val="24"/>
          </w:rPr>
          <w:t>.</w:t>
        </w:r>
      </w:ins>
      <w:ins w:id="402" w:author="Taylor Stewart" w:date="2014-10-13T15:58:00Z">
        <w:r w:rsidR="001C600B">
          <w:rPr>
            <w:rFonts w:ascii="Times New Roman" w:hAnsi="Times New Roman" w:cs="Times New Roman"/>
            <w:sz w:val="24"/>
            <w:szCs w:val="24"/>
          </w:rPr>
          <w:t xml:space="preserve"> Bulletin 184</w:t>
        </w:r>
      </w:ins>
      <w:r w:rsidR="00E43C98" w:rsidRPr="00712416">
        <w:rPr>
          <w:rFonts w:ascii="Times New Roman" w:hAnsi="Times New Roman" w:cs="Times New Roman"/>
          <w:sz w:val="24"/>
          <w:szCs w:val="24"/>
        </w:rPr>
        <w:t xml:space="preserve">. </w:t>
      </w:r>
      <w:del w:id="403" w:author="Taylor Stewart" w:date="2014-10-13T14:30:00Z">
        <w:r w:rsidR="009B2683" w:rsidRPr="00712416" w:rsidDel="00D92E1A">
          <w:rPr>
            <w:rFonts w:ascii="Times New Roman" w:hAnsi="Times New Roman" w:cs="Times New Roman"/>
            <w:sz w:val="24"/>
            <w:szCs w:val="24"/>
          </w:rPr>
          <w:delText xml:space="preserve"> </w:delText>
        </w:r>
      </w:del>
      <w:r w:rsidR="00C50C10" w:rsidRPr="00712416">
        <w:rPr>
          <w:rFonts w:ascii="Times New Roman" w:hAnsi="Times New Roman" w:cs="Times New Roman"/>
          <w:sz w:val="24"/>
          <w:szCs w:val="24"/>
        </w:rPr>
        <w:t>Fish</w:t>
      </w:r>
      <w:del w:id="404" w:author="Taylor Stewart" w:date="2014-10-13T16:00:00Z">
        <w:r w:rsidR="00C50C10" w:rsidRPr="00712416" w:rsidDel="001C600B">
          <w:rPr>
            <w:rFonts w:ascii="Times New Roman" w:hAnsi="Times New Roman" w:cs="Times New Roman"/>
            <w:sz w:val="24"/>
            <w:szCs w:val="24"/>
          </w:rPr>
          <w:delText>eries</w:delText>
        </w:r>
      </w:del>
      <w:r w:rsidR="00C50C10" w:rsidRPr="00712416">
        <w:rPr>
          <w:rFonts w:ascii="Times New Roman" w:hAnsi="Times New Roman" w:cs="Times New Roman"/>
          <w:sz w:val="24"/>
          <w:szCs w:val="24"/>
        </w:rPr>
        <w:t xml:space="preserve"> Res</w:t>
      </w:r>
      <w:del w:id="405" w:author="Taylor Stewart" w:date="2014-10-13T16:00:00Z">
        <w:r w:rsidR="00C50C10" w:rsidRPr="00712416" w:rsidDel="001C600B">
          <w:rPr>
            <w:rFonts w:ascii="Times New Roman" w:hAnsi="Times New Roman" w:cs="Times New Roman"/>
            <w:sz w:val="24"/>
            <w:szCs w:val="24"/>
          </w:rPr>
          <w:delText>earch</w:delText>
        </w:r>
      </w:del>
      <w:r w:rsidR="00C50C10" w:rsidRPr="00712416">
        <w:rPr>
          <w:rFonts w:ascii="Times New Roman" w:hAnsi="Times New Roman" w:cs="Times New Roman"/>
          <w:sz w:val="24"/>
          <w:szCs w:val="24"/>
        </w:rPr>
        <w:t xml:space="preserve"> Board</w:t>
      </w:r>
      <w:ins w:id="406" w:author="Taylor Stewart" w:date="2014-10-13T16:00:00Z">
        <w:r w:rsidR="001C600B">
          <w:rPr>
            <w:rFonts w:ascii="Times New Roman" w:hAnsi="Times New Roman" w:cs="Times New Roman"/>
            <w:sz w:val="24"/>
            <w:szCs w:val="24"/>
          </w:rPr>
          <w:t xml:space="preserve"> </w:t>
        </w:r>
      </w:ins>
      <w:del w:id="407" w:author="Taylor Stewart" w:date="2014-10-13T16:00:00Z">
        <w:r w:rsidR="00C50C10" w:rsidRPr="00712416" w:rsidDel="001C600B">
          <w:rPr>
            <w:rFonts w:ascii="Times New Roman" w:hAnsi="Times New Roman" w:cs="Times New Roman"/>
            <w:sz w:val="24"/>
            <w:szCs w:val="24"/>
          </w:rPr>
          <w:delText xml:space="preserve"> of </w:delText>
        </w:r>
      </w:del>
      <w:r w:rsidR="00C50C10" w:rsidRPr="00712416">
        <w:rPr>
          <w:rFonts w:ascii="Times New Roman" w:hAnsi="Times New Roman" w:cs="Times New Roman"/>
          <w:sz w:val="24"/>
          <w:szCs w:val="24"/>
        </w:rPr>
        <w:t>Can</w:t>
      </w:r>
      <w:del w:id="408" w:author="Taylor Stewart" w:date="2014-10-13T16:00:00Z">
        <w:r w:rsidR="00C50C10" w:rsidRPr="00712416" w:rsidDel="001C600B">
          <w:rPr>
            <w:rFonts w:ascii="Times New Roman" w:hAnsi="Times New Roman" w:cs="Times New Roman"/>
            <w:sz w:val="24"/>
            <w:szCs w:val="24"/>
          </w:rPr>
          <w:delText>ada</w:delText>
        </w:r>
      </w:del>
      <w:ins w:id="409" w:author="Taylor Stewart" w:date="2014-10-13T15:58:00Z">
        <w:r w:rsidR="001C600B">
          <w:rPr>
            <w:rFonts w:ascii="Times New Roman" w:hAnsi="Times New Roman" w:cs="Times New Roman"/>
            <w:sz w:val="24"/>
            <w:szCs w:val="24"/>
          </w:rPr>
          <w:t>.</w:t>
        </w:r>
      </w:ins>
      <w:del w:id="410" w:author="Taylor Stewart" w:date="2014-10-13T15:58:00Z">
        <w:r w:rsidR="00C50C10" w:rsidRPr="00712416" w:rsidDel="001C600B">
          <w:rPr>
            <w:rFonts w:ascii="Times New Roman" w:hAnsi="Times New Roman" w:cs="Times New Roman"/>
            <w:sz w:val="24"/>
            <w:szCs w:val="24"/>
          </w:rPr>
          <w:delText>, Bulletin 184.</w:delText>
        </w:r>
      </w:del>
      <w:del w:id="411" w:author="Taylor Stewart" w:date="2014-10-13T15:56:00Z">
        <w:r w:rsidR="00C50C10" w:rsidRPr="00712416" w:rsidDel="001C600B">
          <w:rPr>
            <w:rFonts w:ascii="Times New Roman" w:hAnsi="Times New Roman" w:cs="Times New Roman"/>
            <w:sz w:val="24"/>
            <w:szCs w:val="24"/>
          </w:rPr>
          <w:delText xml:space="preserve"> </w:delText>
        </w:r>
      </w:del>
      <w:del w:id="412" w:author="Taylor Stewart" w:date="2014-10-13T14:30:00Z">
        <w:r w:rsidR="00C50C10" w:rsidRPr="00712416" w:rsidDel="00D92E1A">
          <w:rPr>
            <w:rFonts w:ascii="Times New Roman" w:hAnsi="Times New Roman" w:cs="Times New Roman"/>
            <w:sz w:val="24"/>
            <w:szCs w:val="24"/>
          </w:rPr>
          <w:delText xml:space="preserve"> </w:delText>
        </w:r>
      </w:del>
      <w:del w:id="413" w:author="Taylor Stewart" w:date="2014-10-13T15:56:00Z">
        <w:r w:rsidR="00C50C10" w:rsidRPr="00712416" w:rsidDel="001C600B">
          <w:rPr>
            <w:rFonts w:ascii="Times New Roman" w:hAnsi="Times New Roman" w:cs="Times New Roman"/>
            <w:sz w:val="24"/>
            <w:szCs w:val="24"/>
          </w:rPr>
          <w:delText>Ottawa, ONT</w:delText>
        </w:r>
        <w:r w:rsidR="00B94D38" w:rsidRPr="00712416" w:rsidDel="001C600B">
          <w:rPr>
            <w:rFonts w:ascii="Times New Roman" w:hAnsi="Times New Roman" w:cs="Times New Roman"/>
            <w:sz w:val="24"/>
            <w:szCs w:val="24"/>
          </w:rPr>
          <w:delText>.</w:delText>
        </w:r>
      </w:del>
      <w:commentRangeEnd w:id="398"/>
      <w:r w:rsidR="00811099">
        <w:rPr>
          <w:rStyle w:val="CommentReference"/>
        </w:rPr>
        <w:commentReference w:id="398"/>
      </w:r>
    </w:p>
    <w:p w14:paraId="445437CF" w14:textId="7777777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proofErr w:type="gramStart"/>
      <w:r w:rsidRPr="00712416">
        <w:rPr>
          <w:rFonts w:ascii="Times New Roman" w:hAnsi="Times New Roman" w:cs="Times New Roman"/>
          <w:color w:val="222222"/>
          <w:sz w:val="24"/>
          <w:szCs w:val="24"/>
          <w:shd w:val="clear" w:color="auto" w:fill="FFFFFF"/>
        </w:rPr>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w:t>
      </w:r>
      <w:del w:id="414"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1985.</w:t>
      </w:r>
      <w:proofErr w:type="gramEnd"/>
      <w:r w:rsidRPr="00712416">
        <w:rPr>
          <w:rFonts w:ascii="Times New Roman" w:hAnsi="Times New Roman" w:cs="Times New Roman"/>
          <w:color w:val="222222"/>
          <w:sz w:val="24"/>
          <w:szCs w:val="24"/>
          <w:shd w:val="clear" w:color="auto" w:fill="FFFFFF"/>
        </w:rPr>
        <w:t xml:space="preserve"> </w:t>
      </w:r>
      <w:del w:id="415"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proofErr w:type="gramStart"/>
      <w:r w:rsidRPr="00712416">
        <w:rPr>
          <w:rFonts w:ascii="Times New Roman" w:hAnsi="Times New Roman" w:cs="Times New Roman"/>
          <w:color w:val="222222"/>
          <w:sz w:val="24"/>
          <w:szCs w:val="24"/>
          <w:shd w:val="clear" w:color="auto" w:fill="FFFFFF"/>
        </w:rPr>
        <w:t xml:space="preserve">Comparison of scales and otoliths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w:t>
      </w:r>
      <w:proofErr w:type="gramEnd"/>
      <w:r w:rsidRPr="00712416">
        <w:rPr>
          <w:rFonts w:ascii="Times New Roman" w:hAnsi="Times New Roman" w:cs="Times New Roman"/>
          <w:color w:val="222222"/>
          <w:sz w:val="24"/>
          <w:szCs w:val="24"/>
          <w:shd w:val="clear" w:color="auto" w:fill="FFFFFF"/>
        </w:rPr>
        <w:t xml:space="preserve"> </w:t>
      </w:r>
      <w:del w:id="416"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Fish</w:t>
      </w:r>
      <w:del w:id="417" w:author="Taylor Stewart" w:date="2014-10-13T16:03:00Z">
        <w:r w:rsidRPr="00712416" w:rsidDel="001C600B">
          <w:rPr>
            <w:rFonts w:ascii="Times New Roman" w:hAnsi="Times New Roman" w:cs="Times New Roman"/>
            <w:color w:val="222222"/>
            <w:sz w:val="24"/>
            <w:szCs w:val="24"/>
            <w:shd w:val="clear" w:color="auto" w:fill="FFFFFF"/>
          </w:rPr>
          <w:delText>eries</w:delText>
        </w:r>
      </w:del>
      <w:r w:rsidRPr="00712416">
        <w:rPr>
          <w:rFonts w:ascii="Times New Roman" w:hAnsi="Times New Roman" w:cs="Times New Roman"/>
          <w:color w:val="222222"/>
          <w:sz w:val="24"/>
          <w:szCs w:val="24"/>
          <w:shd w:val="clear" w:color="auto" w:fill="FFFFFF"/>
        </w:rPr>
        <w:t xml:space="preserve"> Res</w:t>
      </w:r>
      <w:del w:id="418" w:author="Taylor Stewart" w:date="2014-10-13T16:03:00Z">
        <w:r w:rsidRPr="00712416" w:rsidDel="001C600B">
          <w:rPr>
            <w:rFonts w:ascii="Times New Roman" w:hAnsi="Times New Roman" w:cs="Times New Roman"/>
            <w:color w:val="222222"/>
            <w:sz w:val="24"/>
            <w:szCs w:val="24"/>
            <w:shd w:val="clear" w:color="auto" w:fill="FFFFFF"/>
          </w:rPr>
          <w:delText>earch</w:delText>
        </w:r>
      </w:del>
      <w:r w:rsidRPr="00712416">
        <w:rPr>
          <w:rFonts w:ascii="Times New Roman" w:hAnsi="Times New Roman" w:cs="Times New Roman"/>
          <w:color w:val="222222"/>
          <w:sz w:val="24"/>
          <w:szCs w:val="24"/>
          <w:shd w:val="clear" w:color="auto" w:fill="FFFFFF"/>
        </w:rPr>
        <w:t xml:space="preserve">. </w:t>
      </w:r>
      <w:proofErr w:type="gramStart"/>
      <w:r w:rsidRPr="00712416">
        <w:rPr>
          <w:rFonts w:ascii="Times New Roman" w:hAnsi="Times New Roman" w:cs="Times New Roman"/>
          <w:color w:val="222222"/>
          <w:sz w:val="24"/>
          <w:szCs w:val="24"/>
          <w:shd w:val="clear" w:color="auto" w:fill="FFFFFF"/>
        </w:rPr>
        <w:t>3:237-243.</w:t>
      </w:r>
      <w:proofErr w:type="gramEnd"/>
    </w:p>
    <w:p w14:paraId="768C235B" w14:textId="2D159FB6"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proofErr w:type="gramStart"/>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del w:id="419" w:author="Taylor Stewart" w:date="2014-10-13T14:30: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w:t>
      </w:r>
      <w:proofErr w:type="gramEnd"/>
      <w:r w:rsidR="009B3C0D" w:rsidRPr="00712416">
        <w:rPr>
          <w:rFonts w:ascii="Times New Roman" w:hAnsi="Times New Roman" w:cs="Times New Roman"/>
          <w:color w:val="222222"/>
          <w:sz w:val="24"/>
          <w:szCs w:val="24"/>
          <w:shd w:val="clear" w:color="auto" w:fill="FFFFFF"/>
        </w:rPr>
        <w:t xml:space="preserve"> </w:t>
      </w:r>
      <w:del w:id="420"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r w:rsidR="009B3C0D" w:rsidRPr="00712416">
        <w:rPr>
          <w:rFonts w:ascii="Times New Roman" w:hAnsi="Times New Roman" w:cs="Times New Roman"/>
          <w:color w:val="222222"/>
          <w:sz w:val="24"/>
          <w:szCs w:val="24"/>
          <w:shd w:val="clear" w:color="auto" w:fill="FFFFFF"/>
        </w:rPr>
        <w:t>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ins w:id="421" w:author="Taylor Stewart" w:date="2014-10-13T16:03:00Z">
        <w:r w:rsidR="001C600B">
          <w:rPr>
            <w:rFonts w:ascii="Times New Roman" w:hAnsi="Times New Roman" w:cs="Times New Roman"/>
            <w:color w:val="222222"/>
            <w:sz w:val="24"/>
            <w:szCs w:val="24"/>
            <w:shd w:val="clear" w:color="auto" w:fill="FFFFFF"/>
          </w:rPr>
          <w:t xml:space="preserve">Edmonton (AB): </w:t>
        </w:r>
      </w:ins>
      <w:del w:id="422"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r w:rsidR="009B3C0D" w:rsidRPr="00712416">
        <w:rPr>
          <w:rFonts w:ascii="Times New Roman" w:hAnsi="Times New Roman" w:cs="Times New Roman"/>
          <w:color w:val="222222"/>
          <w:sz w:val="24"/>
          <w:szCs w:val="24"/>
          <w:shd w:val="clear" w:color="auto" w:fill="FFFFFF"/>
        </w:rPr>
        <w:t>Alberta Wildlife Status Report</w:t>
      </w:r>
      <w:ins w:id="423" w:author="Taylor Stewart" w:date="2014-10-13T16:05:00Z">
        <w:r w:rsidR="00745EB8">
          <w:rPr>
            <w:rFonts w:ascii="Times New Roman" w:hAnsi="Times New Roman" w:cs="Times New Roman"/>
            <w:color w:val="222222"/>
            <w:sz w:val="24"/>
            <w:szCs w:val="24"/>
            <w:shd w:val="clear" w:color="auto" w:fill="FFFFFF"/>
          </w:rPr>
          <w:t>.</w:t>
        </w:r>
      </w:ins>
      <w:del w:id="424" w:author="Taylor Stewart" w:date="2014-10-13T16:05:00Z">
        <w:r w:rsidR="009B3C0D" w:rsidRPr="00712416" w:rsidDel="00745EB8">
          <w:rPr>
            <w:rFonts w:ascii="Times New Roman" w:hAnsi="Times New Roman" w:cs="Times New Roman"/>
            <w:color w:val="222222"/>
            <w:sz w:val="24"/>
            <w:szCs w:val="24"/>
            <w:shd w:val="clear" w:color="auto" w:fill="FFFFFF"/>
          </w:rPr>
          <w:delText>,</w:delText>
        </w:r>
      </w:del>
      <w:r w:rsidR="009B3C0D" w:rsidRPr="00712416">
        <w:rPr>
          <w:rFonts w:ascii="Times New Roman" w:hAnsi="Times New Roman" w:cs="Times New Roman"/>
          <w:color w:val="222222"/>
          <w:sz w:val="24"/>
          <w:szCs w:val="24"/>
          <w:shd w:val="clear" w:color="auto" w:fill="FFFFFF"/>
        </w:rPr>
        <w:t xml:space="preserve"> </w:t>
      </w:r>
      <w:ins w:id="425" w:author="Taylor Stewart" w:date="2014-10-13T16:05:00Z">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ins>
      <w:proofErr w:type="gramEnd"/>
      <w:del w:id="426" w:author="Taylor Stewart" w:date="2014-10-13T16:05:00Z">
        <w:r w:rsidR="009B3C0D" w:rsidRPr="00712416" w:rsidDel="00745EB8">
          <w:rPr>
            <w:rFonts w:ascii="Times New Roman" w:hAnsi="Times New Roman" w:cs="Times New Roman"/>
            <w:color w:val="222222"/>
            <w:sz w:val="24"/>
            <w:szCs w:val="24"/>
            <w:shd w:val="clear" w:color="auto" w:fill="FFFFFF"/>
          </w:rPr>
          <w:delText>N</w:delText>
        </w:r>
      </w:del>
      <w:r w:rsidR="009B3C0D" w:rsidRPr="00712416">
        <w:rPr>
          <w:rFonts w:ascii="Times New Roman" w:hAnsi="Times New Roman" w:cs="Times New Roman"/>
          <w:color w:val="222222"/>
          <w:sz w:val="24"/>
          <w:szCs w:val="24"/>
          <w:shd w:val="clear" w:color="auto" w:fill="FFFFFF"/>
        </w:rPr>
        <w:t>o. 27</w:t>
      </w:r>
      <w:ins w:id="427" w:author="Taylor Stewart" w:date="2014-10-13T16:05:00Z">
        <w:r w:rsidR="00745EB8">
          <w:rPr>
            <w:rFonts w:ascii="Times New Roman" w:hAnsi="Times New Roman" w:cs="Times New Roman"/>
            <w:color w:val="222222"/>
            <w:sz w:val="24"/>
            <w:szCs w:val="24"/>
            <w:shd w:val="clear" w:color="auto" w:fill="FFFFFF"/>
          </w:rPr>
          <w:t>)</w:t>
        </w:r>
      </w:ins>
      <w:del w:id="428" w:author="Taylor Stewart" w:date="2014-10-13T16:05:00Z">
        <w:r w:rsidR="009B3C0D" w:rsidRPr="00712416" w:rsidDel="00745EB8">
          <w:rPr>
            <w:rFonts w:ascii="Times New Roman" w:hAnsi="Times New Roman" w:cs="Times New Roman"/>
            <w:color w:val="222222"/>
            <w:sz w:val="24"/>
            <w:szCs w:val="24"/>
            <w:shd w:val="clear" w:color="auto" w:fill="FFFFFF"/>
          </w:rPr>
          <w:delText xml:space="preserve"> (Update 2011)</w:delText>
        </w:r>
      </w:del>
      <w:del w:id="429" w:author="Taylor Stewart" w:date="2014-10-13T16:03:00Z">
        <w:r w:rsidR="009B3C0D" w:rsidRPr="00712416" w:rsidDel="001C600B">
          <w:rPr>
            <w:rFonts w:ascii="Times New Roman" w:hAnsi="Times New Roman" w:cs="Times New Roman"/>
            <w:color w:val="222222"/>
            <w:sz w:val="24"/>
            <w:szCs w:val="24"/>
            <w:shd w:val="clear" w:color="auto" w:fill="FFFFFF"/>
          </w:rPr>
          <w:delText xml:space="preserve">. </w:delText>
        </w:r>
      </w:del>
      <w:del w:id="430"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del w:id="431" w:author="Taylor Stewart" w:date="2014-10-13T16:03:00Z">
        <w:r w:rsidR="009B3C0D" w:rsidRPr="00712416" w:rsidDel="001C600B">
          <w:rPr>
            <w:rFonts w:ascii="Times New Roman" w:hAnsi="Times New Roman" w:cs="Times New Roman"/>
            <w:color w:val="222222"/>
            <w:sz w:val="24"/>
            <w:szCs w:val="24"/>
            <w:shd w:val="clear" w:color="auto" w:fill="FFFFFF"/>
          </w:rPr>
          <w:delText>Edmonton, AB</w:delText>
        </w:r>
      </w:del>
      <w:del w:id="432" w:author="Taylor Stewart" w:date="2014-10-13T16:05:00Z">
        <w:r w:rsidR="009B3C0D" w:rsidRPr="00712416" w:rsidDel="00745EB8">
          <w:rPr>
            <w:rFonts w:ascii="Times New Roman" w:hAnsi="Times New Roman" w:cs="Times New Roman"/>
            <w:color w:val="222222"/>
            <w:sz w:val="24"/>
            <w:szCs w:val="24"/>
            <w:shd w:val="clear" w:color="auto" w:fill="FFFFFF"/>
          </w:rPr>
          <w:delText xml:space="preserve">. </w:delText>
        </w:r>
      </w:del>
      <w:del w:id="433" w:author="Taylor Stewart" w:date="2014-10-13T14:30:00Z">
        <w:r w:rsidR="009B3C0D" w:rsidRPr="00712416" w:rsidDel="00D92E1A">
          <w:rPr>
            <w:rFonts w:ascii="Times New Roman" w:hAnsi="Times New Roman" w:cs="Times New Roman"/>
            <w:color w:val="222222"/>
            <w:sz w:val="24"/>
            <w:szCs w:val="24"/>
            <w:shd w:val="clear" w:color="auto" w:fill="FFFFFF"/>
          </w:rPr>
          <w:delText xml:space="preserve"> </w:delText>
        </w:r>
      </w:del>
      <w:del w:id="434" w:author="Taylor Stewart" w:date="2014-10-13T16:05:00Z">
        <w:r w:rsidR="009B3C0D" w:rsidRPr="00712416" w:rsidDel="00745EB8">
          <w:rPr>
            <w:rFonts w:ascii="Times New Roman" w:hAnsi="Times New Roman" w:cs="Times New Roman"/>
            <w:color w:val="222222"/>
            <w:sz w:val="24"/>
            <w:szCs w:val="24"/>
            <w:shd w:val="clear" w:color="auto" w:fill="FFFFFF"/>
          </w:rPr>
          <w:delText>46 pp</w:delText>
        </w:r>
      </w:del>
      <w:r w:rsidR="009B3C0D" w:rsidRPr="00712416">
        <w:rPr>
          <w:rFonts w:ascii="Times New Roman" w:hAnsi="Times New Roman" w:cs="Times New Roman"/>
          <w:color w:val="222222"/>
          <w:sz w:val="24"/>
          <w:szCs w:val="24"/>
          <w:shd w:val="clear" w:color="auto" w:fill="FFFFFF"/>
        </w:rPr>
        <w:t>.</w:t>
      </w:r>
    </w:p>
    <w:p w14:paraId="0ED54E50" w14:textId="319CE56E"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w:t>
      </w:r>
      <w:del w:id="435"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2011. </w:t>
      </w:r>
      <w:del w:id="436"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 xml:space="preserve">stern North America inferred from microsatellite DNA analyses. </w:t>
      </w:r>
      <w:del w:id="437"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Can</w:t>
      </w:r>
      <w:del w:id="438" w:author="Taylor Stewart" w:date="2014-10-13T16:06:00Z">
        <w:r w:rsidRPr="00712416" w:rsidDel="00745EB8">
          <w:rPr>
            <w:rFonts w:ascii="Times New Roman" w:hAnsi="Times New Roman" w:cs="Times New Roman"/>
            <w:color w:val="222222"/>
            <w:sz w:val="24"/>
            <w:szCs w:val="24"/>
            <w:shd w:val="clear" w:color="auto" w:fill="FFFFFF"/>
          </w:rPr>
          <w:delText>adian</w:delText>
        </w:r>
      </w:del>
      <w:r w:rsidRPr="00712416">
        <w:rPr>
          <w:rFonts w:ascii="Times New Roman" w:hAnsi="Times New Roman" w:cs="Times New Roman"/>
          <w:color w:val="222222"/>
          <w:sz w:val="24"/>
          <w:szCs w:val="24"/>
          <w:shd w:val="clear" w:color="auto" w:fill="FFFFFF"/>
        </w:rPr>
        <w:t xml:space="preserve"> J</w:t>
      </w:r>
      <w:ins w:id="439" w:author="Taylor Stewart" w:date="2014-10-13T16:06:00Z">
        <w:r w:rsidR="00745EB8">
          <w:rPr>
            <w:rFonts w:ascii="Times New Roman" w:hAnsi="Times New Roman" w:cs="Times New Roman"/>
            <w:color w:val="222222"/>
            <w:sz w:val="24"/>
            <w:szCs w:val="24"/>
            <w:shd w:val="clear" w:color="auto" w:fill="FFFFFF"/>
          </w:rPr>
          <w:t xml:space="preserve"> </w:t>
        </w:r>
      </w:ins>
      <w:del w:id="440" w:author="Taylor Stewart" w:date="2014-10-13T16:06:00Z">
        <w:r w:rsidRPr="00712416" w:rsidDel="00745EB8">
          <w:rPr>
            <w:rFonts w:ascii="Times New Roman" w:hAnsi="Times New Roman" w:cs="Times New Roman"/>
            <w:color w:val="222222"/>
            <w:sz w:val="24"/>
            <w:szCs w:val="24"/>
            <w:shd w:val="clear" w:color="auto" w:fill="FFFFFF"/>
          </w:rPr>
          <w:delText xml:space="preserve">ournal of </w:delText>
        </w:r>
      </w:del>
      <w:r w:rsidRPr="00712416">
        <w:rPr>
          <w:rFonts w:ascii="Times New Roman" w:hAnsi="Times New Roman" w:cs="Times New Roman"/>
          <w:color w:val="222222"/>
          <w:sz w:val="24"/>
          <w:szCs w:val="24"/>
          <w:shd w:val="clear" w:color="auto" w:fill="FFFFFF"/>
        </w:rPr>
        <w:t>Zool</w:t>
      </w:r>
      <w:del w:id="441" w:author="Taylor Stewart" w:date="2014-10-13T16:06:00Z">
        <w:r w:rsidRPr="00712416" w:rsidDel="00745EB8">
          <w:rPr>
            <w:rFonts w:ascii="Times New Roman" w:hAnsi="Times New Roman" w:cs="Times New Roman"/>
            <w:color w:val="222222"/>
            <w:sz w:val="24"/>
            <w:szCs w:val="24"/>
            <w:shd w:val="clear" w:color="auto" w:fill="FFFFFF"/>
          </w:rPr>
          <w:delText>ogy</w:delText>
        </w:r>
      </w:del>
      <w:r w:rsidRPr="00712416">
        <w:rPr>
          <w:rFonts w:ascii="Times New Roman" w:hAnsi="Times New Roman" w:cs="Times New Roman"/>
          <w:color w:val="222222"/>
          <w:sz w:val="24"/>
          <w:szCs w:val="24"/>
          <w:shd w:val="clear" w:color="auto" w:fill="FFFFFF"/>
        </w:rPr>
        <w:t>.</w:t>
      </w:r>
      <w:del w:id="442" w:author="Taylor Stewart" w:date="2014-10-13T14:31:00Z">
        <w:r w:rsidRPr="00712416" w:rsidDel="00D92E1A">
          <w:rPr>
            <w:rFonts w:ascii="Times New Roman" w:hAnsi="Times New Roman" w:cs="Times New Roman"/>
            <w:color w:val="222222"/>
            <w:sz w:val="24"/>
            <w:szCs w:val="24"/>
            <w:shd w:val="clear" w:color="auto" w:fill="FFFFFF"/>
          </w:rPr>
          <w:delText xml:space="preserve"> </w:delText>
        </w:r>
      </w:del>
      <w:r w:rsidRPr="00712416">
        <w:rPr>
          <w:rFonts w:ascii="Times New Roman" w:hAnsi="Times New Roman" w:cs="Times New Roman"/>
          <w:color w:val="222222"/>
          <w:sz w:val="24"/>
          <w:szCs w:val="24"/>
          <w:shd w:val="clear" w:color="auto" w:fill="FFFFFF"/>
        </w:rPr>
        <w:t xml:space="preserve"> </w:t>
      </w:r>
      <w:proofErr w:type="gramStart"/>
      <w:r w:rsidRPr="00712416">
        <w:rPr>
          <w:rFonts w:ascii="Times New Roman" w:hAnsi="Times New Roman" w:cs="Times New Roman"/>
          <w:color w:val="222222"/>
          <w:sz w:val="24"/>
          <w:szCs w:val="24"/>
          <w:shd w:val="clear" w:color="auto" w:fill="FFFFFF"/>
        </w:rPr>
        <w:t>80:255-266.</w:t>
      </w:r>
      <w:proofErr w:type="gramEnd"/>
    </w:p>
    <w:p w14:paraId="159BFB4F" w14:textId="1B8FBA06" w:rsidR="00F74134" w:rsidRPr="00712416" w:rsidRDefault="00EF4126"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Venables</w:t>
      </w:r>
      <w:proofErr w:type="spellEnd"/>
      <w:r w:rsidR="00A4230E" w:rsidRPr="00712416">
        <w:rPr>
          <w:rFonts w:ascii="Times New Roman" w:hAnsi="Times New Roman" w:cs="Times New Roman"/>
          <w:sz w:val="24"/>
          <w:szCs w:val="24"/>
        </w:rPr>
        <w:t xml:space="preserve"> WN, Ripley BD. </w:t>
      </w:r>
      <w:del w:id="443" w:author="Taylor Stewart" w:date="2014-10-13T14:31: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 xml:space="preserve">2002. </w:t>
      </w:r>
      <w:del w:id="444" w:author="Taylor Stewart" w:date="2014-10-13T14:31:00Z">
        <w:r w:rsidR="00A4230E" w:rsidRPr="00712416" w:rsidDel="00D92E1A">
          <w:rPr>
            <w:rFonts w:ascii="Times New Roman" w:hAnsi="Times New Roman" w:cs="Times New Roman"/>
            <w:sz w:val="24"/>
            <w:szCs w:val="24"/>
          </w:rPr>
          <w:delText xml:space="preserve"> </w:delText>
        </w:r>
      </w:del>
      <w:r w:rsidR="00A4230E" w:rsidRPr="00712416">
        <w:rPr>
          <w:rFonts w:ascii="Times New Roman" w:hAnsi="Times New Roman" w:cs="Times New Roman"/>
          <w:sz w:val="24"/>
          <w:szCs w:val="24"/>
        </w:rPr>
        <w:t>Modern applied statistics with S</w:t>
      </w:r>
      <w:ins w:id="445" w:author="Taylor Stewart" w:date="2014-10-13T16:11:00Z">
        <w:r w:rsidR="00745EB8">
          <w:rPr>
            <w:rFonts w:ascii="Times New Roman" w:hAnsi="Times New Roman" w:cs="Times New Roman"/>
            <w:sz w:val="24"/>
            <w:szCs w:val="24"/>
          </w:rPr>
          <w:t>.</w:t>
        </w:r>
      </w:ins>
      <w:del w:id="446" w:author="Taylor Stewart" w:date="2014-10-13T16:11:00Z">
        <w:r w:rsidR="00A4230E" w:rsidRPr="00712416" w:rsidDel="00745EB8">
          <w:rPr>
            <w:rFonts w:ascii="Times New Roman" w:hAnsi="Times New Roman" w:cs="Times New Roman"/>
            <w:sz w:val="24"/>
            <w:szCs w:val="24"/>
          </w:rPr>
          <w:delText>,</w:delText>
        </w:r>
      </w:del>
      <w:r w:rsidR="00A4230E" w:rsidRPr="00712416">
        <w:rPr>
          <w:rFonts w:ascii="Times New Roman" w:hAnsi="Times New Roman" w:cs="Times New Roman"/>
          <w:sz w:val="24"/>
          <w:szCs w:val="24"/>
        </w:rPr>
        <w:t xml:space="preserve"> </w:t>
      </w:r>
      <w:ins w:id="447" w:author="Taylor Stewart" w:date="2014-10-13T16:07:00Z">
        <w:r w:rsidR="00745EB8">
          <w:rPr>
            <w:rFonts w:ascii="Times New Roman" w:hAnsi="Times New Roman" w:cs="Times New Roman"/>
            <w:sz w:val="24"/>
            <w:szCs w:val="24"/>
          </w:rPr>
          <w:t>4</w:t>
        </w:r>
        <w:r w:rsidR="00745EB8" w:rsidRPr="00745EB8">
          <w:rPr>
            <w:rFonts w:ascii="Times New Roman" w:hAnsi="Times New Roman" w:cs="Times New Roman"/>
            <w:sz w:val="24"/>
            <w:szCs w:val="24"/>
            <w:vertAlign w:val="superscript"/>
            <w:rPrChange w:id="448" w:author="Taylor Stewart" w:date="2014-10-13T16:07:00Z">
              <w:rPr>
                <w:rFonts w:ascii="Times New Roman" w:hAnsi="Times New Roman" w:cs="Times New Roman"/>
                <w:sz w:val="24"/>
                <w:szCs w:val="24"/>
              </w:rPr>
            </w:rPrChange>
          </w:rPr>
          <w:t>th</w:t>
        </w:r>
        <w:r w:rsidR="00745EB8">
          <w:rPr>
            <w:rFonts w:ascii="Times New Roman" w:hAnsi="Times New Roman" w:cs="Times New Roman"/>
            <w:sz w:val="24"/>
            <w:szCs w:val="24"/>
          </w:rPr>
          <w:t xml:space="preserve"> </w:t>
        </w:r>
      </w:ins>
      <w:del w:id="449" w:author="Taylor Stewart" w:date="2014-10-13T16:07:00Z">
        <w:r w:rsidR="00A4230E" w:rsidRPr="00712416" w:rsidDel="00745EB8">
          <w:rPr>
            <w:rFonts w:ascii="Times New Roman" w:hAnsi="Times New Roman" w:cs="Times New Roman"/>
            <w:sz w:val="24"/>
            <w:szCs w:val="24"/>
          </w:rPr>
          <w:delText>f</w:delText>
        </w:r>
        <w:r w:rsidRPr="00712416" w:rsidDel="00745EB8">
          <w:rPr>
            <w:rFonts w:ascii="Times New Roman" w:hAnsi="Times New Roman" w:cs="Times New Roman"/>
            <w:sz w:val="24"/>
            <w:szCs w:val="24"/>
          </w:rPr>
          <w:delText xml:space="preserve">ourth </w:delText>
        </w:r>
      </w:del>
      <w:proofErr w:type="gramStart"/>
      <w:r w:rsidRPr="00712416">
        <w:rPr>
          <w:rFonts w:ascii="Times New Roman" w:hAnsi="Times New Roman" w:cs="Times New Roman"/>
          <w:sz w:val="24"/>
          <w:szCs w:val="24"/>
        </w:rPr>
        <w:t>ed</w:t>
      </w:r>
      <w:proofErr w:type="gramEnd"/>
      <w:del w:id="450" w:author="Taylor Stewart" w:date="2014-10-13T16:07:00Z">
        <w:r w:rsidRPr="00712416" w:rsidDel="00745EB8">
          <w:rPr>
            <w:rFonts w:ascii="Times New Roman" w:hAnsi="Times New Roman" w:cs="Times New Roman"/>
            <w:sz w:val="24"/>
            <w:szCs w:val="24"/>
          </w:rPr>
          <w:delText>ition</w:delText>
        </w:r>
      </w:del>
      <w:r w:rsidRPr="00712416">
        <w:rPr>
          <w:rFonts w:ascii="Times New Roman" w:hAnsi="Times New Roman" w:cs="Times New Roman"/>
          <w:sz w:val="24"/>
          <w:szCs w:val="24"/>
        </w:rPr>
        <w:t xml:space="preserve">. </w:t>
      </w:r>
      <w:del w:id="451" w:author="Taylor Stewart" w:date="2014-10-13T14:31:00Z">
        <w:r w:rsidRPr="00712416" w:rsidDel="00D92E1A">
          <w:rPr>
            <w:rFonts w:ascii="Times New Roman" w:hAnsi="Times New Roman" w:cs="Times New Roman"/>
            <w:sz w:val="24"/>
            <w:szCs w:val="24"/>
          </w:rPr>
          <w:delText xml:space="preserve"> </w:delText>
        </w:r>
      </w:del>
      <w:ins w:id="452" w:author="Taylor Stewart" w:date="2014-10-13T18:18:00Z">
        <w:r w:rsidR="007338A8">
          <w:rPr>
            <w:rFonts w:ascii="Times New Roman" w:hAnsi="Times New Roman" w:cs="Times New Roman"/>
            <w:sz w:val="24"/>
            <w:szCs w:val="24"/>
          </w:rPr>
          <w:t>New York</w:t>
        </w:r>
      </w:ins>
      <w:del w:id="453" w:author="Taylor Stewart" w:date="2014-10-13T18:18:00Z">
        <w:r w:rsidRPr="00712416" w:rsidDel="007338A8">
          <w:rPr>
            <w:rFonts w:ascii="Times New Roman" w:hAnsi="Times New Roman" w:cs="Times New Roman"/>
            <w:sz w:val="24"/>
            <w:szCs w:val="24"/>
          </w:rPr>
          <w:delText>S</w:delText>
        </w:r>
        <w:r w:rsidR="00A4230E" w:rsidRPr="00712416" w:rsidDel="007338A8">
          <w:rPr>
            <w:rFonts w:ascii="Times New Roman" w:hAnsi="Times New Roman" w:cs="Times New Roman"/>
            <w:sz w:val="24"/>
            <w:szCs w:val="24"/>
          </w:rPr>
          <w:delText>p</w:delText>
        </w:r>
        <w:r w:rsidRPr="00712416" w:rsidDel="007338A8">
          <w:rPr>
            <w:rFonts w:ascii="Times New Roman" w:hAnsi="Times New Roman" w:cs="Times New Roman"/>
            <w:sz w:val="24"/>
            <w:szCs w:val="24"/>
          </w:rPr>
          <w:delText>ringer</w:delText>
        </w:r>
      </w:del>
      <w:ins w:id="454" w:author="Taylor Stewart" w:date="2014-10-13T16:07:00Z">
        <w:r w:rsidR="00745EB8">
          <w:rPr>
            <w:rFonts w:ascii="Times New Roman" w:hAnsi="Times New Roman" w:cs="Times New Roman"/>
            <w:sz w:val="24"/>
            <w:szCs w:val="24"/>
          </w:rPr>
          <w:t xml:space="preserve"> (NY): Springer.</w:t>
        </w:r>
      </w:ins>
      <w:del w:id="455" w:author="Taylor Stewart" w:date="2014-10-13T16:07:00Z">
        <w:r w:rsidRPr="00712416" w:rsidDel="00745EB8">
          <w:rPr>
            <w:rFonts w:ascii="Times New Roman" w:hAnsi="Times New Roman" w:cs="Times New Roman"/>
            <w:sz w:val="24"/>
            <w:szCs w:val="24"/>
          </w:rPr>
          <w:delText>, New York.</w:delText>
        </w:r>
      </w:del>
    </w:p>
    <w:p w14:paraId="1EFC6FBA" w14:textId="1E26C38E"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del w:id="456"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w:t>
      </w:r>
      <w:del w:id="457" w:author="Taylor Stewart" w:date="2014-10-13T14:31:00Z">
        <w:r w:rsidR="009B3C0D" w:rsidRPr="00712416" w:rsidDel="00D92E1A">
          <w:rPr>
            <w:rFonts w:ascii="Times New Roman" w:hAnsi="Times New Roman" w:cs="Times New Roman"/>
            <w:sz w:val="24"/>
            <w:szCs w:val="24"/>
          </w:rPr>
          <w:delText xml:space="preserve"> </w:delText>
        </w:r>
      </w:del>
      <w:r w:rsidR="009B3C0D" w:rsidRPr="00712416">
        <w:rPr>
          <w:rFonts w:ascii="Times New Roman" w:hAnsi="Times New Roman" w:cs="Times New Roman"/>
          <w:sz w:val="24"/>
          <w:szCs w:val="24"/>
        </w:rPr>
        <w:t xml:space="preserve">Observations on the pygmy whitefish, </w:t>
      </w:r>
      <w:r w:rsidR="009B3C0D" w:rsidRPr="00712416">
        <w:rPr>
          <w:rFonts w:ascii="Times New Roman" w:hAnsi="Times New Roman" w:cs="Times New Roman"/>
          <w:i/>
          <w:sz w:val="24"/>
          <w:szCs w:val="24"/>
        </w:rPr>
        <w:t xml:space="preserve">Prosopium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del w:id="458" w:author="Taylor Stewart" w:date="2014-10-13T14:31:00Z">
        <w:r w:rsidR="009B3C0D" w:rsidRPr="00712416" w:rsidDel="00D92E1A">
          <w:rPr>
            <w:rFonts w:ascii="Times New Roman" w:hAnsi="Times New Roman" w:cs="Times New Roman"/>
            <w:sz w:val="24"/>
            <w:szCs w:val="24"/>
          </w:rPr>
          <w:delText xml:space="preserve"> </w:delText>
        </w:r>
      </w:del>
      <w:proofErr w:type="spellStart"/>
      <w:r w:rsidR="009B3C0D" w:rsidRPr="00712416">
        <w:rPr>
          <w:rFonts w:ascii="Times New Roman" w:hAnsi="Times New Roman" w:cs="Times New Roman"/>
          <w:sz w:val="24"/>
          <w:szCs w:val="24"/>
        </w:rPr>
        <w:t>Copeia</w:t>
      </w:r>
      <w:proofErr w:type="spellEnd"/>
      <w:ins w:id="459" w:author="Taylor Stewart" w:date="2014-10-13T14:31:00Z">
        <w:r w:rsidR="00D92E1A">
          <w:rPr>
            <w:rFonts w:ascii="Times New Roman" w:hAnsi="Times New Roman" w:cs="Times New Roman"/>
            <w:sz w:val="24"/>
            <w:szCs w:val="24"/>
          </w:rPr>
          <w:t>.</w:t>
        </w:r>
      </w:ins>
      <w:r w:rsidR="009B3C0D" w:rsidRPr="00712416">
        <w:rPr>
          <w:rFonts w:ascii="Times New Roman" w:hAnsi="Times New Roman" w:cs="Times New Roman"/>
          <w:sz w:val="24"/>
          <w:szCs w:val="24"/>
        </w:rPr>
        <w:t xml:space="preserve"> </w:t>
      </w:r>
      <w:proofErr w:type="gramStart"/>
      <w:r w:rsidR="009B3C0D" w:rsidRPr="00712416">
        <w:rPr>
          <w:rFonts w:ascii="Times New Roman" w:hAnsi="Times New Roman" w:cs="Times New Roman"/>
          <w:sz w:val="24"/>
          <w:szCs w:val="24"/>
        </w:rPr>
        <w:t>1954:124-127.</w:t>
      </w:r>
      <w:proofErr w:type="gramEnd"/>
    </w:p>
    <w:p w14:paraId="25D6CFAD" w14:textId="3D728993" w:rsidR="009B3C0D" w:rsidRPr="00712416" w:rsidDel="00A727D1" w:rsidRDefault="009B3C0D" w:rsidP="009B3C0D">
      <w:pPr>
        <w:spacing w:after="0" w:line="480" w:lineRule="auto"/>
        <w:ind w:left="720" w:hanging="720"/>
        <w:rPr>
          <w:del w:id="460" w:author="Taylor Stewart" w:date="2014-10-13T14:19:00Z"/>
          <w:rFonts w:ascii="Times New Roman" w:hAnsi="Times New Roman" w:cs="Times New Roman"/>
          <w:sz w:val="24"/>
          <w:szCs w:val="24"/>
        </w:rPr>
      </w:pPr>
      <w:del w:id="461" w:author="Taylor Stewart" w:date="2014-10-13T14:19:00Z">
        <w:r w:rsidRPr="00712416" w:rsidDel="00A727D1">
          <w:rPr>
            <w:rFonts w:ascii="Times New Roman" w:hAnsi="Times New Roman" w:cs="Times New Roman"/>
            <w:sz w:val="24"/>
            <w:szCs w:val="24"/>
          </w:rPr>
          <w:delText>Wiedmer M, Montgomery DR, Gillespie AR, Greenberg, H.  2010.  Late quaternary megafloods from Glacial Lake Atna, Southcentral Alaska, U.S.A.  Quaternary Research.  73:413-424.</w:delText>
        </w:r>
      </w:del>
    </w:p>
    <w:p w14:paraId="62AE3C8A" w14:textId="0E84060D"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w:t>
      </w:r>
      <w:del w:id="462"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1973. </w:t>
      </w:r>
      <w:del w:id="463"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The pygmy whi</w:t>
      </w:r>
      <w:r w:rsidR="00695175" w:rsidRPr="00712416">
        <w:rPr>
          <w:rFonts w:ascii="Times New Roman" w:hAnsi="Times New Roman" w:cs="Times New Roman"/>
          <w:sz w:val="24"/>
          <w:szCs w:val="24"/>
        </w:rPr>
        <w:t xml:space="preserve">tefish, </w:t>
      </w:r>
      <w:r w:rsidR="00695175" w:rsidRPr="00712416">
        <w:rPr>
          <w:rFonts w:ascii="Times New Roman" w:hAnsi="Times New Roman" w:cs="Times New Roman"/>
          <w:i/>
          <w:sz w:val="24"/>
          <w:szCs w:val="24"/>
        </w:rPr>
        <w:t xml:space="preserve">Prosopium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w:t>
      </w:r>
      <w:del w:id="464" w:author="Taylor Stewart" w:date="2014-10-13T14:31: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Fish</w:t>
      </w:r>
      <w:del w:id="465" w:author="Taylor Stewart" w:date="2014-10-13T16:08:00Z">
        <w:r w:rsidRPr="00712416" w:rsidDel="00745EB8">
          <w:rPr>
            <w:rFonts w:ascii="Times New Roman" w:hAnsi="Times New Roman" w:cs="Times New Roman"/>
            <w:sz w:val="24"/>
            <w:szCs w:val="24"/>
          </w:rPr>
          <w:delText>ery</w:delText>
        </w:r>
      </w:del>
      <w:r w:rsidRPr="00712416">
        <w:rPr>
          <w:rFonts w:ascii="Times New Roman" w:hAnsi="Times New Roman" w:cs="Times New Roman"/>
          <w:sz w:val="24"/>
          <w:szCs w:val="24"/>
        </w:rPr>
        <w:t xml:space="preserve"> Bull</w:t>
      </w:r>
      <w:del w:id="466" w:author="Taylor Stewart" w:date="2014-10-13T16:08:00Z">
        <w:r w:rsidRPr="00712416" w:rsidDel="00745EB8">
          <w:rPr>
            <w:rFonts w:ascii="Times New Roman" w:hAnsi="Times New Roman" w:cs="Times New Roman"/>
            <w:sz w:val="24"/>
            <w:szCs w:val="24"/>
          </w:rPr>
          <w:delText>etin</w:delText>
        </w:r>
      </w:del>
      <w:r w:rsidRPr="00712416">
        <w:rPr>
          <w:rFonts w:ascii="Times New Roman" w:hAnsi="Times New Roman" w:cs="Times New Roman"/>
          <w:sz w:val="24"/>
          <w:szCs w:val="24"/>
        </w:rPr>
        <w:t xml:space="preserve">, U.S. Fish and </w:t>
      </w:r>
      <w:proofErr w:type="spellStart"/>
      <w:r w:rsidRPr="00712416">
        <w:rPr>
          <w:rFonts w:ascii="Times New Roman" w:hAnsi="Times New Roman" w:cs="Times New Roman"/>
          <w:sz w:val="24"/>
          <w:szCs w:val="24"/>
        </w:rPr>
        <w:t>Wildl</w:t>
      </w:r>
      <w:proofErr w:type="spellEnd"/>
      <w:del w:id="467" w:author="Taylor Stewart" w:date="2014-10-13T16:08:00Z">
        <w:r w:rsidRPr="00712416" w:rsidDel="00745EB8">
          <w:rPr>
            <w:rFonts w:ascii="Times New Roman" w:hAnsi="Times New Roman" w:cs="Times New Roman"/>
            <w:sz w:val="24"/>
            <w:szCs w:val="24"/>
          </w:rPr>
          <w:delText>ife</w:delText>
        </w:r>
      </w:del>
      <w:r w:rsidRPr="00712416">
        <w:rPr>
          <w:rFonts w:ascii="Times New Roman" w:hAnsi="Times New Roman" w:cs="Times New Roman"/>
          <w:sz w:val="24"/>
          <w:szCs w:val="24"/>
        </w:rPr>
        <w:t xml:space="preserve"> Ser</w:t>
      </w:r>
      <w:ins w:id="468" w:author="Taylor Stewart" w:date="2014-10-13T16:08:00Z">
        <w:r w:rsidR="00745EB8">
          <w:rPr>
            <w:rFonts w:ascii="Times New Roman" w:hAnsi="Times New Roman" w:cs="Times New Roman"/>
            <w:sz w:val="24"/>
            <w:szCs w:val="24"/>
          </w:rPr>
          <w:t>v</w:t>
        </w:r>
      </w:ins>
      <w:del w:id="469" w:author="Taylor Stewart" w:date="2014-10-13T16:08:00Z">
        <w:r w:rsidRPr="00712416" w:rsidDel="00745EB8">
          <w:rPr>
            <w:rFonts w:ascii="Times New Roman" w:hAnsi="Times New Roman" w:cs="Times New Roman"/>
            <w:sz w:val="24"/>
            <w:szCs w:val="24"/>
          </w:rPr>
          <w:delText>vice</w:delText>
        </w:r>
      </w:del>
      <w:r w:rsidRPr="00712416">
        <w:rPr>
          <w:rFonts w:ascii="Times New Roman" w:hAnsi="Times New Roman" w:cs="Times New Roman"/>
          <w:sz w:val="24"/>
          <w:szCs w:val="24"/>
        </w:rPr>
        <w:t xml:space="preserve">. </w:t>
      </w:r>
      <w:del w:id="470" w:author="Taylor Stewart" w:date="2014-10-13T14:31: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7:587-596.</w:t>
      </w:r>
      <w:proofErr w:type="gramEnd"/>
    </w:p>
    <w:p w14:paraId="179D421C" w14:textId="0A24A480" w:rsidR="00517D0B" w:rsidRPr="00712416" w:rsidDel="00A727D1" w:rsidRDefault="00D216F9" w:rsidP="00900D5A">
      <w:pPr>
        <w:spacing w:after="0" w:line="480" w:lineRule="auto"/>
        <w:ind w:left="720" w:hanging="720"/>
        <w:rPr>
          <w:del w:id="471" w:author="Taylor Stewart" w:date="2014-10-13T14:20:00Z"/>
          <w:rFonts w:ascii="Times New Roman" w:hAnsi="Times New Roman" w:cs="Times New Roman"/>
          <w:sz w:val="24"/>
          <w:szCs w:val="24"/>
        </w:rPr>
      </w:pPr>
      <w:del w:id="472" w:author="Taylor Stewart" w:date="2014-10-13T14:20:00Z">
        <w:r w:rsidRPr="00712416" w:rsidDel="00A727D1">
          <w:rPr>
            <w:rFonts w:ascii="Times New Roman" w:hAnsi="Times New Roman" w:cs="Times New Roman"/>
            <w:sz w:val="24"/>
            <w:szCs w:val="24"/>
          </w:rPr>
          <w:delText>Weisel G</w:delText>
        </w:r>
        <w:r w:rsidR="008472D2" w:rsidRPr="00712416" w:rsidDel="00A727D1">
          <w:rPr>
            <w:rFonts w:ascii="Times New Roman" w:hAnsi="Times New Roman" w:cs="Times New Roman"/>
            <w:sz w:val="24"/>
            <w:szCs w:val="24"/>
          </w:rPr>
          <w:delText>F</w:delText>
        </w:r>
        <w:r w:rsidRPr="00712416" w:rsidDel="00A727D1">
          <w:rPr>
            <w:rFonts w:ascii="Times New Roman" w:hAnsi="Times New Roman" w:cs="Times New Roman"/>
            <w:sz w:val="24"/>
            <w:szCs w:val="24"/>
          </w:rPr>
          <w:delText xml:space="preserve">, </w:delText>
        </w:r>
        <w:r w:rsidR="00517D0B" w:rsidRPr="00712416" w:rsidDel="00A727D1">
          <w:rPr>
            <w:rFonts w:ascii="Times New Roman" w:hAnsi="Times New Roman" w:cs="Times New Roman"/>
            <w:sz w:val="24"/>
            <w:szCs w:val="24"/>
          </w:rPr>
          <w:delText>Dillon</w:delText>
        </w:r>
        <w:r w:rsidR="00B94D38" w:rsidRPr="00712416" w:rsidDel="00A727D1">
          <w:rPr>
            <w:rFonts w:ascii="Times New Roman" w:hAnsi="Times New Roman" w:cs="Times New Roman"/>
            <w:sz w:val="24"/>
            <w:szCs w:val="24"/>
          </w:rPr>
          <w:delText xml:space="preserve"> JB.  1954.  Observations on the pygmy w</w:delText>
        </w:r>
        <w:r w:rsidR="00517D0B" w:rsidRPr="00712416" w:rsidDel="00A727D1">
          <w:rPr>
            <w:rFonts w:ascii="Times New Roman" w:hAnsi="Times New Roman" w:cs="Times New Roman"/>
            <w:sz w:val="24"/>
            <w:szCs w:val="24"/>
          </w:rPr>
          <w:delText xml:space="preserve">hitefish, </w:delText>
        </w:r>
        <w:r w:rsidR="00517D0B" w:rsidRPr="00712416" w:rsidDel="00A727D1">
          <w:rPr>
            <w:rFonts w:ascii="Times New Roman" w:hAnsi="Times New Roman" w:cs="Times New Roman"/>
            <w:i/>
            <w:sz w:val="24"/>
            <w:szCs w:val="24"/>
          </w:rPr>
          <w:delText>Prosopium coulteri</w:delText>
        </w:r>
        <w:r w:rsidR="00517D0B" w:rsidRPr="00712416" w:rsidDel="00A727D1">
          <w:rPr>
            <w:rFonts w:ascii="Times New Roman" w:hAnsi="Times New Roman" w:cs="Times New Roman"/>
            <w:sz w:val="24"/>
            <w:szCs w:val="24"/>
          </w:rPr>
          <w:delText xml:space="preserve">, from Bull Lake, Montana. </w:delText>
        </w:r>
        <w:r w:rsidR="00B94D38" w:rsidRPr="00712416" w:rsidDel="00A727D1">
          <w:rPr>
            <w:rFonts w:ascii="Times New Roman" w:hAnsi="Times New Roman" w:cs="Times New Roman"/>
            <w:sz w:val="24"/>
            <w:szCs w:val="24"/>
          </w:rPr>
          <w:delText xml:space="preserve"> </w:delText>
        </w:r>
        <w:r w:rsidR="00517D0B" w:rsidRPr="00712416" w:rsidDel="00A727D1">
          <w:rPr>
            <w:rFonts w:ascii="Times New Roman" w:hAnsi="Times New Roman" w:cs="Times New Roman"/>
            <w:sz w:val="24"/>
            <w:szCs w:val="24"/>
          </w:rPr>
          <w:delText>Copeia</w:delText>
        </w:r>
        <w:r w:rsidR="009B2683" w:rsidRPr="00712416" w:rsidDel="00A727D1">
          <w:rPr>
            <w:rFonts w:ascii="Times New Roman" w:hAnsi="Times New Roman" w:cs="Times New Roman"/>
            <w:sz w:val="24"/>
            <w:szCs w:val="24"/>
          </w:rPr>
          <w:delText xml:space="preserve">. </w:delText>
        </w:r>
        <w:r w:rsidRPr="00712416" w:rsidDel="00A727D1">
          <w:rPr>
            <w:rFonts w:ascii="Times New Roman" w:hAnsi="Times New Roman" w:cs="Times New Roman"/>
            <w:sz w:val="24"/>
            <w:szCs w:val="24"/>
          </w:rPr>
          <w:delText xml:space="preserve"> 2:124-127</w:delText>
        </w:r>
        <w:r w:rsidR="00B94D38" w:rsidRPr="00712416" w:rsidDel="00A727D1">
          <w:rPr>
            <w:rFonts w:ascii="Times New Roman" w:hAnsi="Times New Roman" w:cs="Times New Roman"/>
            <w:sz w:val="24"/>
            <w:szCs w:val="24"/>
          </w:rPr>
          <w:delText>.</w:delText>
        </w:r>
      </w:del>
    </w:p>
    <w:p w14:paraId="6E14A2A4" w14:textId="7501B01C" w:rsidR="00A727D1" w:rsidRPr="00712416" w:rsidRDefault="00A727D1" w:rsidP="00A727D1">
      <w:pPr>
        <w:spacing w:after="0" w:line="480" w:lineRule="auto"/>
        <w:ind w:left="720" w:hanging="720"/>
        <w:rPr>
          <w:ins w:id="473" w:author="Taylor Stewart" w:date="2014-10-13T14:19:00Z"/>
          <w:rFonts w:ascii="Times New Roman" w:hAnsi="Times New Roman" w:cs="Times New Roman"/>
          <w:sz w:val="24"/>
          <w:szCs w:val="24"/>
        </w:rPr>
      </w:pPr>
      <w:proofErr w:type="spellStart"/>
      <w:ins w:id="474" w:author="Taylor Stewart" w:date="2014-10-13T14:19:00Z">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proofErr w:type="gramStart"/>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xml:space="preserve">, </w:t>
        </w:r>
        <w:proofErr w:type="spellStart"/>
        <w:r w:rsidR="00D92E1A">
          <w:rPr>
            <w:rFonts w:ascii="Times New Roman" w:hAnsi="Times New Roman" w:cs="Times New Roman"/>
            <w:sz w:val="24"/>
            <w:szCs w:val="24"/>
          </w:rPr>
          <w:t>Southcentral</w:t>
        </w:r>
        <w:proofErr w:type="spellEnd"/>
        <w:r w:rsidR="00D92E1A">
          <w:rPr>
            <w:rFonts w:ascii="Times New Roman" w:hAnsi="Times New Roman" w:cs="Times New Roman"/>
            <w:sz w:val="24"/>
            <w:szCs w:val="24"/>
          </w:rPr>
          <w:t xml:space="preserve">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roofErr w:type="gramEnd"/>
      </w:ins>
    </w:p>
    <w:p w14:paraId="06FDF1B6" w14:textId="1084F0D9"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del w:id="475" w:author="Taylor Stewart" w:date="2014-10-13T14:32:00Z">
        <w:r w:rsidR="006D13D1" w:rsidRPr="00712416" w:rsidDel="00D92E1A">
          <w:rPr>
            <w:rFonts w:ascii="Times New Roman" w:hAnsi="Times New Roman" w:cs="Times New Roman"/>
            <w:sz w:val="24"/>
            <w:szCs w:val="24"/>
          </w:rPr>
          <w:delText xml:space="preserve"> </w:delText>
        </w:r>
      </w:del>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del w:id="476" w:author="Taylor Stewart" w:date="2014-10-13T14:32:00Z">
        <w:r w:rsidR="00B94D38" w:rsidRPr="00712416" w:rsidDel="00D92E1A">
          <w:rPr>
            <w:rFonts w:ascii="Times New Roman" w:hAnsi="Times New Roman" w:cs="Times New Roman"/>
            <w:sz w:val="24"/>
            <w:szCs w:val="24"/>
          </w:rPr>
          <w:delText xml:space="preserve"> </w:delText>
        </w:r>
      </w:del>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 xml:space="preserve">alysis. </w:t>
      </w:r>
      <w:del w:id="477" w:author="Taylor Stewart" w:date="2014-10-13T14:32:00Z">
        <w:r w:rsidR="00B94D38"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J</w:t>
      </w:r>
      <w:del w:id="478" w:author="Taylor Stewart" w:date="2014-10-13T16:09:00Z">
        <w:r w:rsidRPr="00712416" w:rsidDel="00745EB8">
          <w:rPr>
            <w:rFonts w:ascii="Times New Roman" w:hAnsi="Times New Roman" w:cs="Times New Roman"/>
            <w:sz w:val="24"/>
            <w:szCs w:val="24"/>
          </w:rPr>
          <w:delText xml:space="preserve">ournal </w:delText>
        </w:r>
      </w:del>
      <w:del w:id="479" w:author="Taylor Stewart" w:date="2014-10-13T16:10:00Z">
        <w:r w:rsidRPr="00712416" w:rsidDel="00745EB8">
          <w:rPr>
            <w:rFonts w:ascii="Times New Roman" w:hAnsi="Times New Roman" w:cs="Times New Roman"/>
            <w:sz w:val="24"/>
            <w:szCs w:val="24"/>
          </w:rPr>
          <w:delText>of</w:delText>
        </w:r>
      </w:del>
      <w:r w:rsidRPr="00712416">
        <w:rPr>
          <w:rFonts w:ascii="Times New Roman" w:hAnsi="Times New Roman" w:cs="Times New Roman"/>
          <w:sz w:val="24"/>
          <w:szCs w:val="24"/>
        </w:rPr>
        <w:t xml:space="preserve"> Biogeography</w:t>
      </w:r>
      <w:r w:rsidR="00B94D38" w:rsidRPr="00712416">
        <w:rPr>
          <w:rFonts w:ascii="Times New Roman" w:hAnsi="Times New Roman" w:cs="Times New Roman"/>
          <w:sz w:val="24"/>
          <w:szCs w:val="24"/>
        </w:rPr>
        <w:t xml:space="preserve">. </w:t>
      </w:r>
      <w:del w:id="480" w:author="Taylor Stewart" w:date="2014-10-13T14:32: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roofErr w:type="gramEnd"/>
    </w:p>
    <w:p w14:paraId="482DF46A" w14:textId="33F287A3" w:rsidR="002C339D" w:rsidRPr="00712416" w:rsidRDefault="002C339D" w:rsidP="00900D5A">
      <w:pPr>
        <w:spacing w:after="0" w:line="480" w:lineRule="auto"/>
        <w:ind w:left="720" w:hanging="720"/>
        <w:rPr>
          <w:rFonts w:ascii="Times New Roman" w:hAnsi="Times New Roman" w:cs="Times New Roman"/>
          <w:sz w:val="24"/>
          <w:szCs w:val="24"/>
        </w:rPr>
      </w:pPr>
      <w:proofErr w:type="spellStart"/>
      <w:proofErr w:type="gram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w:t>
      </w:r>
      <w:proofErr w:type="gramEnd"/>
      <w:r w:rsidRPr="00712416">
        <w:rPr>
          <w:rFonts w:ascii="Times New Roman" w:hAnsi="Times New Roman" w:cs="Times New Roman"/>
          <w:sz w:val="24"/>
          <w:szCs w:val="24"/>
        </w:rPr>
        <w:t xml:space="preserve"> </w:t>
      </w:r>
      <w:del w:id="481"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2003</w:t>
      </w:r>
      <w:r w:rsidR="001659BD" w:rsidRPr="00712416">
        <w:rPr>
          <w:rFonts w:ascii="Times New Roman" w:hAnsi="Times New Roman" w:cs="Times New Roman"/>
          <w:sz w:val="24"/>
          <w:szCs w:val="24"/>
        </w:rPr>
        <w:t xml:space="preserve">. </w:t>
      </w:r>
      <w:del w:id="482" w:author="Taylor Stewart" w:date="2014-10-13T14:32:00Z">
        <w:r w:rsidR="001659BD" w:rsidRPr="00712416" w:rsidDel="00D92E1A">
          <w:rPr>
            <w:rFonts w:ascii="Times New Roman" w:hAnsi="Times New Roman" w:cs="Times New Roman"/>
            <w:sz w:val="24"/>
            <w:szCs w:val="24"/>
          </w:rPr>
          <w:delText xml:space="preserve"> </w:delText>
        </w:r>
      </w:del>
      <w:r w:rsidR="001659BD" w:rsidRPr="00712416">
        <w:rPr>
          <w:rFonts w:ascii="Times New Roman" w:hAnsi="Times New Roman" w:cs="Times New Roman"/>
          <w:sz w:val="24"/>
          <w:szCs w:val="24"/>
        </w:rPr>
        <w:t>Inland fishes of Washington</w:t>
      </w:r>
      <w:ins w:id="483" w:author="Taylor Stewart" w:date="2014-10-13T16:10:00Z">
        <w:r w:rsidR="00745EB8">
          <w:rPr>
            <w:rFonts w:ascii="Times New Roman" w:hAnsi="Times New Roman" w:cs="Times New Roman"/>
            <w:sz w:val="24"/>
            <w:szCs w:val="24"/>
          </w:rPr>
          <w:t>. 2</w:t>
        </w:r>
        <w:r w:rsidR="00745EB8" w:rsidRPr="00745EB8">
          <w:rPr>
            <w:rFonts w:ascii="Times New Roman" w:hAnsi="Times New Roman" w:cs="Times New Roman"/>
            <w:sz w:val="24"/>
            <w:szCs w:val="24"/>
            <w:vertAlign w:val="superscript"/>
            <w:rPrChange w:id="484" w:author="Taylor Stewart" w:date="2014-10-13T16:10:00Z">
              <w:rPr>
                <w:rFonts w:ascii="Times New Roman" w:hAnsi="Times New Roman" w:cs="Times New Roman"/>
                <w:sz w:val="24"/>
                <w:szCs w:val="24"/>
              </w:rPr>
            </w:rPrChange>
          </w:rPr>
          <w:t>nd</w:t>
        </w:r>
        <w:r w:rsidR="00745EB8">
          <w:rPr>
            <w:rFonts w:ascii="Times New Roman" w:hAnsi="Times New Roman" w:cs="Times New Roman"/>
            <w:sz w:val="24"/>
            <w:szCs w:val="24"/>
          </w:rPr>
          <w:t xml:space="preserve"> </w:t>
        </w:r>
        <w:proofErr w:type="gramStart"/>
        <w:r w:rsidR="00745EB8">
          <w:rPr>
            <w:rFonts w:ascii="Times New Roman" w:hAnsi="Times New Roman" w:cs="Times New Roman"/>
            <w:sz w:val="24"/>
            <w:szCs w:val="24"/>
          </w:rPr>
          <w:t>ed</w:t>
        </w:r>
      </w:ins>
      <w:proofErr w:type="gramEnd"/>
      <w:del w:id="485" w:author="Taylor Stewart" w:date="2014-10-13T16:10:00Z">
        <w:r w:rsidR="001659BD" w:rsidRPr="00712416" w:rsidDel="00745EB8">
          <w:rPr>
            <w:rFonts w:ascii="Times New Roman" w:hAnsi="Times New Roman" w:cs="Times New Roman"/>
            <w:sz w:val="24"/>
            <w:szCs w:val="24"/>
          </w:rPr>
          <w:delText>, second edition</w:delText>
        </w:r>
      </w:del>
      <w:r w:rsidR="001659BD" w:rsidRPr="00712416">
        <w:rPr>
          <w:rFonts w:ascii="Times New Roman" w:hAnsi="Times New Roman" w:cs="Times New Roman"/>
          <w:sz w:val="24"/>
          <w:szCs w:val="24"/>
        </w:rPr>
        <w:t xml:space="preserve">. </w:t>
      </w:r>
      <w:ins w:id="486" w:author="Taylor Stewart" w:date="2014-10-13T16:10:00Z">
        <w:r w:rsidR="00745EB8">
          <w:rPr>
            <w:rFonts w:ascii="Times New Roman" w:hAnsi="Times New Roman" w:cs="Times New Roman"/>
            <w:sz w:val="24"/>
            <w:szCs w:val="24"/>
          </w:rPr>
          <w:t xml:space="preserve">Bethesda (MD): </w:t>
        </w:r>
      </w:ins>
      <w:del w:id="487" w:author="Taylor Stewart" w:date="2014-10-13T14:32:00Z">
        <w:r w:rsidR="001659BD" w:rsidRPr="00712416" w:rsidDel="00D92E1A">
          <w:rPr>
            <w:rFonts w:ascii="Times New Roman" w:hAnsi="Times New Roman" w:cs="Times New Roman"/>
            <w:sz w:val="24"/>
            <w:szCs w:val="24"/>
          </w:rPr>
          <w:delText xml:space="preserve"> </w:delText>
        </w:r>
      </w:del>
      <w:r w:rsidR="001659BD" w:rsidRPr="00712416">
        <w:rPr>
          <w:rFonts w:ascii="Times New Roman" w:hAnsi="Times New Roman" w:cs="Times New Roman"/>
          <w:sz w:val="24"/>
          <w:szCs w:val="24"/>
        </w:rPr>
        <w:t>American Fisheries Society</w:t>
      </w:r>
      <w:del w:id="488" w:author="Taylor Stewart" w:date="2014-10-13T16:10:00Z">
        <w:r w:rsidR="001659BD" w:rsidRPr="00712416" w:rsidDel="00745EB8">
          <w:rPr>
            <w:rFonts w:ascii="Times New Roman" w:hAnsi="Times New Roman" w:cs="Times New Roman"/>
            <w:sz w:val="24"/>
            <w:szCs w:val="24"/>
          </w:rPr>
          <w:delText>, Bethesda, MD</w:delText>
        </w:r>
      </w:del>
      <w:r w:rsidR="001659BD" w:rsidRPr="00712416">
        <w:rPr>
          <w:rFonts w:ascii="Times New Roman" w:hAnsi="Times New Roman" w:cs="Times New Roman"/>
          <w:sz w:val="24"/>
          <w:szCs w:val="24"/>
        </w:rPr>
        <w:t>.</w:t>
      </w:r>
    </w:p>
    <w:p w14:paraId="4606380B" w14:textId="77777777" w:rsidR="00BB68C0" w:rsidRPr="00712416" w:rsidRDefault="001A0554" w:rsidP="00A4230E">
      <w:pPr>
        <w:spacing w:after="0" w:line="480" w:lineRule="auto"/>
        <w:ind w:left="720" w:hanging="720"/>
        <w:rPr>
          <w:rFonts w:ascii="Times New Roman" w:hAnsi="Times New Roman" w:cs="Times New Roman"/>
          <w:sz w:val="24"/>
          <w:szCs w:val="24"/>
        </w:rPr>
      </w:pPr>
      <w:proofErr w:type="gramStart"/>
      <w:r w:rsidRPr="00712416">
        <w:rPr>
          <w:rFonts w:ascii="Times New Roman" w:hAnsi="Times New Roman" w:cs="Times New Roman"/>
          <w:sz w:val="24"/>
          <w:szCs w:val="24"/>
        </w:rPr>
        <w:t xml:space="preserve">Yule DL, JD </w:t>
      </w:r>
      <w:proofErr w:type="spellStart"/>
      <w:r w:rsidRPr="00712416">
        <w:rPr>
          <w:rFonts w:ascii="Times New Roman" w:hAnsi="Times New Roman" w:cs="Times New Roman"/>
          <w:sz w:val="24"/>
          <w:szCs w:val="24"/>
        </w:rPr>
        <w:t>Stockwell</w:t>
      </w:r>
      <w:proofErr w:type="spellEnd"/>
      <w:r w:rsidRPr="00712416">
        <w:rPr>
          <w:rFonts w:ascii="Times New Roman" w:hAnsi="Times New Roman" w:cs="Times New Roman"/>
          <w:sz w:val="24"/>
          <w:szCs w:val="24"/>
        </w:rPr>
        <w:t xml:space="preserve">,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w:t>
      </w:r>
      <w:proofErr w:type="gramEnd"/>
      <w:r w:rsidRPr="00712416">
        <w:rPr>
          <w:rFonts w:ascii="Times New Roman" w:hAnsi="Times New Roman" w:cs="Times New Roman"/>
          <w:sz w:val="24"/>
          <w:szCs w:val="24"/>
        </w:rPr>
        <w:t xml:space="preserve"> </w:t>
      </w:r>
      <w:del w:id="489"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2008. </w:t>
      </w:r>
      <w:del w:id="490"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How systematic age underestimation can impede understanding of fish population dynamics: Lessons learned from a Lake Superior cisco stock. </w:t>
      </w:r>
      <w:del w:id="491"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Trans</w:t>
      </w:r>
      <w:del w:id="492" w:author="Taylor Stewart" w:date="2014-10-13T16:11:00Z">
        <w:r w:rsidRPr="00712416" w:rsidDel="00745EB8">
          <w:rPr>
            <w:rFonts w:ascii="Times New Roman" w:hAnsi="Times New Roman" w:cs="Times New Roman"/>
            <w:sz w:val="24"/>
            <w:szCs w:val="24"/>
          </w:rPr>
          <w:delText>actions</w:delText>
        </w:r>
      </w:del>
      <w:r w:rsidRPr="00712416">
        <w:rPr>
          <w:rFonts w:ascii="Times New Roman" w:hAnsi="Times New Roman" w:cs="Times New Roman"/>
          <w:sz w:val="24"/>
          <w:szCs w:val="24"/>
        </w:rPr>
        <w:t xml:space="preserve"> </w:t>
      </w:r>
      <w:del w:id="493" w:author="Taylor Stewart" w:date="2014-10-13T16:11:00Z">
        <w:r w:rsidRPr="00712416" w:rsidDel="00745EB8">
          <w:rPr>
            <w:rFonts w:ascii="Times New Roman" w:hAnsi="Times New Roman" w:cs="Times New Roman"/>
            <w:sz w:val="24"/>
            <w:szCs w:val="24"/>
          </w:rPr>
          <w:delText xml:space="preserve">of the </w:delText>
        </w:r>
      </w:del>
      <w:r w:rsidRPr="00712416">
        <w:rPr>
          <w:rFonts w:ascii="Times New Roman" w:hAnsi="Times New Roman" w:cs="Times New Roman"/>
          <w:sz w:val="24"/>
          <w:szCs w:val="24"/>
        </w:rPr>
        <w:t>Am</w:t>
      </w:r>
      <w:del w:id="494" w:author="Taylor Stewart" w:date="2014-10-13T16:11:00Z">
        <w:r w:rsidRPr="00712416" w:rsidDel="00745EB8">
          <w:rPr>
            <w:rFonts w:ascii="Times New Roman" w:hAnsi="Times New Roman" w:cs="Times New Roman"/>
            <w:sz w:val="24"/>
            <w:szCs w:val="24"/>
          </w:rPr>
          <w:delText>erican</w:delText>
        </w:r>
      </w:del>
      <w:r w:rsidRPr="00712416">
        <w:rPr>
          <w:rFonts w:ascii="Times New Roman" w:hAnsi="Times New Roman" w:cs="Times New Roman"/>
          <w:sz w:val="24"/>
          <w:szCs w:val="24"/>
        </w:rPr>
        <w:t xml:space="preserve"> Fish</w:t>
      </w:r>
      <w:del w:id="495" w:author="Taylor Stewart" w:date="2014-10-13T16:11:00Z">
        <w:r w:rsidRPr="00712416" w:rsidDel="00745EB8">
          <w:rPr>
            <w:rFonts w:ascii="Times New Roman" w:hAnsi="Times New Roman" w:cs="Times New Roman"/>
            <w:sz w:val="24"/>
            <w:szCs w:val="24"/>
          </w:rPr>
          <w:delText>eries</w:delText>
        </w:r>
      </w:del>
      <w:r w:rsidRPr="00712416">
        <w:rPr>
          <w:rFonts w:ascii="Times New Roman" w:hAnsi="Times New Roman" w:cs="Times New Roman"/>
          <w:sz w:val="24"/>
          <w:szCs w:val="24"/>
        </w:rPr>
        <w:t xml:space="preserve"> Soc</w:t>
      </w:r>
      <w:del w:id="496" w:author="Taylor Stewart" w:date="2014-10-13T16:11:00Z">
        <w:r w:rsidRPr="00712416" w:rsidDel="00745EB8">
          <w:rPr>
            <w:rFonts w:ascii="Times New Roman" w:hAnsi="Times New Roman" w:cs="Times New Roman"/>
            <w:sz w:val="24"/>
            <w:szCs w:val="24"/>
          </w:rPr>
          <w:delText>iety</w:delText>
        </w:r>
      </w:del>
      <w:r w:rsidRPr="00712416">
        <w:rPr>
          <w:rFonts w:ascii="Times New Roman" w:hAnsi="Times New Roman" w:cs="Times New Roman"/>
          <w:sz w:val="24"/>
          <w:szCs w:val="24"/>
        </w:rPr>
        <w:t xml:space="preserve">. </w:t>
      </w:r>
      <w:del w:id="497" w:author="Taylor Stewart" w:date="2014-10-13T14:32:00Z">
        <w:r w:rsidRPr="00712416" w:rsidDel="00D92E1A">
          <w:rPr>
            <w:rFonts w:ascii="Times New Roman" w:hAnsi="Times New Roman" w:cs="Times New Roman"/>
            <w:sz w:val="24"/>
            <w:szCs w:val="24"/>
          </w:rPr>
          <w:delText xml:space="preserve"> </w:delText>
        </w:r>
      </w:del>
      <w:proofErr w:type="gramStart"/>
      <w:r w:rsidRPr="00712416">
        <w:rPr>
          <w:rFonts w:ascii="Times New Roman" w:hAnsi="Times New Roman" w:cs="Times New Roman"/>
          <w:sz w:val="24"/>
          <w:szCs w:val="24"/>
        </w:rPr>
        <w:t>137:481-495.</w:t>
      </w:r>
      <w:proofErr w:type="gramEnd"/>
    </w:p>
    <w:p w14:paraId="533C15A8" w14:textId="1273C295" w:rsidR="00745EB8" w:rsidRDefault="00362DD5" w:rsidP="00C50C10">
      <w:pPr>
        <w:spacing w:after="0" w:line="480" w:lineRule="auto"/>
        <w:ind w:left="720" w:hanging="720"/>
        <w:rPr>
          <w:ins w:id="498" w:author="Taylor Stewart" w:date="2014-10-13T16:12:00Z"/>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w:t>
      </w:r>
      <w:del w:id="499"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2004. </w:t>
      </w:r>
      <w:del w:id="500"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del w:id="501" w:author="Taylor Stewart" w:date="2014-10-13T14:32:00Z">
        <w:r w:rsidRPr="00712416" w:rsidDel="00D92E1A">
          <w:rPr>
            <w:rFonts w:ascii="Times New Roman" w:hAnsi="Times New Roman" w:cs="Times New Roman"/>
            <w:sz w:val="24"/>
            <w:szCs w:val="24"/>
          </w:rPr>
          <w:delText xml:space="preserve"> </w:delText>
        </w:r>
      </w:del>
      <w:ins w:id="502" w:author="Taylor Stewart" w:date="2014-10-13T16:12:00Z">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ins>
    </w:p>
    <w:p w14:paraId="6D2F739A" w14:textId="4317B3C9" w:rsidR="00362DD5" w:rsidRPr="00712416" w:rsidDel="00745EB8" w:rsidRDefault="00362DD5" w:rsidP="00A4230E">
      <w:pPr>
        <w:spacing w:after="0" w:line="480" w:lineRule="auto"/>
        <w:ind w:left="720" w:hanging="720"/>
        <w:rPr>
          <w:del w:id="503" w:author="Taylor Stewart" w:date="2014-10-13T16:12:00Z"/>
          <w:rFonts w:ascii="Times New Roman" w:hAnsi="Times New Roman" w:cs="Times New Roman"/>
          <w:sz w:val="24"/>
          <w:szCs w:val="24"/>
        </w:rPr>
      </w:pPr>
      <w:del w:id="504" w:author="Taylor Stewart" w:date="2014-10-13T16:12:00Z">
        <w:r w:rsidRPr="00712416" w:rsidDel="00745EB8">
          <w:rPr>
            <w:rFonts w:ascii="Times New Roman" w:hAnsi="Times New Roman" w:cs="Times New Roman"/>
            <w:sz w:val="24"/>
            <w:szCs w:val="24"/>
          </w:rPr>
          <w:delText>Peace</w:delText>
        </w:r>
        <w:r w:rsidR="00207619" w:rsidRPr="00712416" w:rsidDel="00745EB8">
          <w:rPr>
            <w:rFonts w:ascii="Times New Roman" w:hAnsi="Times New Roman" w:cs="Times New Roman"/>
            <w:sz w:val="24"/>
            <w:szCs w:val="24"/>
          </w:rPr>
          <w:delText>/Williston Fish and</w:delText>
        </w:r>
        <w:r w:rsidRPr="00712416" w:rsidDel="00745EB8">
          <w:rPr>
            <w:rFonts w:ascii="Times New Roman" w:hAnsi="Times New Roman" w:cs="Times New Roman"/>
            <w:sz w:val="24"/>
            <w:szCs w:val="24"/>
          </w:rPr>
          <w:delText xml:space="preserve"> Wildlife Compensation Program Report No. 270.</w:delText>
        </w:r>
      </w:del>
    </w:p>
    <w:p w14:paraId="09007185" w14:textId="5C74D86D" w:rsidR="00C50C10" w:rsidDel="00D92E1A" w:rsidRDefault="00C50C10">
      <w:pPr>
        <w:spacing w:after="0" w:line="480" w:lineRule="auto"/>
        <w:ind w:left="720" w:hanging="720"/>
        <w:rPr>
          <w:del w:id="505" w:author="Taylor Stewart" w:date="2014-10-13T14:33:00Z"/>
          <w:rFonts w:ascii="Times New Roman" w:hAnsi="Times New Roman" w:cs="Times New Roman"/>
          <w:b/>
          <w:sz w:val="24"/>
          <w:szCs w:val="24"/>
        </w:rPr>
        <w:pPrChange w:id="506" w:author="Taylor Stewart" w:date="2014-10-13T14:33:00Z">
          <w:pPr/>
        </w:pPrChange>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w:t>
      </w:r>
      <w:del w:id="507"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2006. </w:t>
      </w:r>
      <w:del w:id="508"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in a closed sub-boreal lake: spatial distribution and diel movements. </w:t>
      </w:r>
      <w:del w:id="509"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Environ</w:t>
      </w:r>
      <w:del w:id="510" w:author="Taylor Stewart" w:date="2014-10-13T16:12:00Z">
        <w:r w:rsidRPr="00712416" w:rsidDel="00745EB8">
          <w:rPr>
            <w:rFonts w:ascii="Times New Roman" w:hAnsi="Times New Roman" w:cs="Times New Roman"/>
            <w:sz w:val="24"/>
            <w:szCs w:val="24"/>
          </w:rPr>
          <w:delText>mental</w:delText>
        </w:r>
      </w:del>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Biol</w:t>
      </w:r>
      <w:proofErr w:type="spellEnd"/>
      <w:del w:id="511" w:author="Taylor Stewart" w:date="2014-10-13T16:12:00Z">
        <w:r w:rsidRPr="00712416" w:rsidDel="00745EB8">
          <w:rPr>
            <w:rFonts w:ascii="Times New Roman" w:hAnsi="Times New Roman" w:cs="Times New Roman"/>
            <w:sz w:val="24"/>
            <w:szCs w:val="24"/>
          </w:rPr>
          <w:delText>ogy</w:delText>
        </w:r>
      </w:del>
      <w:r w:rsidRPr="00712416">
        <w:rPr>
          <w:rFonts w:ascii="Times New Roman" w:hAnsi="Times New Roman" w:cs="Times New Roman"/>
          <w:sz w:val="24"/>
          <w:szCs w:val="24"/>
        </w:rPr>
        <w:t xml:space="preserve"> </w:t>
      </w:r>
      <w:del w:id="512" w:author="Taylor Stewart" w:date="2014-10-13T16:12:00Z">
        <w:r w:rsidRPr="00712416" w:rsidDel="00745EB8">
          <w:rPr>
            <w:rFonts w:ascii="Times New Roman" w:hAnsi="Times New Roman" w:cs="Times New Roman"/>
            <w:sz w:val="24"/>
            <w:szCs w:val="24"/>
          </w:rPr>
          <w:delText xml:space="preserve">of </w:delText>
        </w:r>
      </w:del>
      <w:r w:rsidRPr="00712416">
        <w:rPr>
          <w:rFonts w:ascii="Times New Roman" w:hAnsi="Times New Roman" w:cs="Times New Roman"/>
          <w:sz w:val="24"/>
          <w:szCs w:val="24"/>
        </w:rPr>
        <w:t>Fish</w:t>
      </w:r>
      <w:del w:id="513" w:author="Taylor Stewart" w:date="2014-10-13T16:12:00Z">
        <w:r w:rsidRPr="00712416" w:rsidDel="00745EB8">
          <w:rPr>
            <w:rFonts w:ascii="Times New Roman" w:hAnsi="Times New Roman" w:cs="Times New Roman"/>
            <w:sz w:val="24"/>
            <w:szCs w:val="24"/>
          </w:rPr>
          <w:delText>es</w:delText>
        </w:r>
      </w:del>
      <w:r w:rsidRPr="00712416">
        <w:rPr>
          <w:rFonts w:ascii="Times New Roman" w:hAnsi="Times New Roman" w:cs="Times New Roman"/>
          <w:sz w:val="24"/>
          <w:szCs w:val="24"/>
        </w:rPr>
        <w:t xml:space="preserve">. </w:t>
      </w:r>
      <w:del w:id="514" w:author="Taylor Stewart" w:date="2014-10-13T14:32:00Z">
        <w:r w:rsidRPr="00712416" w:rsidDel="00D92E1A">
          <w:rPr>
            <w:rFonts w:ascii="Times New Roman" w:hAnsi="Times New Roman" w:cs="Times New Roman"/>
            <w:sz w:val="24"/>
            <w:szCs w:val="24"/>
          </w:rPr>
          <w:delText xml:space="preserve"> </w:delText>
        </w:r>
      </w:del>
      <w:r w:rsidRPr="00712416">
        <w:rPr>
          <w:rFonts w:ascii="Times New Roman" w:hAnsi="Times New Roman" w:cs="Times New Roman"/>
          <w:sz w:val="24"/>
          <w:szCs w:val="24"/>
        </w:rPr>
        <w:t>76:317-327.</w:t>
      </w:r>
    </w:p>
    <w:p w14:paraId="09AB4025" w14:textId="77777777" w:rsidR="00D92E1A" w:rsidRDefault="00D92E1A" w:rsidP="00C50C10">
      <w:pPr>
        <w:spacing w:after="0" w:line="480" w:lineRule="auto"/>
        <w:ind w:left="720" w:hanging="720"/>
        <w:rPr>
          <w:ins w:id="515" w:author="Taylor Stewart" w:date="2014-10-13T14:33:00Z"/>
          <w:rFonts w:ascii="Times New Roman" w:hAnsi="Times New Roman" w:cs="Times New Roman"/>
          <w:b/>
          <w:sz w:val="24"/>
          <w:szCs w:val="24"/>
        </w:rPr>
      </w:pPr>
    </w:p>
    <w:p w14:paraId="09C892ED" w14:textId="77777777" w:rsidR="00D92E1A" w:rsidRDefault="00D92E1A" w:rsidP="00C50C10">
      <w:pPr>
        <w:spacing w:after="0" w:line="480" w:lineRule="auto"/>
        <w:ind w:left="720" w:hanging="720"/>
        <w:rPr>
          <w:ins w:id="516" w:author="Taylor Stewart" w:date="2014-10-13T14:33:00Z"/>
          <w:rFonts w:ascii="Times New Roman" w:hAnsi="Times New Roman" w:cs="Times New Roman"/>
          <w:b/>
          <w:sz w:val="24"/>
          <w:szCs w:val="24"/>
        </w:rPr>
      </w:pPr>
    </w:p>
    <w:p w14:paraId="6EB94C83" w14:textId="77777777" w:rsidR="00D92E1A" w:rsidRDefault="00D92E1A" w:rsidP="00C50C10">
      <w:pPr>
        <w:spacing w:after="0" w:line="480" w:lineRule="auto"/>
        <w:ind w:left="720" w:hanging="720"/>
        <w:rPr>
          <w:ins w:id="517" w:author="Taylor Stewart" w:date="2014-10-13T14:33:00Z"/>
          <w:rFonts w:ascii="Times New Roman" w:hAnsi="Times New Roman" w:cs="Times New Roman"/>
          <w:b/>
          <w:sz w:val="24"/>
          <w:szCs w:val="24"/>
        </w:rPr>
      </w:pPr>
    </w:p>
    <w:p w14:paraId="55B92331" w14:textId="77777777" w:rsidR="00D92E1A" w:rsidRDefault="00D92E1A" w:rsidP="00C50C10">
      <w:pPr>
        <w:spacing w:after="0" w:line="480" w:lineRule="auto"/>
        <w:ind w:left="720" w:hanging="720"/>
        <w:rPr>
          <w:ins w:id="518" w:author="Taylor Stewart" w:date="2014-10-13T16:12:00Z"/>
          <w:rFonts w:ascii="Times New Roman" w:hAnsi="Times New Roman" w:cs="Times New Roman"/>
          <w:sz w:val="24"/>
          <w:szCs w:val="24"/>
        </w:rPr>
      </w:pPr>
    </w:p>
    <w:p w14:paraId="099FB0BB" w14:textId="77777777" w:rsidR="00745EB8" w:rsidRDefault="00745EB8" w:rsidP="00C50C10">
      <w:pPr>
        <w:spacing w:after="0" w:line="480" w:lineRule="auto"/>
        <w:ind w:left="720" w:hanging="720"/>
        <w:rPr>
          <w:ins w:id="519" w:author="Taylor Stewart" w:date="2014-10-13T16:12:00Z"/>
          <w:rFonts w:ascii="Times New Roman" w:hAnsi="Times New Roman" w:cs="Times New Roman"/>
          <w:sz w:val="24"/>
          <w:szCs w:val="24"/>
        </w:rPr>
      </w:pPr>
    </w:p>
    <w:p w14:paraId="4E4BB553" w14:textId="77777777" w:rsidR="00745EB8" w:rsidRDefault="00745EB8" w:rsidP="00C50C10">
      <w:pPr>
        <w:spacing w:after="0" w:line="480" w:lineRule="auto"/>
        <w:ind w:left="720" w:hanging="720"/>
        <w:rPr>
          <w:ins w:id="520" w:author="Taylor Stewart" w:date="2014-10-13T16:12:00Z"/>
          <w:rFonts w:ascii="Times New Roman" w:hAnsi="Times New Roman" w:cs="Times New Roman"/>
          <w:sz w:val="24"/>
          <w:szCs w:val="24"/>
        </w:rPr>
      </w:pPr>
    </w:p>
    <w:p w14:paraId="4977FE41" w14:textId="77777777" w:rsidR="00745EB8" w:rsidRDefault="00745EB8" w:rsidP="00C50C10">
      <w:pPr>
        <w:spacing w:after="0" w:line="480" w:lineRule="auto"/>
        <w:ind w:left="720" w:hanging="720"/>
        <w:rPr>
          <w:ins w:id="521" w:author="Taylor Stewart" w:date="2014-10-13T16:12:00Z"/>
          <w:rFonts w:ascii="Times New Roman" w:hAnsi="Times New Roman" w:cs="Times New Roman"/>
          <w:sz w:val="24"/>
          <w:szCs w:val="24"/>
        </w:rPr>
      </w:pPr>
    </w:p>
    <w:p w14:paraId="1B61D9EF" w14:textId="77777777" w:rsidR="00745EB8" w:rsidRDefault="00745EB8" w:rsidP="00C50C10">
      <w:pPr>
        <w:spacing w:after="0" w:line="480" w:lineRule="auto"/>
        <w:ind w:left="720" w:hanging="720"/>
        <w:rPr>
          <w:ins w:id="522" w:author="Taylor Stewart" w:date="2014-10-13T16:12:00Z"/>
          <w:rFonts w:ascii="Times New Roman" w:hAnsi="Times New Roman" w:cs="Times New Roman"/>
          <w:sz w:val="24"/>
          <w:szCs w:val="24"/>
        </w:rPr>
      </w:pPr>
    </w:p>
    <w:p w14:paraId="13F262E5" w14:textId="77777777" w:rsidR="00745EB8" w:rsidRDefault="00745EB8" w:rsidP="00C50C10">
      <w:pPr>
        <w:spacing w:after="0" w:line="480" w:lineRule="auto"/>
        <w:ind w:left="720" w:hanging="720"/>
        <w:rPr>
          <w:ins w:id="523" w:author="Taylor Stewart" w:date="2014-10-13T16:12:00Z"/>
          <w:rFonts w:ascii="Times New Roman" w:hAnsi="Times New Roman" w:cs="Times New Roman"/>
          <w:sz w:val="24"/>
          <w:szCs w:val="24"/>
        </w:rPr>
      </w:pPr>
    </w:p>
    <w:p w14:paraId="54C8A017" w14:textId="77777777" w:rsidR="00745EB8" w:rsidRDefault="00745EB8" w:rsidP="00C50C10">
      <w:pPr>
        <w:spacing w:after="0" w:line="480" w:lineRule="auto"/>
        <w:ind w:left="720" w:hanging="720"/>
        <w:rPr>
          <w:ins w:id="524" w:author="Taylor Stewart" w:date="2014-10-13T16:12:00Z"/>
          <w:rFonts w:ascii="Times New Roman" w:hAnsi="Times New Roman" w:cs="Times New Roman"/>
          <w:sz w:val="24"/>
          <w:szCs w:val="24"/>
        </w:rPr>
      </w:pPr>
    </w:p>
    <w:p w14:paraId="2FB27556" w14:textId="77777777" w:rsidR="00745EB8" w:rsidRPr="00712416" w:rsidRDefault="00745EB8" w:rsidP="00C50C10">
      <w:pPr>
        <w:spacing w:after="0" w:line="480" w:lineRule="auto"/>
        <w:ind w:left="720" w:hanging="720"/>
        <w:rPr>
          <w:ins w:id="525" w:author="Taylor Stewart" w:date="2014-10-13T14:33:00Z"/>
          <w:rFonts w:ascii="Times New Roman" w:hAnsi="Times New Roman" w:cs="Times New Roman"/>
          <w:sz w:val="24"/>
          <w:szCs w:val="24"/>
        </w:rPr>
      </w:pPr>
    </w:p>
    <w:p w14:paraId="34A1E35A" w14:textId="77777777" w:rsidR="001659BD" w:rsidRPr="00712416" w:rsidRDefault="001659BD">
      <w:pPr>
        <w:spacing w:after="0" w:line="480" w:lineRule="auto"/>
        <w:rPr>
          <w:rFonts w:ascii="Times New Roman" w:hAnsi="Times New Roman" w:cs="Times New Roman"/>
          <w:b/>
          <w:sz w:val="24"/>
          <w:szCs w:val="24"/>
        </w:rPr>
        <w:pPrChange w:id="526" w:author="Taylor Stewart" w:date="2014-10-13T17:30:00Z">
          <w:pPr/>
        </w:pPrChange>
      </w:pPr>
      <w:del w:id="527" w:author="Taylor Stewart" w:date="2014-10-13T14:33:00Z">
        <w:r w:rsidRPr="00712416" w:rsidDel="00D92E1A">
          <w:rPr>
            <w:rFonts w:ascii="Times New Roman" w:hAnsi="Times New Roman" w:cs="Times New Roman"/>
            <w:b/>
            <w:sz w:val="24"/>
            <w:szCs w:val="24"/>
          </w:rPr>
          <w:br w:type="page"/>
        </w:r>
      </w:del>
    </w:p>
    <w:p w14:paraId="797F094D" w14:textId="1E8021EA"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by</w:t>
            </w:r>
            <w:proofErr w:type="gramEnd"/>
            <w:r w:rsidRPr="00712416">
              <w:rPr>
                <w:rFonts w:ascii="Times New Roman" w:hAnsi="Times New Roman" w:cs="Times New Roman"/>
                <w:sz w:val="24"/>
                <w:szCs w:val="24"/>
              </w:rPr>
              <w:t xml:space="preserve">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proofErr w:type="gramStart"/>
            <w:r w:rsidRPr="00712416">
              <w:rPr>
                <w:rFonts w:ascii="Times New Roman" w:hAnsi="Times New Roman" w:cs="Times New Roman"/>
                <w:sz w:val="24"/>
                <w:szCs w:val="24"/>
              </w:rPr>
              <w:t>n</w:t>
            </w:r>
            <w:proofErr w:type="gramEnd"/>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435C368C"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1195" w:type="dxa"/>
          </w:tcPr>
          <w:p w14:paraId="6186E70E" w14:textId="1A53D3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0.078</w:t>
            </w:r>
          </w:p>
        </w:tc>
        <w:tc>
          <w:tcPr>
            <w:tcW w:w="1195" w:type="dxa"/>
          </w:tcPr>
          <w:p w14:paraId="0F5AF767" w14:textId="3EDAE83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0.351</w:t>
            </w:r>
          </w:p>
        </w:tc>
        <w:tc>
          <w:tcPr>
            <w:tcW w:w="1196" w:type="dxa"/>
          </w:tcPr>
          <w:p w14:paraId="2FD1F2CD" w14:textId="34DC9C3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0.42</w:t>
            </w:r>
            <w:r w:rsidR="00A7435B" w:rsidRPr="00712416">
              <w:rPr>
                <w:rFonts w:ascii="Times New Roman" w:hAnsi="Times New Roman" w:cs="Times New Roman"/>
                <w:sz w:val="24"/>
                <w:szCs w:val="24"/>
              </w:rPr>
              <w:t>7</w:t>
            </w:r>
          </w:p>
        </w:tc>
        <w:tc>
          <w:tcPr>
            <w:tcW w:w="720" w:type="dxa"/>
          </w:tcPr>
          <w:p w14:paraId="245C67C9" w14:textId="7F8F3DF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9.1</w:t>
            </w:r>
          </w:p>
        </w:tc>
        <w:tc>
          <w:tcPr>
            <w:tcW w:w="720" w:type="dxa"/>
          </w:tcPr>
          <w:p w14:paraId="08063E2C" w14:textId="065D46D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6.4</w:t>
            </w:r>
          </w:p>
        </w:tc>
        <w:tc>
          <w:tcPr>
            <w:tcW w:w="720" w:type="dxa"/>
          </w:tcPr>
          <w:p w14:paraId="728BE1A4" w14:textId="008448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57.6</w:t>
            </w:r>
          </w:p>
        </w:tc>
        <w:tc>
          <w:tcPr>
            <w:tcW w:w="720" w:type="dxa"/>
          </w:tcPr>
          <w:p w14:paraId="7B5C519A" w14:textId="4ED5981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37.0</w:t>
            </w:r>
          </w:p>
        </w:tc>
        <w:tc>
          <w:tcPr>
            <w:tcW w:w="720" w:type="dxa"/>
          </w:tcPr>
          <w:p w14:paraId="1FB3790F" w14:textId="7818BA72"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3.3</w:t>
            </w:r>
          </w:p>
        </w:tc>
        <w:tc>
          <w:tcPr>
            <w:tcW w:w="720" w:type="dxa"/>
          </w:tcPr>
          <w:p w14:paraId="4337EE85" w14:textId="12CDF4E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2.2</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23.1</w:t>
            </w:r>
          </w:p>
        </w:tc>
      </w:tr>
    </w:tbl>
    <w:p w14:paraId="7CD3B310" w14:textId="77777777" w:rsidR="00A56963" w:rsidRPr="00712416" w:rsidRDefault="00A56963" w:rsidP="00A36A6E">
      <w:pPr>
        <w:spacing w:after="0" w:line="480" w:lineRule="auto"/>
        <w:rPr>
          <w:rFonts w:ascii="Times New Roman" w:hAnsi="Times New Roman" w:cs="Times New Roman"/>
          <w:sz w:val="24"/>
          <w:szCs w:val="24"/>
        </w:rPr>
      </w:pPr>
    </w:p>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4B6FE544"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proofErr w:type="gramStart"/>
      <w:r w:rsidR="00F51B5E" w:rsidRPr="00712416">
        <w:rPr>
          <w:rFonts w:ascii="Times New Roman" w:hAnsi="Times New Roman" w:cs="Times New Roman"/>
          <w:sz w:val="24"/>
          <w:szCs w:val="24"/>
        </w:rPr>
        <w:t xml:space="preserve">Percentage 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A04500" w:rsidRPr="00712416">
        <w:rPr>
          <w:rFonts w:ascii="Times New Roman" w:hAnsi="Times New Roman" w:cs="Times New Roman"/>
          <w:sz w:val="24"/>
          <w:szCs w:val="24"/>
        </w:rPr>
        <w:t xml:space="preserve"> (i.e., observed age-length keys)</w:t>
      </w:r>
      <w:r w:rsidR="00F51B5E" w:rsidRPr="00712416">
        <w:rPr>
          <w:rFonts w:ascii="Times New Roman" w:hAnsi="Times New Roman" w:cs="Times New Roman"/>
          <w:sz w:val="24"/>
          <w:szCs w:val="24"/>
        </w:rPr>
        <w:t>.</w:t>
      </w:r>
      <w:proofErr w:type="gramEnd"/>
      <w:r w:rsidR="00527EAA" w:rsidRPr="00712416">
        <w:rPr>
          <w:rFonts w:ascii="Times New Roman" w:hAnsi="Times New Roman" w:cs="Times New Roman"/>
          <w:sz w:val="24"/>
          <w:szCs w:val="24"/>
        </w:rPr>
        <w:t xml:space="preserve"> </w:t>
      </w:r>
      <w:r w:rsidR="00A04500" w:rsidRPr="00712416">
        <w:rPr>
          <w:rFonts w:ascii="Times New Roman" w:hAnsi="Times New Roman" w:cs="Times New Roman"/>
          <w:sz w:val="24"/>
          <w:szCs w:val="24"/>
        </w:rPr>
        <w:t xml:space="preserve"> </w:t>
      </w:r>
      <w:r w:rsidR="00527EAA" w:rsidRPr="00712416">
        <w:rPr>
          <w:rFonts w:ascii="Times New Roman" w:hAnsi="Times New Roman" w:cs="Times New Roman"/>
          <w:sz w:val="24"/>
          <w:szCs w:val="24"/>
        </w:rPr>
        <w:t xml:space="preserve">Ages </w:t>
      </w:r>
      <w:r w:rsidR="00A04500" w:rsidRPr="00712416">
        <w:rPr>
          <w:rFonts w:ascii="Times New Roman" w:hAnsi="Times New Roman" w:cs="Times New Roman"/>
          <w:sz w:val="24"/>
          <w:szCs w:val="24"/>
        </w:rPr>
        <w:t>are the</w:t>
      </w:r>
      <w:r w:rsidR="00527EAA" w:rsidRPr="00712416">
        <w:rPr>
          <w:rFonts w:ascii="Times New Roman" w:hAnsi="Times New Roman" w:cs="Times New Roman"/>
          <w:sz w:val="24"/>
          <w:szCs w:val="24"/>
        </w:rPr>
        <w:t xml:space="preserve"> consensus </w:t>
      </w:r>
      <w:r w:rsidR="00A04500" w:rsidRPr="00712416">
        <w:rPr>
          <w:rFonts w:ascii="Times New Roman" w:hAnsi="Times New Roman" w:cs="Times New Roman"/>
          <w:sz w:val="24"/>
          <w:szCs w:val="24"/>
        </w:rPr>
        <w:t xml:space="preserve">age from </w:t>
      </w:r>
      <w:r w:rsidR="00527EAA" w:rsidRPr="00712416">
        <w:rPr>
          <w:rFonts w:ascii="Times New Roman" w:hAnsi="Times New Roman" w:cs="Times New Roman"/>
          <w:sz w:val="24"/>
          <w:szCs w:val="24"/>
        </w:rPr>
        <w:t>two readers</w:t>
      </w:r>
      <w:r w:rsidR="00A04500" w:rsidRPr="00712416">
        <w:rPr>
          <w:rFonts w:ascii="Times New Roman" w:hAnsi="Times New Roman" w:cs="Times New Roman"/>
          <w:sz w:val="24"/>
          <w:szCs w:val="24"/>
        </w:rPr>
        <w:t xml:space="preserve"> of otoliths</w:t>
      </w:r>
      <w:r w:rsidR="00527EAA" w:rsidRPr="00712416">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12416" w14:paraId="64DD6FB6" w14:textId="77777777" w:rsidTr="006042EC">
        <w:trPr>
          <w:jc w:val="center"/>
        </w:trPr>
        <w:tc>
          <w:tcPr>
            <w:tcW w:w="1144" w:type="dxa"/>
            <w:tcBorders>
              <w:top w:val="single" w:sz="24" w:space="0" w:color="auto"/>
            </w:tcBorders>
          </w:tcPr>
          <w:p w14:paraId="6CFE117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Female </w:t>
            </w:r>
            <w:r w:rsidR="00F51B5E" w:rsidRPr="00712416">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Male </w:t>
            </w:r>
            <w:r w:rsidR="00F51B5E" w:rsidRPr="00712416">
              <w:rPr>
                <w:rFonts w:ascii="Times New Roman" w:hAnsi="Times New Roman" w:cs="Times New Roman"/>
                <w:sz w:val="24"/>
                <w:szCs w:val="24"/>
              </w:rPr>
              <w:t>Age</w:t>
            </w:r>
          </w:p>
        </w:tc>
      </w:tr>
      <w:tr w:rsidR="00A36A6E" w:rsidRPr="00712416"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w:t>
            </w:r>
            <w:r w:rsidR="00A04500" w:rsidRPr="00712416">
              <w:rPr>
                <w:rFonts w:ascii="Times New Roman" w:hAnsi="Times New Roman" w:cs="Times New Roman"/>
                <w:sz w:val="24"/>
                <w:szCs w:val="24"/>
              </w:rPr>
              <w:t xml:space="preserve"> (mm)</w:t>
            </w:r>
          </w:p>
        </w:tc>
        <w:tc>
          <w:tcPr>
            <w:tcW w:w="236" w:type="dxa"/>
          </w:tcPr>
          <w:p w14:paraId="6B50711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9" w:type="dxa"/>
          </w:tcPr>
          <w:p w14:paraId="3D0C726A"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A36A6E" w:rsidRPr="00712416"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6" w:type="dxa"/>
          </w:tcPr>
          <w:p w14:paraId="0414309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23191F9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DA385C3" w14:textId="77777777" w:rsidTr="006042EC">
        <w:trPr>
          <w:gridAfter w:val="1"/>
          <w:wAfter w:w="7" w:type="dxa"/>
          <w:jc w:val="center"/>
        </w:trPr>
        <w:tc>
          <w:tcPr>
            <w:tcW w:w="1144" w:type="dxa"/>
          </w:tcPr>
          <w:p w14:paraId="06EB81BD" w14:textId="33FDE45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6" w:type="dxa"/>
          </w:tcPr>
          <w:p w14:paraId="13DCF4E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1EABC8BD" w14:textId="1E1ABFA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3F40C271" w14:textId="2683ACE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32704357" w14:textId="11CEC80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7D435BA" w14:textId="79B484B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31DE13C" w14:textId="3D6DB73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568B44" w14:textId="712A8C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DC6E39A"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22163150" w14:textId="356E8F2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6E7D8A" w14:textId="0F5FA77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57</w:t>
            </w:r>
          </w:p>
        </w:tc>
        <w:tc>
          <w:tcPr>
            <w:tcW w:w="576" w:type="dxa"/>
          </w:tcPr>
          <w:p w14:paraId="51D2E8CE" w14:textId="5841AFB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233A003A" w14:textId="48BFAF2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277F4D" w14:textId="55399E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D4B525D" w14:textId="1CFA4F4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E691EE2" w14:textId="77777777" w:rsidTr="006042EC">
        <w:trPr>
          <w:gridAfter w:val="1"/>
          <w:wAfter w:w="7" w:type="dxa"/>
          <w:jc w:val="center"/>
        </w:trPr>
        <w:tc>
          <w:tcPr>
            <w:tcW w:w="1144" w:type="dxa"/>
          </w:tcPr>
          <w:p w14:paraId="354F81BA" w14:textId="567201A0"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6" w:type="dxa"/>
          </w:tcPr>
          <w:p w14:paraId="4630880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4EDF24A5" w14:textId="0336488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618DBF4E" w14:textId="248BE3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15F10CB9" w14:textId="4DEF06B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5B81D292" w14:textId="1D53979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E78222D" w14:textId="3519E3B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1C3EAD9" w14:textId="085FC84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4D569B47"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0E8FD9AC" w14:textId="6D7654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F9E5E05" w14:textId="63A8A7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11</w:t>
            </w:r>
          </w:p>
        </w:tc>
        <w:tc>
          <w:tcPr>
            <w:tcW w:w="576" w:type="dxa"/>
          </w:tcPr>
          <w:p w14:paraId="3989CB0C" w14:textId="6AFEBD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763F4E0B" w14:textId="21AE05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22</w:t>
            </w:r>
          </w:p>
        </w:tc>
        <w:tc>
          <w:tcPr>
            <w:tcW w:w="576" w:type="dxa"/>
          </w:tcPr>
          <w:p w14:paraId="75A1EF28" w14:textId="796A071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060D8C6" w14:textId="739E378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AA8430E" w14:textId="77777777" w:rsidTr="006042EC">
        <w:trPr>
          <w:gridAfter w:val="1"/>
          <w:wAfter w:w="7" w:type="dxa"/>
          <w:jc w:val="center"/>
        </w:trPr>
        <w:tc>
          <w:tcPr>
            <w:tcW w:w="1144" w:type="dxa"/>
          </w:tcPr>
          <w:p w14:paraId="21D2C714" w14:textId="1EE83EC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6" w:type="dxa"/>
          </w:tcPr>
          <w:p w14:paraId="2E2C113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6B9D9211" w14:textId="548815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16F998A1" w14:textId="25B6603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0061151C" w14:textId="65E229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277384A0" w14:textId="2AEAC66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5B3C379" w14:textId="3D41A23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C5EB68D" w14:textId="5D9252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A6ABA4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B789D24" w14:textId="6F9E79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D315123" w14:textId="2C7AFE8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026424" w14:textId="49B0E0D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75</w:t>
            </w:r>
          </w:p>
        </w:tc>
        <w:tc>
          <w:tcPr>
            <w:tcW w:w="576" w:type="dxa"/>
          </w:tcPr>
          <w:p w14:paraId="5EC863F0" w14:textId="2D9787F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AEC421" w14:textId="2948CD6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A70CF0" w14:textId="6801AD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25</w:t>
            </w:r>
          </w:p>
        </w:tc>
      </w:tr>
      <w:tr w:rsidR="00A36A6E" w:rsidRPr="00712416" w14:paraId="7B1BA6CF" w14:textId="77777777" w:rsidTr="006042EC">
        <w:trPr>
          <w:gridAfter w:val="1"/>
          <w:wAfter w:w="7" w:type="dxa"/>
          <w:jc w:val="center"/>
        </w:trPr>
        <w:tc>
          <w:tcPr>
            <w:tcW w:w="1144" w:type="dxa"/>
          </w:tcPr>
          <w:p w14:paraId="54215144" w14:textId="1F00131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6" w:type="dxa"/>
          </w:tcPr>
          <w:p w14:paraId="1D378E1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7531A3D" w14:textId="54A1866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6095E8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29F27680" w14:textId="307005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5B8CDFD" w14:textId="1BCEF1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c>
          <w:tcPr>
            <w:tcW w:w="576" w:type="dxa"/>
          </w:tcPr>
          <w:p w14:paraId="2DC3334F" w14:textId="19F8334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433B8" w14:textId="516D76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3523F1CD"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F0026F4" w14:textId="2DB794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E3448C" w14:textId="43BC41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0C96389" w14:textId="1D467E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FC4CD9" w14:textId="2C085E5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21CDEA6" w14:textId="1E92277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38965A86" w14:textId="2378E89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r>
      <w:tr w:rsidR="00A36A6E" w:rsidRPr="00712416" w14:paraId="05AFDDB5" w14:textId="77777777" w:rsidTr="006042EC">
        <w:trPr>
          <w:gridAfter w:val="1"/>
          <w:wAfter w:w="7" w:type="dxa"/>
          <w:jc w:val="center"/>
        </w:trPr>
        <w:tc>
          <w:tcPr>
            <w:tcW w:w="1144" w:type="dxa"/>
          </w:tcPr>
          <w:p w14:paraId="6EDB551F" w14:textId="4E08EC8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6" w:type="dxa"/>
          </w:tcPr>
          <w:p w14:paraId="6F5D8543"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1CE570B" w14:textId="039FDA3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3EE3D01" w14:textId="720F3EF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43</w:t>
            </w:r>
          </w:p>
        </w:tc>
        <w:tc>
          <w:tcPr>
            <w:tcW w:w="576" w:type="dxa"/>
          </w:tcPr>
          <w:p w14:paraId="35A71A84" w14:textId="54A212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66B11AE9" w14:textId="6D2461D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33623822" w14:textId="5D5463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5A1041DF" w14:textId="6F5D3F6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126C107C"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56C1300D" w14:textId="76CD5B6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C5D35BE" w14:textId="281A8AA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EE39DC1" w14:textId="3461F18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81914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Pr>
          <w:p w14:paraId="29DF67F6" w14:textId="6E108D6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AA421C1" w14:textId="0C0EADC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16B40DAC" w14:textId="77777777" w:rsidTr="006042EC">
        <w:trPr>
          <w:gridAfter w:val="1"/>
          <w:wAfter w:w="7" w:type="dxa"/>
          <w:jc w:val="center"/>
        </w:trPr>
        <w:tc>
          <w:tcPr>
            <w:tcW w:w="1144" w:type="dxa"/>
          </w:tcPr>
          <w:p w14:paraId="46D90E25" w14:textId="53C7FD5B"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6" w:type="dxa"/>
          </w:tcPr>
          <w:p w14:paraId="10006D6C"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B7282C0" w14:textId="761683D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7C2BD0F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6517494A" w14:textId="27CA9D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49637CD7" w14:textId="098B352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08B91F99" w14:textId="3C81C9E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40FDDBBE" w14:textId="65F5C2F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229" w:type="dxa"/>
          </w:tcPr>
          <w:p w14:paraId="65E3D379"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034C5C9" w14:textId="3F3918E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394A163" w14:textId="5EC40B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00260F" w14:textId="0981B3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DFC9675" w14:textId="7F43AC8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E24D95F" w14:textId="35EDB39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5945FF8" w14:textId="77777777" w:rsidTr="006042EC">
        <w:trPr>
          <w:gridAfter w:val="1"/>
          <w:wAfter w:w="7" w:type="dxa"/>
          <w:jc w:val="center"/>
        </w:trPr>
        <w:tc>
          <w:tcPr>
            <w:tcW w:w="1144" w:type="dxa"/>
          </w:tcPr>
          <w:p w14:paraId="147D3237" w14:textId="7F87F3E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6" w:type="dxa"/>
          </w:tcPr>
          <w:p w14:paraId="21FC1A5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5F8B0B1D" w14:textId="58CC214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E62DC3" w14:textId="230DA3D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18764099" w14:textId="73D9144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98EE40" w14:textId="17CB7E86" w:rsidR="00A36A6E" w:rsidRPr="00712416" w:rsidRDefault="00765B5F"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4F8B75D" w14:textId="418B89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549F216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7D17C94" w14:textId="0C7D014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AA525E3" w14:textId="220C5BF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AB537F" w14:textId="4FD533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27B9124" w14:textId="623F903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97C0339" w14:textId="7B0EBCE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73CF70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del w:id="528" w:author="Taylor Stewart" w:date="2014-10-13T16:25:00Z">
        <w:r w:rsidR="00631FBE" w:rsidRPr="00712416" w:rsidDel="00062EE9">
          <w:rPr>
            <w:rFonts w:ascii="Times New Roman" w:hAnsi="Times New Roman" w:cs="Times New Roman"/>
            <w:sz w:val="24"/>
            <w:szCs w:val="24"/>
          </w:rPr>
          <w:delText xml:space="preserve"> </w:delText>
        </w:r>
      </w:del>
      <w:ins w:id="529" w:author="Taylor Stewart" w:date="2014-10-13T16:20:00Z">
        <w:r w:rsidR="00FD7F70">
          <w:rPr>
            <w:rStyle w:val="FootnoteReference"/>
            <w:rFonts w:ascii="Times New Roman" w:hAnsi="Times New Roman" w:cs="Times New Roman"/>
            <w:sz w:val="24"/>
            <w:szCs w:val="24"/>
          </w:rPr>
          <w:footnoteReference w:id="1"/>
        </w:r>
      </w:ins>
      <w:del w:id="537" w:author="Taylor Stewart" w:date="2014-10-13T16:21:00Z">
        <w:r w:rsidR="00631FBE" w:rsidRPr="00712416" w:rsidDel="00FD7F70">
          <w:rPr>
            <w:rFonts w:ascii="Times New Roman" w:hAnsi="Times New Roman" w:cs="Times New Roman"/>
            <w:sz w:val="24"/>
            <w:szCs w:val="24"/>
          </w:rPr>
          <w:delText>(Eschmeyer and Bailey 1955);</w:delText>
        </w:r>
      </w:del>
      <w:r w:rsidR="00631FBE" w:rsidRPr="00712416">
        <w:rPr>
          <w:rFonts w:ascii="Times New Roman" w:hAnsi="Times New Roman" w:cs="Times New Roman"/>
          <w:sz w:val="24"/>
          <w:szCs w:val="24"/>
        </w:rPr>
        <w:t xml:space="preserve"> Flathead Lake (FL</w:t>
      </w:r>
      <w:del w:id="538" w:author="Taylor Stewart" w:date="2014-10-13T16:21:00Z">
        <w:r w:rsidR="00631FBE" w:rsidRPr="00712416" w:rsidDel="00FD7F70">
          <w:rPr>
            <w:rFonts w:ascii="Times New Roman" w:hAnsi="Times New Roman" w:cs="Times New Roman"/>
            <w:sz w:val="24"/>
            <w:szCs w:val="24"/>
          </w:rPr>
          <w:delText>; Weisel et al. 1973</w:delText>
        </w:r>
      </w:del>
      <w:r w:rsidR="00631FBE" w:rsidRPr="00712416">
        <w:rPr>
          <w:rFonts w:ascii="Times New Roman" w:hAnsi="Times New Roman" w:cs="Times New Roman"/>
          <w:sz w:val="24"/>
          <w:szCs w:val="24"/>
        </w:rPr>
        <w:t>)</w:t>
      </w:r>
      <w:ins w:id="539" w:author="Taylor Stewart" w:date="2014-10-13T16:21:00Z">
        <w:r w:rsidR="00FD7F70">
          <w:rPr>
            <w:rStyle w:val="FootnoteReference"/>
            <w:rFonts w:ascii="Times New Roman" w:hAnsi="Times New Roman" w:cs="Times New Roman"/>
            <w:sz w:val="24"/>
            <w:szCs w:val="24"/>
          </w:rPr>
          <w:footnoteReference w:id="2"/>
        </w:r>
      </w:ins>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ins w:id="546" w:author="Taylor Stewart" w:date="2014-10-13T16:22:00Z">
        <w:r w:rsidR="00FD7F70">
          <w:rPr>
            <w:rFonts w:ascii="Times New Roman" w:hAnsi="Times New Roman" w:cs="Times New Roman"/>
            <w:sz w:val="24"/>
            <w:szCs w:val="24"/>
          </w:rPr>
          <w:t>(NL)</w:t>
        </w:r>
      </w:ins>
      <w:del w:id="547" w:author="Taylor Stewart" w:date="2014-10-13T16:22:00Z">
        <w:r w:rsidR="00631FBE" w:rsidRPr="00712416" w:rsidDel="00FD7F70">
          <w:rPr>
            <w:rFonts w:ascii="Times New Roman" w:hAnsi="Times New Roman" w:cs="Times New Roman"/>
            <w:sz w:val="24"/>
            <w:szCs w:val="24"/>
          </w:rPr>
          <w:delText>(</w:delText>
        </w:r>
      </w:del>
      <w:ins w:id="548" w:author="Taylor Stewart" w:date="2014-10-13T16:22:00Z">
        <w:r w:rsidR="00FD7F70">
          <w:rPr>
            <w:rStyle w:val="FootnoteReference"/>
            <w:rFonts w:ascii="Times New Roman" w:hAnsi="Times New Roman" w:cs="Times New Roman"/>
            <w:sz w:val="24"/>
            <w:szCs w:val="24"/>
          </w:rPr>
          <w:footnoteReference w:id="3"/>
        </w:r>
      </w:ins>
      <w:del w:id="554" w:author="Taylor Stewart" w:date="2014-10-13T16:22:00Z">
        <w:r w:rsidR="00631FBE" w:rsidRPr="00712416" w:rsidDel="00FD7F70">
          <w:rPr>
            <w:rFonts w:ascii="Times New Roman" w:hAnsi="Times New Roman" w:cs="Times New Roman"/>
            <w:sz w:val="24"/>
            <w:szCs w:val="24"/>
          </w:rPr>
          <w:delText>Heard and Hartman 196</w:delText>
        </w:r>
      </w:del>
      <w:del w:id="555" w:author="Taylor Stewart" w:date="2014-10-11T16:03:00Z">
        <w:r w:rsidR="00631FBE" w:rsidRPr="00712416" w:rsidDel="00712416">
          <w:rPr>
            <w:rFonts w:ascii="Times New Roman" w:hAnsi="Times New Roman" w:cs="Times New Roman"/>
            <w:sz w:val="24"/>
            <w:szCs w:val="24"/>
          </w:rPr>
          <w:delText>5</w:delText>
        </w:r>
      </w:del>
      <w:del w:id="556" w:author="Taylor Stewart" w:date="2014-10-13T16:22:00Z">
        <w:r w:rsidR="00631FBE" w:rsidRPr="00712416" w:rsidDel="00FD7F70">
          <w:rPr>
            <w:rFonts w:ascii="Times New Roman" w:hAnsi="Times New Roman" w:cs="Times New Roman"/>
            <w:sz w:val="24"/>
            <w:szCs w:val="24"/>
          </w:rPr>
          <w:delText>)</w:delText>
        </w:r>
      </w:del>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del w:id="557" w:author="Taylor Stewart" w:date="2014-10-13T16:22:00Z">
        <w:r w:rsidR="00631FBE" w:rsidRPr="00712416" w:rsidDel="00FD7F70">
          <w:rPr>
            <w:rFonts w:ascii="Times New Roman" w:hAnsi="Times New Roman" w:cs="Times New Roman"/>
            <w:sz w:val="24"/>
            <w:szCs w:val="24"/>
          </w:rPr>
          <w:delText xml:space="preserve"> </w:delText>
        </w:r>
      </w:del>
      <w:ins w:id="558" w:author="Taylor Stewart" w:date="2014-10-13T16:22:00Z">
        <w:r w:rsidR="00FD7F70">
          <w:rPr>
            <w:rStyle w:val="FootnoteReference"/>
            <w:rFonts w:ascii="Times New Roman" w:hAnsi="Times New Roman" w:cs="Times New Roman"/>
            <w:sz w:val="24"/>
            <w:szCs w:val="24"/>
          </w:rPr>
          <w:footnoteReference w:id="4"/>
        </w:r>
      </w:ins>
      <w:del w:id="566" w:author="Taylor Stewart" w:date="2014-10-13T16:22:00Z">
        <w:r w:rsidR="00631FBE" w:rsidRPr="00712416" w:rsidDel="00FD7F70">
          <w:rPr>
            <w:rFonts w:ascii="Times New Roman" w:hAnsi="Times New Roman" w:cs="Times New Roman"/>
            <w:sz w:val="24"/>
            <w:szCs w:val="24"/>
          </w:rPr>
          <w:delText>(McCart 1963)</w:delText>
        </w:r>
      </w:del>
      <w:r w:rsidR="00631FBE" w:rsidRPr="00712416">
        <w:rPr>
          <w:rFonts w:ascii="Times New Roman" w:hAnsi="Times New Roman" w:cs="Times New Roman"/>
          <w:sz w:val="24"/>
          <w:szCs w:val="24"/>
        </w:rPr>
        <w:t>; and Dina Lake #1 (DL1</w:t>
      </w:r>
      <w:del w:id="567" w:author="Taylor Stewart" w:date="2014-10-13T16:23:00Z">
        <w:r w:rsidR="00631FBE" w:rsidRPr="00712416" w:rsidDel="00FD7F70">
          <w:rPr>
            <w:rFonts w:ascii="Times New Roman" w:hAnsi="Times New Roman" w:cs="Times New Roman"/>
            <w:sz w:val="24"/>
            <w:szCs w:val="24"/>
          </w:rPr>
          <w:delText>; McPhail and Zemlak 2001</w:delText>
        </w:r>
      </w:del>
      <w:r w:rsidR="00631FBE" w:rsidRPr="00712416">
        <w:rPr>
          <w:rFonts w:ascii="Times New Roman" w:hAnsi="Times New Roman" w:cs="Times New Roman"/>
          <w:sz w:val="24"/>
          <w:szCs w:val="24"/>
        </w:rPr>
        <w:t>)</w:t>
      </w:r>
      <w:ins w:id="568" w:author="Taylor Stewart" w:date="2014-10-13T16:23:00Z">
        <w:r w:rsidR="00FD7F70">
          <w:rPr>
            <w:rStyle w:val="FootnoteReference"/>
            <w:rFonts w:ascii="Times New Roman" w:hAnsi="Times New Roman" w:cs="Times New Roman"/>
            <w:sz w:val="24"/>
            <w:szCs w:val="24"/>
          </w:rPr>
          <w:footnoteReference w:id="5"/>
        </w:r>
      </w:ins>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ins w:id="576" w:author="Taylor Stewart" w:date="2014-10-11T16:03:00Z">
        <w:r w:rsidR="00712416">
          <w:rPr>
            <w:rFonts w:ascii="Times New Roman" w:hAnsi="Times New Roman" w:cs="Times New Roman"/>
            <w:sz w:val="24"/>
            <w:szCs w:val="24"/>
          </w:rPr>
          <w:t>6</w:t>
        </w:r>
      </w:ins>
      <w:del w:id="577" w:author="Taylor Stewart" w:date="2014-10-11T16:03:00Z">
        <w:r w:rsidR="00FD3232" w:rsidRPr="00712416" w:rsidDel="00712416">
          <w:rPr>
            <w:rFonts w:ascii="Times New Roman" w:hAnsi="Times New Roman" w:cs="Times New Roman"/>
            <w:sz w:val="24"/>
            <w:szCs w:val="24"/>
          </w:rPr>
          <w:delText>5</w:delText>
        </w:r>
      </w:del>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 xml:space="preserve">The results from this study are predicted means from Von </w:t>
      </w:r>
      <w:proofErr w:type="spellStart"/>
      <w:r w:rsidR="005120FB" w:rsidRPr="00712416">
        <w:rPr>
          <w:rFonts w:ascii="Times New Roman" w:hAnsi="Times New Roman" w:cs="Times New Roman"/>
          <w:sz w:val="24"/>
          <w:szCs w:val="24"/>
        </w:rPr>
        <w:t>Bertalanffy</w:t>
      </w:r>
      <w:proofErr w:type="spellEnd"/>
      <w:r w:rsidR="005120FB" w:rsidRPr="00712416">
        <w:rPr>
          <w:rFonts w:ascii="Times New Roman" w:hAnsi="Times New Roman" w:cs="Times New Roman"/>
          <w:sz w:val="24"/>
          <w:szCs w:val="24"/>
        </w:rPr>
        <w:t xml:space="preserve">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712416"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r>
      <w:tr w:rsidR="00A04500" w:rsidRPr="00712416"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min</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max</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890051C" w14:textId="2DEA0941" w:rsidR="00A04500" w:rsidRPr="00712416" w:rsidDel="00062EE9" w:rsidRDefault="00A04500">
      <w:pPr>
        <w:rPr>
          <w:del w:id="578" w:author="Taylor Stewart" w:date="2014-10-13T16:25:00Z"/>
          <w:rFonts w:ascii="Times New Roman" w:hAnsi="Times New Roman" w:cs="Times New Roman"/>
          <w:b/>
          <w:sz w:val="24"/>
          <w:szCs w:val="24"/>
        </w:rPr>
      </w:pPr>
    </w:p>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min</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roofErr w:type="gramStart"/>
            <w:r w:rsidRPr="00712416">
              <w:rPr>
                <w:rFonts w:ascii="Times New Roman" w:eastAsia="Times New Roman" w:hAnsi="Times New Roman" w:cs="Times New Roman"/>
                <w:color w:val="000000"/>
                <w:sz w:val="24"/>
                <w:szCs w:val="24"/>
              </w:rPr>
              <w:t>max</w:t>
            </w:r>
            <w:proofErr w:type="gramEnd"/>
            <w:r w:rsidRPr="00712416">
              <w:rPr>
                <w:rFonts w:ascii="Times New Roman" w:eastAsia="Times New Roman" w:hAnsi="Times New Roman" w:cs="Times New Roman"/>
                <w:color w:val="000000"/>
                <w:sz w:val="24"/>
                <w:szCs w:val="24"/>
              </w:rPr>
              <w:t xml:space="preserve">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4C0719D1" w14:textId="77777777" w:rsidR="0060391F" w:rsidRPr="00712416" w:rsidRDefault="0060391F" w:rsidP="00B908D4">
      <w:pPr>
        <w:spacing w:after="0" w:line="480" w:lineRule="auto"/>
        <w:rPr>
          <w:rFonts w:ascii="Times New Roman" w:hAnsi="Times New Roman" w:cs="Times New Roman"/>
          <w:b/>
          <w:sz w:val="24"/>
          <w:szCs w:val="24"/>
        </w:rPr>
      </w:pPr>
    </w:p>
    <w:p w14:paraId="2FD90ECB" w14:textId="77777777" w:rsidR="0060391F" w:rsidRPr="00712416" w:rsidRDefault="0060391F">
      <w:pPr>
        <w:rPr>
          <w:rFonts w:ascii="Times New Roman" w:hAnsi="Times New Roman" w:cs="Times New Roman"/>
          <w:b/>
          <w:sz w:val="24"/>
          <w:szCs w:val="24"/>
        </w:rPr>
      </w:pPr>
      <w:r w:rsidRPr="00712416">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1.  </w:t>
      </w:r>
      <w:proofErr w:type="gramStart"/>
      <w:r w:rsidRPr="00712416">
        <w:rPr>
          <w:rFonts w:ascii="Times New Roman" w:hAnsi="Times New Roman" w:cs="Times New Roman"/>
          <w:sz w:val="24"/>
          <w:szCs w:val="24"/>
        </w:rPr>
        <w:t>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roofErr w:type="gramEnd"/>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w:t>
      </w:r>
      <w:proofErr w:type="gramStart"/>
      <w:r w:rsidRPr="00712416">
        <w:rPr>
          <w:rFonts w:ascii="Times New Roman" w:hAnsi="Times New Roman" w:cs="Times New Roman"/>
          <w:sz w:val="24"/>
          <w:szCs w:val="24"/>
        </w:rPr>
        <w:t xml:space="preserve">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-2013.</w:t>
      </w:r>
      <w:proofErr w:type="gramEnd"/>
      <w:r w:rsidRPr="00712416">
        <w:rPr>
          <w:rFonts w:ascii="Times New Roman" w:hAnsi="Times New Roman" w:cs="Times New Roman"/>
          <w:sz w:val="24"/>
          <w:szCs w:val="24"/>
        </w:rPr>
        <w:t xml:space="preserve">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7E317297" w14:textId="4A092721" w:rsidR="007F7D5E" w:rsidRPr="00712416"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4.  The fit (solid lines) and 95% confidence bands (dashed lines) from Von </w:t>
      </w:r>
      <w:proofErr w:type="spellStart"/>
      <w:r w:rsidRPr="00712416">
        <w:rPr>
          <w:rFonts w:ascii="Times New Roman" w:hAnsi="Times New Roman" w:cs="Times New Roman"/>
          <w:sz w:val="24"/>
          <w:szCs w:val="24"/>
        </w:rPr>
        <w:t>Bertalanffy</w:t>
      </w:r>
      <w:proofErr w:type="spellEnd"/>
      <w:r w:rsidRPr="00712416">
        <w:rPr>
          <w:rFonts w:ascii="Times New Roman" w:hAnsi="Times New Roman" w:cs="Times New Roman"/>
          <w:sz w:val="24"/>
          <w:szCs w:val="24"/>
        </w:rPr>
        <w:t xml:space="preserve"> Growth Models (VBGM) fit to male and female Lake Superior Pygmy Whitefish.  Solid symbols represent observed ages for known sex fish and open symbols are immature fish less than 75 mm total length that were randomly assigned to male or female to assist in fitting the VBGM.</w:t>
      </w:r>
    </w:p>
    <w:sectPr w:rsidR="007F7D5E" w:rsidRPr="00712416" w:rsidSect="00BF19E6">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7" w:author="Taylor Stewart" w:date="2014-10-13T17:29:00Z" w:initials="TS">
    <w:p w14:paraId="1EB99A9E" w14:textId="2B645EEB" w:rsidR="00811099" w:rsidRDefault="00811099">
      <w:pPr>
        <w:pStyle w:val="CommentText"/>
      </w:pPr>
      <w:r>
        <w:rPr>
          <w:rStyle w:val="CommentReference"/>
        </w:rPr>
        <w:annotationRef/>
      </w:r>
      <w:r>
        <w:t>Couldn’t find a proper bulletin format for JFE…</w:t>
      </w:r>
    </w:p>
  </w:comment>
  <w:comment w:id="398" w:author="Taylor Stewart" w:date="2014-10-13T17:30:00Z" w:initials="TS">
    <w:p w14:paraId="449A2A9F" w14:textId="6EC146A3" w:rsidR="00811099" w:rsidRDefault="00811099">
      <w:pPr>
        <w:pStyle w:val="CommentText"/>
      </w:pPr>
      <w:r>
        <w:rPr>
          <w:rStyle w:val="CommentReference"/>
        </w:rPr>
        <w:annotationRef/>
      </w:r>
      <w:r>
        <w:t>Another bulletin. Not 100% sure if it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0CE82" w14:textId="77777777" w:rsidR="00062EE9" w:rsidRDefault="00062EE9" w:rsidP="00B015AF">
      <w:pPr>
        <w:spacing w:after="0" w:line="240" w:lineRule="auto"/>
      </w:pPr>
      <w:r>
        <w:separator/>
      </w:r>
    </w:p>
  </w:endnote>
  <w:endnote w:type="continuationSeparator" w:id="0">
    <w:p w14:paraId="74531ACB" w14:textId="77777777" w:rsidR="00062EE9" w:rsidRDefault="00062EE9"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D0E00" w14:textId="77777777" w:rsidR="00062EE9" w:rsidRDefault="00062EE9" w:rsidP="00B015AF">
      <w:pPr>
        <w:spacing w:after="0" w:line="240" w:lineRule="auto"/>
      </w:pPr>
      <w:r>
        <w:separator/>
      </w:r>
    </w:p>
  </w:footnote>
  <w:footnote w:type="continuationSeparator" w:id="0">
    <w:p w14:paraId="4D7153ED" w14:textId="77777777" w:rsidR="00062EE9" w:rsidRDefault="00062EE9" w:rsidP="00B015AF">
      <w:pPr>
        <w:spacing w:after="0" w:line="240" w:lineRule="auto"/>
      </w:pPr>
      <w:r>
        <w:continuationSeparator/>
      </w:r>
    </w:p>
  </w:footnote>
  <w:footnote w:id="1">
    <w:p w14:paraId="5935D01B" w14:textId="6CF42F49" w:rsidR="00062EE9" w:rsidRPr="00062EE9" w:rsidRDefault="00062EE9">
      <w:pPr>
        <w:pStyle w:val="FootnoteText"/>
        <w:rPr>
          <w:sz w:val="20"/>
          <w:szCs w:val="20"/>
          <w:rPrChange w:id="530" w:author="Taylor Stewart" w:date="2014-10-13T16:25:00Z">
            <w:rPr/>
          </w:rPrChange>
        </w:rPr>
      </w:pPr>
      <w:ins w:id="531" w:author="Taylor Stewart" w:date="2014-10-13T16:20:00Z">
        <w:r w:rsidRPr="00062EE9">
          <w:rPr>
            <w:rStyle w:val="FootnoteReference"/>
            <w:sz w:val="20"/>
            <w:szCs w:val="20"/>
            <w:rPrChange w:id="532" w:author="Taylor Stewart" w:date="2014-10-13T16:25:00Z">
              <w:rPr>
                <w:rStyle w:val="FootnoteReference"/>
              </w:rPr>
            </w:rPrChange>
          </w:rPr>
          <w:footnoteRef/>
        </w:r>
        <w:r w:rsidRPr="00062EE9">
          <w:rPr>
            <w:sz w:val="20"/>
            <w:szCs w:val="20"/>
            <w:rPrChange w:id="533" w:author="Taylor Stewart" w:date="2014-10-13T16:25:00Z">
              <w:rPr/>
            </w:rPrChange>
          </w:rPr>
          <w:t xml:space="preserve"> </w:t>
        </w:r>
      </w:ins>
      <w:ins w:id="534" w:author="Taylor Stewart" w:date="2014-10-13T16:21:00Z">
        <w:r w:rsidRPr="00062EE9">
          <w:rPr>
            <w:sz w:val="20"/>
            <w:szCs w:val="20"/>
            <w:rPrChange w:id="535" w:author="Taylor Stewart" w:date="2014-10-13T16:25:00Z">
              <w:rPr/>
            </w:rPrChange>
          </w:rPr>
          <w:t>(</w:t>
        </w:r>
        <w:r w:rsidRPr="00062EE9">
          <w:rPr>
            <w:rFonts w:ascii="Times New Roman" w:hAnsi="Times New Roman" w:cs="Times New Roman"/>
            <w:sz w:val="20"/>
            <w:szCs w:val="20"/>
            <w:rPrChange w:id="536" w:author="Taylor Stewart" w:date="2014-10-13T16:25:00Z">
              <w:rPr>
                <w:rFonts w:ascii="Times New Roman" w:hAnsi="Times New Roman" w:cs="Times New Roman"/>
              </w:rPr>
            </w:rPrChange>
          </w:rPr>
          <w:t>Eschmeyer and Bailey 1955)</w:t>
        </w:r>
      </w:ins>
    </w:p>
  </w:footnote>
  <w:footnote w:id="2">
    <w:p w14:paraId="24C0D824" w14:textId="2D253A5F" w:rsidR="00062EE9" w:rsidRPr="00062EE9" w:rsidRDefault="00062EE9">
      <w:pPr>
        <w:pStyle w:val="FootnoteText"/>
        <w:rPr>
          <w:sz w:val="20"/>
          <w:szCs w:val="20"/>
          <w:rPrChange w:id="540" w:author="Taylor Stewart" w:date="2014-10-13T16:25:00Z">
            <w:rPr/>
          </w:rPrChange>
        </w:rPr>
      </w:pPr>
      <w:ins w:id="541" w:author="Taylor Stewart" w:date="2014-10-13T16:21:00Z">
        <w:r w:rsidRPr="00062EE9">
          <w:rPr>
            <w:rStyle w:val="FootnoteReference"/>
            <w:sz w:val="20"/>
            <w:szCs w:val="20"/>
            <w:rPrChange w:id="542" w:author="Taylor Stewart" w:date="2014-10-13T16:25:00Z">
              <w:rPr>
                <w:rStyle w:val="FootnoteReference"/>
              </w:rPr>
            </w:rPrChange>
          </w:rPr>
          <w:footnoteRef/>
        </w:r>
        <w:r w:rsidRPr="00062EE9">
          <w:rPr>
            <w:sz w:val="20"/>
            <w:szCs w:val="20"/>
            <w:rPrChange w:id="543" w:author="Taylor Stewart" w:date="2014-10-13T16:25:00Z">
              <w:rPr/>
            </w:rPrChange>
          </w:rPr>
          <w:t xml:space="preserve"> (</w:t>
        </w:r>
        <w:proofErr w:type="spellStart"/>
        <w:r w:rsidRPr="00062EE9">
          <w:rPr>
            <w:rFonts w:ascii="Times New Roman" w:hAnsi="Times New Roman" w:cs="Times New Roman"/>
            <w:sz w:val="20"/>
            <w:szCs w:val="20"/>
            <w:rPrChange w:id="544" w:author="Taylor Stewart" w:date="2014-10-13T16:25:00Z">
              <w:rPr>
                <w:rFonts w:ascii="Times New Roman" w:hAnsi="Times New Roman" w:cs="Times New Roman"/>
              </w:rPr>
            </w:rPrChange>
          </w:rPr>
          <w:t>Weisel</w:t>
        </w:r>
        <w:proofErr w:type="spellEnd"/>
        <w:r w:rsidRPr="00062EE9">
          <w:rPr>
            <w:rFonts w:ascii="Times New Roman" w:hAnsi="Times New Roman" w:cs="Times New Roman"/>
            <w:sz w:val="20"/>
            <w:szCs w:val="20"/>
            <w:rPrChange w:id="545" w:author="Taylor Stewart" w:date="2014-10-13T16:25:00Z">
              <w:rPr>
                <w:rFonts w:ascii="Times New Roman" w:hAnsi="Times New Roman" w:cs="Times New Roman"/>
              </w:rPr>
            </w:rPrChange>
          </w:rPr>
          <w:t xml:space="preserve"> et al. 1973)</w:t>
        </w:r>
      </w:ins>
    </w:p>
  </w:footnote>
  <w:footnote w:id="3">
    <w:p w14:paraId="67024A92" w14:textId="59E5A593" w:rsidR="00062EE9" w:rsidRPr="00062EE9" w:rsidRDefault="00062EE9">
      <w:pPr>
        <w:pStyle w:val="FootnoteText"/>
        <w:rPr>
          <w:sz w:val="20"/>
          <w:szCs w:val="20"/>
          <w:rPrChange w:id="549" w:author="Taylor Stewart" w:date="2014-10-13T16:25:00Z">
            <w:rPr/>
          </w:rPrChange>
        </w:rPr>
      </w:pPr>
      <w:ins w:id="550" w:author="Taylor Stewart" w:date="2014-10-13T16:22:00Z">
        <w:r w:rsidRPr="00062EE9">
          <w:rPr>
            <w:rStyle w:val="FootnoteReference"/>
            <w:sz w:val="20"/>
            <w:szCs w:val="20"/>
            <w:rPrChange w:id="551" w:author="Taylor Stewart" w:date="2014-10-13T16:25:00Z">
              <w:rPr>
                <w:rStyle w:val="FootnoteReference"/>
              </w:rPr>
            </w:rPrChange>
          </w:rPr>
          <w:footnoteRef/>
        </w:r>
        <w:r w:rsidRPr="00062EE9">
          <w:rPr>
            <w:sz w:val="20"/>
            <w:szCs w:val="20"/>
            <w:rPrChange w:id="552" w:author="Taylor Stewart" w:date="2014-10-13T16:25:00Z">
              <w:rPr/>
            </w:rPrChange>
          </w:rPr>
          <w:t xml:space="preserve"> (</w:t>
        </w:r>
        <w:r w:rsidRPr="00062EE9">
          <w:rPr>
            <w:rFonts w:ascii="Times New Roman" w:hAnsi="Times New Roman" w:cs="Times New Roman"/>
            <w:sz w:val="20"/>
            <w:szCs w:val="20"/>
            <w:rPrChange w:id="553" w:author="Taylor Stewart" w:date="2014-10-13T16:25:00Z">
              <w:rPr>
                <w:rFonts w:ascii="Times New Roman" w:hAnsi="Times New Roman" w:cs="Times New Roman"/>
              </w:rPr>
            </w:rPrChange>
          </w:rPr>
          <w:t>Heard and Hartman 1966)</w:t>
        </w:r>
      </w:ins>
    </w:p>
  </w:footnote>
  <w:footnote w:id="4">
    <w:p w14:paraId="0418801B" w14:textId="3AF7402F" w:rsidR="00062EE9" w:rsidRPr="00062EE9" w:rsidRDefault="00062EE9">
      <w:pPr>
        <w:pStyle w:val="FootnoteText"/>
        <w:rPr>
          <w:rFonts w:ascii="Times New Roman" w:hAnsi="Times New Roman" w:cs="Times New Roman"/>
          <w:sz w:val="20"/>
          <w:szCs w:val="20"/>
          <w:rPrChange w:id="559" w:author="Taylor Stewart" w:date="2014-10-13T16:25:00Z">
            <w:rPr>
              <w:rFonts w:ascii="Times New Roman" w:hAnsi="Times New Roman" w:cs="Times New Roman"/>
            </w:rPr>
          </w:rPrChange>
        </w:rPr>
      </w:pPr>
      <w:ins w:id="560" w:author="Taylor Stewart" w:date="2014-10-13T16:22:00Z">
        <w:r w:rsidRPr="00062EE9">
          <w:rPr>
            <w:rStyle w:val="FootnoteReference"/>
            <w:sz w:val="20"/>
            <w:szCs w:val="20"/>
            <w:rPrChange w:id="561" w:author="Taylor Stewart" w:date="2014-10-13T16:25:00Z">
              <w:rPr>
                <w:rStyle w:val="FootnoteReference"/>
              </w:rPr>
            </w:rPrChange>
          </w:rPr>
          <w:footnoteRef/>
        </w:r>
        <w:r w:rsidRPr="00062EE9">
          <w:rPr>
            <w:sz w:val="20"/>
            <w:szCs w:val="20"/>
            <w:rPrChange w:id="562" w:author="Taylor Stewart" w:date="2014-10-13T16:25:00Z">
              <w:rPr/>
            </w:rPrChange>
          </w:rPr>
          <w:t xml:space="preserve"> </w:t>
        </w:r>
        <w:r w:rsidRPr="00062EE9">
          <w:rPr>
            <w:rFonts w:ascii="Times New Roman" w:hAnsi="Times New Roman" w:cs="Times New Roman"/>
            <w:sz w:val="20"/>
            <w:szCs w:val="20"/>
            <w:rPrChange w:id="563" w:author="Taylor Stewart" w:date="2014-10-13T16:25:00Z">
              <w:rPr>
                <w:rFonts w:ascii="Times New Roman" w:hAnsi="Times New Roman" w:cs="Times New Roman"/>
              </w:rPr>
            </w:rPrChange>
          </w:rPr>
          <w:t>(</w:t>
        </w:r>
        <w:proofErr w:type="spellStart"/>
        <w:r w:rsidRPr="00062EE9">
          <w:rPr>
            <w:rFonts w:ascii="Times New Roman" w:hAnsi="Times New Roman" w:cs="Times New Roman"/>
            <w:sz w:val="20"/>
            <w:szCs w:val="20"/>
            <w:rPrChange w:id="564" w:author="Taylor Stewart" w:date="2014-10-13T16:25:00Z">
              <w:rPr>
                <w:rFonts w:ascii="Times New Roman" w:hAnsi="Times New Roman" w:cs="Times New Roman"/>
              </w:rPr>
            </w:rPrChange>
          </w:rPr>
          <w:t>McCart</w:t>
        </w:r>
        <w:proofErr w:type="spellEnd"/>
        <w:r w:rsidRPr="00062EE9">
          <w:rPr>
            <w:rFonts w:ascii="Times New Roman" w:hAnsi="Times New Roman" w:cs="Times New Roman"/>
            <w:sz w:val="20"/>
            <w:szCs w:val="20"/>
            <w:rPrChange w:id="565" w:author="Taylor Stewart" w:date="2014-10-13T16:25:00Z">
              <w:rPr>
                <w:rFonts w:ascii="Times New Roman" w:hAnsi="Times New Roman" w:cs="Times New Roman"/>
              </w:rPr>
            </w:rPrChange>
          </w:rPr>
          <w:t xml:space="preserve"> 1963)</w:t>
        </w:r>
      </w:ins>
    </w:p>
  </w:footnote>
  <w:footnote w:id="5">
    <w:p w14:paraId="78244A76" w14:textId="666CB5DE" w:rsidR="00062EE9" w:rsidRDefault="00062EE9">
      <w:pPr>
        <w:pStyle w:val="FootnoteText"/>
      </w:pPr>
      <w:ins w:id="569" w:author="Taylor Stewart" w:date="2014-10-13T16:23:00Z">
        <w:r w:rsidRPr="00062EE9">
          <w:rPr>
            <w:rStyle w:val="FootnoteReference"/>
            <w:sz w:val="20"/>
            <w:szCs w:val="20"/>
            <w:rPrChange w:id="570" w:author="Taylor Stewart" w:date="2014-10-13T16:25:00Z">
              <w:rPr>
                <w:rStyle w:val="FootnoteReference"/>
              </w:rPr>
            </w:rPrChange>
          </w:rPr>
          <w:footnoteRef/>
        </w:r>
        <w:r w:rsidRPr="00062EE9">
          <w:rPr>
            <w:sz w:val="20"/>
            <w:szCs w:val="20"/>
            <w:rPrChange w:id="571" w:author="Taylor Stewart" w:date="2014-10-13T16:25:00Z">
              <w:rPr/>
            </w:rPrChange>
          </w:rPr>
          <w:t xml:space="preserve"> (</w:t>
        </w:r>
        <w:proofErr w:type="spellStart"/>
        <w:r w:rsidRPr="00062EE9">
          <w:rPr>
            <w:rFonts w:ascii="Times New Roman" w:hAnsi="Times New Roman" w:cs="Times New Roman"/>
            <w:sz w:val="20"/>
            <w:szCs w:val="20"/>
            <w:rPrChange w:id="572" w:author="Taylor Stewart" w:date="2014-10-13T16:25:00Z">
              <w:rPr>
                <w:rFonts w:ascii="Times New Roman" w:hAnsi="Times New Roman" w:cs="Times New Roman"/>
              </w:rPr>
            </w:rPrChange>
          </w:rPr>
          <w:t>McPhail</w:t>
        </w:r>
        <w:proofErr w:type="spellEnd"/>
        <w:r w:rsidRPr="00062EE9">
          <w:rPr>
            <w:rFonts w:ascii="Times New Roman" w:hAnsi="Times New Roman" w:cs="Times New Roman"/>
            <w:sz w:val="20"/>
            <w:szCs w:val="20"/>
            <w:rPrChange w:id="573" w:author="Taylor Stewart" w:date="2014-10-13T16:25:00Z">
              <w:rPr>
                <w:rFonts w:ascii="Times New Roman" w:hAnsi="Times New Roman" w:cs="Times New Roman"/>
              </w:rPr>
            </w:rPrChange>
          </w:rPr>
          <w:t xml:space="preserve"> and </w:t>
        </w:r>
        <w:proofErr w:type="spellStart"/>
        <w:r w:rsidRPr="00062EE9">
          <w:rPr>
            <w:rFonts w:ascii="Times New Roman" w:hAnsi="Times New Roman" w:cs="Times New Roman"/>
            <w:sz w:val="20"/>
            <w:szCs w:val="20"/>
            <w:rPrChange w:id="574" w:author="Taylor Stewart" w:date="2014-10-13T16:25:00Z">
              <w:rPr>
                <w:rFonts w:ascii="Times New Roman" w:hAnsi="Times New Roman" w:cs="Times New Roman"/>
              </w:rPr>
            </w:rPrChange>
          </w:rPr>
          <w:t>Zemlak</w:t>
        </w:r>
        <w:proofErr w:type="spellEnd"/>
        <w:r w:rsidRPr="00062EE9">
          <w:rPr>
            <w:rFonts w:ascii="Times New Roman" w:hAnsi="Times New Roman" w:cs="Times New Roman"/>
            <w:sz w:val="20"/>
            <w:szCs w:val="20"/>
            <w:rPrChange w:id="575" w:author="Taylor Stewart" w:date="2014-10-13T16:25:00Z">
              <w:rPr>
                <w:rFonts w:ascii="Times New Roman" w:hAnsi="Times New Roman" w:cs="Times New Roman"/>
              </w:rPr>
            </w:rPrChange>
          </w:rPr>
          <w:t xml:space="preserve"> 2001)</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244864"/>
      <w:docPartObj>
        <w:docPartGallery w:val="Page Numbers (Top of Page)"/>
        <w:docPartUnique/>
      </w:docPartObj>
    </w:sdtPr>
    <w:sdtEndPr>
      <w:rPr>
        <w:noProof/>
      </w:rPr>
    </w:sdtEndPr>
    <w:sdtContent>
      <w:p w14:paraId="7E8F29F6" w14:textId="3C91F4C8" w:rsidR="00062EE9" w:rsidRDefault="00062EE9"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C07E0"/>
    <w:rsid w:val="000D51E5"/>
    <w:rsid w:val="000F03AD"/>
    <w:rsid w:val="000F571F"/>
    <w:rsid w:val="000F602D"/>
    <w:rsid w:val="0010105A"/>
    <w:rsid w:val="00102883"/>
    <w:rsid w:val="0010484F"/>
    <w:rsid w:val="00121577"/>
    <w:rsid w:val="001277E6"/>
    <w:rsid w:val="00144990"/>
    <w:rsid w:val="00165343"/>
    <w:rsid w:val="001659BD"/>
    <w:rsid w:val="00165DF6"/>
    <w:rsid w:val="00165FB5"/>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C339D"/>
    <w:rsid w:val="002C34AB"/>
    <w:rsid w:val="002E7BE2"/>
    <w:rsid w:val="002F1FB3"/>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A2261"/>
    <w:rsid w:val="003A4DC4"/>
    <w:rsid w:val="003B41C8"/>
    <w:rsid w:val="003C2153"/>
    <w:rsid w:val="003C4F8E"/>
    <w:rsid w:val="003D1C1F"/>
    <w:rsid w:val="003D226D"/>
    <w:rsid w:val="003E299A"/>
    <w:rsid w:val="003E2D7F"/>
    <w:rsid w:val="003F4744"/>
    <w:rsid w:val="00403950"/>
    <w:rsid w:val="00426B5A"/>
    <w:rsid w:val="004279E3"/>
    <w:rsid w:val="0043076D"/>
    <w:rsid w:val="00436ADB"/>
    <w:rsid w:val="00441D2D"/>
    <w:rsid w:val="00443E99"/>
    <w:rsid w:val="004479F2"/>
    <w:rsid w:val="004516AF"/>
    <w:rsid w:val="0045222E"/>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1A55"/>
    <w:rsid w:val="0062558D"/>
    <w:rsid w:val="0063056A"/>
    <w:rsid w:val="00631FBE"/>
    <w:rsid w:val="00632944"/>
    <w:rsid w:val="006359FE"/>
    <w:rsid w:val="00645CA2"/>
    <w:rsid w:val="00656B2D"/>
    <w:rsid w:val="006609ED"/>
    <w:rsid w:val="00667D22"/>
    <w:rsid w:val="006732F9"/>
    <w:rsid w:val="006765A3"/>
    <w:rsid w:val="006817CE"/>
    <w:rsid w:val="00690E7E"/>
    <w:rsid w:val="00695175"/>
    <w:rsid w:val="006A3E15"/>
    <w:rsid w:val="006A586A"/>
    <w:rsid w:val="006B1D49"/>
    <w:rsid w:val="006B4D18"/>
    <w:rsid w:val="006C236D"/>
    <w:rsid w:val="006D13D1"/>
    <w:rsid w:val="006D606E"/>
    <w:rsid w:val="006F28B0"/>
    <w:rsid w:val="006F7805"/>
    <w:rsid w:val="00703AD7"/>
    <w:rsid w:val="00712416"/>
    <w:rsid w:val="007157F3"/>
    <w:rsid w:val="007211FC"/>
    <w:rsid w:val="0072422D"/>
    <w:rsid w:val="00730A2F"/>
    <w:rsid w:val="007338A8"/>
    <w:rsid w:val="00736A45"/>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741F"/>
    <w:rsid w:val="007D113B"/>
    <w:rsid w:val="007E27B7"/>
    <w:rsid w:val="007F5096"/>
    <w:rsid w:val="007F7D5E"/>
    <w:rsid w:val="00811099"/>
    <w:rsid w:val="0081206B"/>
    <w:rsid w:val="00813361"/>
    <w:rsid w:val="0083565C"/>
    <w:rsid w:val="00835C91"/>
    <w:rsid w:val="00837930"/>
    <w:rsid w:val="00844E84"/>
    <w:rsid w:val="008469AB"/>
    <w:rsid w:val="008472D2"/>
    <w:rsid w:val="00851757"/>
    <w:rsid w:val="00864FA8"/>
    <w:rsid w:val="00882086"/>
    <w:rsid w:val="00891575"/>
    <w:rsid w:val="00892D97"/>
    <w:rsid w:val="008B191B"/>
    <w:rsid w:val="008B36EF"/>
    <w:rsid w:val="008C72DA"/>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0E57"/>
    <w:rsid w:val="009A2C43"/>
    <w:rsid w:val="009A33B1"/>
    <w:rsid w:val="009B1C80"/>
    <w:rsid w:val="009B2683"/>
    <w:rsid w:val="009B3C0D"/>
    <w:rsid w:val="009B41BA"/>
    <w:rsid w:val="009B6881"/>
    <w:rsid w:val="009C7CEF"/>
    <w:rsid w:val="009D1096"/>
    <w:rsid w:val="009E3C01"/>
    <w:rsid w:val="009E404C"/>
    <w:rsid w:val="009E5A53"/>
    <w:rsid w:val="009E5B80"/>
    <w:rsid w:val="009F4F2C"/>
    <w:rsid w:val="00A04500"/>
    <w:rsid w:val="00A21055"/>
    <w:rsid w:val="00A30E54"/>
    <w:rsid w:val="00A36116"/>
    <w:rsid w:val="00A36A6E"/>
    <w:rsid w:val="00A41577"/>
    <w:rsid w:val="00A4230E"/>
    <w:rsid w:val="00A56963"/>
    <w:rsid w:val="00A56E86"/>
    <w:rsid w:val="00A614EE"/>
    <w:rsid w:val="00A727D1"/>
    <w:rsid w:val="00A7435B"/>
    <w:rsid w:val="00A84510"/>
    <w:rsid w:val="00A845B6"/>
    <w:rsid w:val="00A879B0"/>
    <w:rsid w:val="00A9083A"/>
    <w:rsid w:val="00AA2C32"/>
    <w:rsid w:val="00AA64B4"/>
    <w:rsid w:val="00AA7528"/>
    <w:rsid w:val="00AB15DE"/>
    <w:rsid w:val="00AC08EE"/>
    <w:rsid w:val="00AC18E3"/>
    <w:rsid w:val="00AD3653"/>
    <w:rsid w:val="00AD69F2"/>
    <w:rsid w:val="00AD7F0A"/>
    <w:rsid w:val="00AF78DD"/>
    <w:rsid w:val="00B015AF"/>
    <w:rsid w:val="00B06722"/>
    <w:rsid w:val="00B11FAE"/>
    <w:rsid w:val="00B22E3B"/>
    <w:rsid w:val="00B23AF5"/>
    <w:rsid w:val="00B30F6C"/>
    <w:rsid w:val="00B40D6E"/>
    <w:rsid w:val="00B450C1"/>
    <w:rsid w:val="00B530EA"/>
    <w:rsid w:val="00B572B0"/>
    <w:rsid w:val="00B66C8D"/>
    <w:rsid w:val="00B66F92"/>
    <w:rsid w:val="00B6781E"/>
    <w:rsid w:val="00B70B50"/>
    <w:rsid w:val="00B7275B"/>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71F6"/>
    <w:rsid w:val="00C016A6"/>
    <w:rsid w:val="00C0297C"/>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1A1F"/>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2781"/>
    <w:rsid w:val="00ED7541"/>
    <w:rsid w:val="00EE01BF"/>
    <w:rsid w:val="00EE1FAA"/>
    <w:rsid w:val="00EF4126"/>
    <w:rsid w:val="00EF4156"/>
    <w:rsid w:val="00EF59F0"/>
    <w:rsid w:val="00F072AA"/>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B4924"/>
    <w:rsid w:val="00FC01F0"/>
    <w:rsid w:val="00FC3E55"/>
    <w:rsid w:val="00FC4210"/>
    <w:rsid w:val="00FC4777"/>
    <w:rsid w:val="00FC6607"/>
    <w:rsid w:val="00FC7BA9"/>
    <w:rsid w:val="00FD2AF0"/>
    <w:rsid w:val="00FD3232"/>
    <w:rsid w:val="00FD35EE"/>
    <w:rsid w:val="00FD7F70"/>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A4F982-025E-1C40-B7B4-FABBDF7A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5684</Words>
  <Characters>32405</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7</cp:revision>
  <dcterms:created xsi:type="dcterms:W3CDTF">2014-10-13T20:44:00Z</dcterms:created>
  <dcterms:modified xsi:type="dcterms:W3CDTF">2014-10-13T22:35:00Z</dcterms:modified>
</cp:coreProperties>
</file>